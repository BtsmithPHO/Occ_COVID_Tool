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C49D0" w14:textId="77777777" w:rsidR="001208C7" w:rsidRDefault="001208C7" w:rsidP="00F06B91">
      <w:pPr>
        <w:pStyle w:val="PHOReporttitle"/>
        <w:spacing w:before="0" w:after="120" w:line="360" w:lineRule="exact"/>
        <w:rPr>
          <w:color w:val="4F81BD" w:themeColor="accent1"/>
          <w:sz w:val="40"/>
          <w:szCs w:val="40"/>
        </w:rPr>
      </w:pPr>
      <w:r w:rsidRPr="00A60E73">
        <w:rPr>
          <w:noProof/>
          <w:color w:val="4F81BD" w:themeColor="accent1"/>
          <w:sz w:val="40"/>
          <w:szCs w:val="40"/>
        </w:rPr>
        <mc:AlternateContent>
          <mc:Choice Requires="wpg">
            <w:drawing>
              <wp:anchor distT="0" distB="0" distL="114300" distR="114300" simplePos="0" relativeHeight="251659264" behindDoc="1" locked="0" layoutInCell="1" allowOverlap="1" wp14:anchorId="0D1B2425" wp14:editId="654656E4">
                <wp:simplePos x="0" y="0"/>
                <wp:positionH relativeFrom="column">
                  <wp:posOffset>-914400</wp:posOffset>
                </wp:positionH>
                <wp:positionV relativeFrom="paragraph">
                  <wp:posOffset>262890</wp:posOffset>
                </wp:positionV>
                <wp:extent cx="847725" cy="276860"/>
                <wp:effectExtent l="0" t="0" r="9525" b="8890"/>
                <wp:wrapNone/>
                <wp:docPr id="7" name="Group 24" descr="Blue graphic design element" title="graphic"/>
                <wp:cNvGraphicFramePr/>
                <a:graphic xmlns:a="http://schemas.openxmlformats.org/drawingml/2006/main">
                  <a:graphicData uri="http://schemas.microsoft.com/office/word/2010/wordprocessingGroup">
                    <wpg:wgp>
                      <wpg:cNvGrpSpPr/>
                      <wpg:grpSpPr>
                        <a:xfrm>
                          <a:off x="0" y="0"/>
                          <a:ext cx="847725" cy="276860"/>
                          <a:chOff x="0" y="0"/>
                          <a:chExt cx="847725" cy="276860"/>
                        </a:xfrm>
                      </wpg:grpSpPr>
                      <wps:wsp>
                        <wps:cNvPr id="8" name="Rectangle 6"/>
                        <wps:cNvSpPr/>
                        <wps:spPr>
                          <a:xfrm>
                            <a:off x="238423" y="0"/>
                            <a:ext cx="609302" cy="276860"/>
                          </a:xfrm>
                          <a:custGeom>
                            <a:avLst/>
                            <a:gdLst>
                              <a:gd name="connsiteX0" fmla="*/ 0 w 611505"/>
                              <a:gd name="connsiteY0" fmla="*/ 0 h 154305"/>
                              <a:gd name="connsiteX1" fmla="*/ 611505 w 611505"/>
                              <a:gd name="connsiteY1" fmla="*/ 0 h 154305"/>
                              <a:gd name="connsiteX2" fmla="*/ 611505 w 611505"/>
                              <a:gd name="connsiteY2" fmla="*/ 154305 h 154305"/>
                              <a:gd name="connsiteX3" fmla="*/ 0 w 611505"/>
                              <a:gd name="connsiteY3" fmla="*/ 154305 h 154305"/>
                              <a:gd name="connsiteX4" fmla="*/ 0 w 611505"/>
                              <a:gd name="connsiteY4" fmla="*/ 0 h 154305"/>
                              <a:gd name="connsiteX0" fmla="*/ 0 w 611505"/>
                              <a:gd name="connsiteY0" fmla="*/ 0 h 154305"/>
                              <a:gd name="connsiteX1" fmla="*/ 527792 w 611505"/>
                              <a:gd name="connsiteY1" fmla="*/ 0 h 154305"/>
                              <a:gd name="connsiteX2" fmla="*/ 611505 w 611505"/>
                              <a:gd name="connsiteY2" fmla="*/ 154305 h 154305"/>
                              <a:gd name="connsiteX3" fmla="*/ 0 w 611505"/>
                              <a:gd name="connsiteY3" fmla="*/ 154305 h 154305"/>
                              <a:gd name="connsiteX4" fmla="*/ 0 w 611505"/>
                              <a:gd name="connsiteY4" fmla="*/ 0 h 1543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11505" h="154305">
                                <a:moveTo>
                                  <a:pt x="0" y="0"/>
                                </a:moveTo>
                                <a:lnTo>
                                  <a:pt x="527792" y="0"/>
                                </a:lnTo>
                                <a:lnTo>
                                  <a:pt x="611505" y="154305"/>
                                </a:lnTo>
                                <a:lnTo>
                                  <a:pt x="0" y="154305"/>
                                </a:lnTo>
                                <a:lnTo>
                                  <a:pt x="0" y="0"/>
                                </a:lnTo>
                                <a:close/>
                              </a:path>
                            </a:pathLst>
                          </a:custGeom>
                          <a:solidFill>
                            <a:srgbClr val="0F80A7">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6"/>
                        <wps:cNvSpPr/>
                        <wps:spPr>
                          <a:xfrm>
                            <a:off x="0" y="0"/>
                            <a:ext cx="609302" cy="276860"/>
                          </a:xfrm>
                          <a:custGeom>
                            <a:avLst/>
                            <a:gdLst>
                              <a:gd name="connsiteX0" fmla="*/ 0 w 611505"/>
                              <a:gd name="connsiteY0" fmla="*/ 0 h 154305"/>
                              <a:gd name="connsiteX1" fmla="*/ 611505 w 611505"/>
                              <a:gd name="connsiteY1" fmla="*/ 0 h 154305"/>
                              <a:gd name="connsiteX2" fmla="*/ 611505 w 611505"/>
                              <a:gd name="connsiteY2" fmla="*/ 154305 h 154305"/>
                              <a:gd name="connsiteX3" fmla="*/ 0 w 611505"/>
                              <a:gd name="connsiteY3" fmla="*/ 154305 h 154305"/>
                              <a:gd name="connsiteX4" fmla="*/ 0 w 611505"/>
                              <a:gd name="connsiteY4" fmla="*/ 0 h 154305"/>
                              <a:gd name="connsiteX0" fmla="*/ 0 w 611505"/>
                              <a:gd name="connsiteY0" fmla="*/ 0 h 154305"/>
                              <a:gd name="connsiteX1" fmla="*/ 527792 w 611505"/>
                              <a:gd name="connsiteY1" fmla="*/ 0 h 154305"/>
                              <a:gd name="connsiteX2" fmla="*/ 611505 w 611505"/>
                              <a:gd name="connsiteY2" fmla="*/ 154305 h 154305"/>
                              <a:gd name="connsiteX3" fmla="*/ 0 w 611505"/>
                              <a:gd name="connsiteY3" fmla="*/ 154305 h 154305"/>
                              <a:gd name="connsiteX4" fmla="*/ 0 w 611505"/>
                              <a:gd name="connsiteY4" fmla="*/ 0 h 1543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11505" h="154305">
                                <a:moveTo>
                                  <a:pt x="0" y="0"/>
                                </a:moveTo>
                                <a:lnTo>
                                  <a:pt x="527792" y="0"/>
                                </a:lnTo>
                                <a:lnTo>
                                  <a:pt x="611505" y="154305"/>
                                </a:lnTo>
                                <a:lnTo>
                                  <a:pt x="0" y="154305"/>
                                </a:lnTo>
                                <a:lnTo>
                                  <a:pt x="0" y="0"/>
                                </a:lnTo>
                                <a:close/>
                              </a:path>
                            </a:pathLst>
                          </a:custGeom>
                          <a:solidFill>
                            <a:srgbClr val="0F80A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6"/>
                        <wps:cNvSpPr/>
                        <wps:spPr>
                          <a:xfrm>
                            <a:off x="124178" y="0"/>
                            <a:ext cx="609302" cy="276860"/>
                          </a:xfrm>
                          <a:custGeom>
                            <a:avLst/>
                            <a:gdLst>
                              <a:gd name="connsiteX0" fmla="*/ 0 w 611505"/>
                              <a:gd name="connsiteY0" fmla="*/ 0 h 154305"/>
                              <a:gd name="connsiteX1" fmla="*/ 611505 w 611505"/>
                              <a:gd name="connsiteY1" fmla="*/ 0 h 154305"/>
                              <a:gd name="connsiteX2" fmla="*/ 611505 w 611505"/>
                              <a:gd name="connsiteY2" fmla="*/ 154305 h 154305"/>
                              <a:gd name="connsiteX3" fmla="*/ 0 w 611505"/>
                              <a:gd name="connsiteY3" fmla="*/ 154305 h 154305"/>
                              <a:gd name="connsiteX4" fmla="*/ 0 w 611505"/>
                              <a:gd name="connsiteY4" fmla="*/ 0 h 154305"/>
                              <a:gd name="connsiteX0" fmla="*/ 0 w 611505"/>
                              <a:gd name="connsiteY0" fmla="*/ 0 h 154305"/>
                              <a:gd name="connsiteX1" fmla="*/ 527792 w 611505"/>
                              <a:gd name="connsiteY1" fmla="*/ 0 h 154305"/>
                              <a:gd name="connsiteX2" fmla="*/ 611505 w 611505"/>
                              <a:gd name="connsiteY2" fmla="*/ 154305 h 154305"/>
                              <a:gd name="connsiteX3" fmla="*/ 0 w 611505"/>
                              <a:gd name="connsiteY3" fmla="*/ 154305 h 154305"/>
                              <a:gd name="connsiteX4" fmla="*/ 0 w 611505"/>
                              <a:gd name="connsiteY4" fmla="*/ 0 h 1543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11505" h="154305">
                                <a:moveTo>
                                  <a:pt x="0" y="0"/>
                                </a:moveTo>
                                <a:lnTo>
                                  <a:pt x="527792" y="0"/>
                                </a:lnTo>
                                <a:lnTo>
                                  <a:pt x="611505" y="154305"/>
                                </a:lnTo>
                                <a:lnTo>
                                  <a:pt x="0" y="154305"/>
                                </a:lnTo>
                                <a:lnTo>
                                  <a:pt x="0" y="0"/>
                                </a:lnTo>
                                <a:close/>
                              </a:path>
                            </a:pathLst>
                          </a:custGeom>
                          <a:solidFill>
                            <a:srgbClr val="0F80A7">
                              <a:alpha val="7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123BA2" id="Group 24" o:spid="_x0000_s1026" alt="Title: graphic - Description: Blue graphic design element" style="position:absolute;margin-left:-1in;margin-top:20.7pt;width:66.75pt;height:21.8pt;z-index:-251657216" coordsize="8477,2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">
                <v:shape id="Rectangle 6" o:spid="_x0000_s1027" style="position:absolute;left:2384;width:6093;height:2768;visibility:visible;mso-wrap-style:square;v-text-anchor:middle" coordsize="611505,154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Dyz78A&#10;AADaAAAADwAAAGRycy9kb3ducmV2LnhtbERPTWsCMRC9C/0PYQpeRLP1IHY1ihVaPRSktrDXYTPu&#10;LiaTbZJq/PfNQfD4eN/LdbJGXMiHzrGCl0kBgrh2uuNGwc/3+3gOIkRkjcYxKbhRgPXqabDEUrsr&#10;f9HlGBuRQziUqKCNsS+lDHVLFsPE9cSZOzlvMWboG6k9XnO4NXJaFDNpsePc0GJP25bq8/HPKqC3&#10;QGZ0OJlt8unj83dXvVJVKTV8TpsFiEgpPsR3914ryFvzlXw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YPLPvwAAANoAAAAPAAAAAAAAAAAAAAAAAJgCAABkcnMvZG93bnJl&#10;di54bWxQSwUGAAAAAAQABAD1AAAAhAMAAAAA&#10;" path="m,l527792,r83713,154305l,154305,,xe" fillcolor="#0f80a7" stroked="f" strokeweight="2pt">
                  <v:fill opacity="19789f"/>
                  <v:path arrowok="t" o:connecttype="custom" o:connectlocs="0,0;525891,0;609302,276860;0,276860;0,0" o:connectangles="0,0,0,0,0"/>
                </v:shape>
                <v:shape id="Rectangle 6" o:spid="_x0000_s1028" style="position:absolute;width:6093;height:2768;visibility:visible;mso-wrap-style:square;v-text-anchor:middle" coordsize="611505,154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fLJsMA&#10;AADaAAAADwAAAGRycy9kb3ducmV2LnhtbESPwWrDMBBE74X8g9hAb7WcHkrrRDGmJJBLIUlDyHGx&#10;trZbayUkObH/PioUehxm5g2zKkfTiyv50FlWsMhyEMS11R03Ck6f26dXECEia+wtk4KJApTr2cMK&#10;C21vfKDrMTYiQTgUqKCN0RVShrolgyGzjjh5X9YbjEn6RmqPtwQ3vXzO8xdpsOO00KKj95bqn+Ng&#10;FFT7C1bb78Hs3MZP52bS+959KPU4H6sliEhj/A//tXdawRv8Xkk3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fLJsMAAADaAAAADwAAAAAAAAAAAAAAAACYAgAAZHJzL2Rv&#10;d25yZXYueG1sUEsFBgAAAAAEAAQA9QAAAIgDAAAAAA==&#10;" path="m,l527792,r83713,154305l,154305,,xe" fillcolor="#0f80a7" stroked="f" strokeweight="2pt">
                  <v:path arrowok="t" o:connecttype="custom" o:connectlocs="0,0;525891,0;609302,276860;0,276860;0,0" o:connectangles="0,0,0,0,0"/>
                </v:shape>
                <v:shape id="Rectangle 6" o:spid="_x0000_s1029" style="position:absolute;left:1241;width:6093;height:2768;visibility:visible;mso-wrap-style:square;v-text-anchor:middle" coordsize="611505,154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nAF8MA&#10;AADbAAAADwAAAGRycy9kb3ducmV2LnhtbESPQWsCQQyF70L/w5CCF6nZ9qBl6yilpbQnF7XgNeyk&#10;u0t3MsvMVNd/3xwEbwnv5b0vq83oe3PimLogFh7nBRiWOrhOGgvfh4+HZzApkzjqg7CFCyfYrO8m&#10;KypdOMuOT/vcGA2RVJKFNuehREx1y57SPAwsqv2E6CnrGht0kc4a7nt8KooFeupEG1oa+K3l+nf/&#10;5y0sx+WwRYzvnxVVs4zFsZrVR2un9+PrC5jMY76Zr9dfTvGVXn/RAXD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nAF8MAAADbAAAADwAAAAAAAAAAAAAAAACYAgAAZHJzL2Rv&#10;d25yZXYueG1sUEsFBgAAAAAEAAQA9QAAAIgDAAAAAA==&#10;" path="m,l527792,r83713,154305l,154305,,xe" fillcolor="#0f80a7" stroked="f" strokeweight="2pt">
                  <v:fill opacity="49087f"/>
                  <v:path arrowok="t" o:connecttype="custom" o:connectlocs="0,0;525891,0;609302,276860;0,276860;0,0" o:connectangles="0,0,0,0,0"/>
                </v:shape>
              </v:group>
            </w:pict>
          </mc:Fallback>
        </mc:AlternateContent>
      </w:r>
    </w:p>
    <w:p w14:paraId="4F2884A2" w14:textId="6912B3F6" w:rsidR="001208C7" w:rsidRPr="00F06B91" w:rsidRDefault="001208C7" w:rsidP="00F06B91">
      <w:pPr>
        <w:pStyle w:val="PHOReporttitle"/>
        <w:spacing w:before="0" w:after="120" w:line="360" w:lineRule="exact"/>
        <w:rPr>
          <w:color w:val="0F80A7"/>
          <w:sz w:val="40"/>
          <w:szCs w:val="40"/>
        </w:rPr>
      </w:pPr>
      <w:r>
        <w:rPr>
          <w:color w:val="0F80A7"/>
          <w:sz w:val="40"/>
          <w:szCs w:val="40"/>
        </w:rPr>
        <w:t>TECHINICAL NOTES</w:t>
      </w:r>
    </w:p>
    <w:p w14:paraId="0582692B" w14:textId="1E1C35FB" w:rsidR="001208C7" w:rsidRDefault="00DF5FAA" w:rsidP="001E3661">
      <w:pPr>
        <w:rPr>
          <w:ins w:id="0" w:author="Christine Warren" w:date="2020-09-30T11:35:00Z"/>
          <w:rFonts w:eastAsiaTheme="minorEastAsia"/>
          <w:sz w:val="48"/>
          <w:szCs w:val="48"/>
          <w:lang w:eastAsia="en-CA"/>
        </w:rPr>
      </w:pPr>
      <w:r w:rsidRPr="00DF5FAA">
        <w:rPr>
          <w:rFonts w:eastAsiaTheme="minorEastAsia"/>
          <w:sz w:val="48"/>
          <w:szCs w:val="48"/>
          <w:lang w:eastAsia="en-CA"/>
        </w:rPr>
        <w:t>Occupational Risk of COVID-19 Tool</w:t>
      </w:r>
    </w:p>
    <w:p w14:paraId="22439D61" w14:textId="77777777" w:rsidR="00C96F89" w:rsidRDefault="00C96F89" w:rsidP="001E3661">
      <w:pPr>
        <w:rPr>
          <w:rFonts w:eastAsiaTheme="minorEastAsia"/>
          <w:sz w:val="48"/>
          <w:szCs w:val="48"/>
          <w:lang w:eastAsia="en-CA"/>
        </w:rPr>
      </w:pPr>
    </w:p>
    <w:customXmlInsRangeStart w:id="1" w:author="Christine Warren" w:date="2020-09-24T13:41:00Z"/>
    <w:sdt>
      <w:sdtPr>
        <w:rPr>
          <w:rFonts w:ascii="Calibri" w:eastAsiaTheme="minorHAnsi" w:hAnsi="Calibri" w:cstheme="minorBidi"/>
          <w:color w:val="auto"/>
          <w:sz w:val="22"/>
          <w:szCs w:val="22"/>
          <w:lang w:val="en-CA"/>
        </w:rPr>
        <w:id w:val="-397293538"/>
        <w:docPartObj>
          <w:docPartGallery w:val="Table of Contents"/>
          <w:docPartUnique/>
        </w:docPartObj>
      </w:sdtPr>
      <w:sdtEndPr>
        <w:rPr>
          <w:b/>
          <w:bCs/>
          <w:noProof/>
        </w:rPr>
      </w:sdtEndPr>
      <w:sdtContent>
        <w:customXmlInsRangeEnd w:id="1"/>
        <w:bookmarkStart w:id="2" w:name="_GoBack" w:displacedByCustomXml="prev"/>
        <w:p w14:paraId="7AD2C9D7" w14:textId="6E0941AA" w:rsidR="00543EAD" w:rsidRPr="001F379C" w:rsidRDefault="00543EAD">
          <w:pPr>
            <w:pStyle w:val="TOCHeading"/>
            <w:rPr>
              <w:ins w:id="3" w:author="Christine Warren" w:date="2020-09-24T13:41:00Z"/>
              <w:rStyle w:val="PHOHeading2Char"/>
              <w:rFonts w:asciiTheme="minorHAnsi" w:hAnsiTheme="minorHAnsi" w:cstheme="minorHAnsi"/>
              <w:rPrChange w:id="4" w:author="Christine Warren" w:date="2020-09-24T14:23:00Z">
                <w:rPr>
                  <w:ins w:id="5" w:author="Christine Warren" w:date="2020-09-24T13:41:00Z"/>
                </w:rPr>
              </w:rPrChange>
            </w:rPr>
          </w:pPr>
          <w:ins w:id="6" w:author="Christine Warren" w:date="2020-09-24T13:41:00Z">
            <w:r w:rsidRPr="001F379C">
              <w:rPr>
                <w:rStyle w:val="PHOHeading2Char"/>
                <w:rFonts w:asciiTheme="minorHAnsi" w:hAnsiTheme="minorHAnsi" w:cstheme="minorHAnsi"/>
                <w:rPrChange w:id="7" w:author="Christine Warren" w:date="2020-09-24T14:23:00Z">
                  <w:rPr/>
                </w:rPrChange>
              </w:rPr>
              <w:t>Table of Contents</w:t>
            </w:r>
          </w:ins>
        </w:p>
        <w:bookmarkEnd w:id="2"/>
        <w:p w14:paraId="77A6FEDB" w14:textId="77777777" w:rsidR="00C5143A" w:rsidRDefault="00543EAD">
          <w:pPr>
            <w:pStyle w:val="TOC2"/>
            <w:tabs>
              <w:tab w:val="right" w:leader="dot" w:pos="9350"/>
            </w:tabs>
            <w:rPr>
              <w:ins w:id="8" w:author="Christine Warren" w:date="2020-10-01T12:04:00Z"/>
              <w:rFonts w:asciiTheme="minorHAnsi" w:hAnsiTheme="minorHAnsi"/>
              <w:noProof/>
              <w:szCs w:val="22"/>
            </w:rPr>
          </w:pPr>
          <w:ins w:id="9" w:author="Christine Warren" w:date="2020-09-24T13:41:00Z">
            <w:r>
              <w:rPr>
                <w:b/>
                <w:bCs/>
                <w:noProof/>
              </w:rPr>
              <w:fldChar w:fldCharType="begin"/>
            </w:r>
            <w:r>
              <w:rPr>
                <w:b/>
                <w:bCs/>
                <w:noProof/>
              </w:rPr>
              <w:instrText xml:space="preserve"> TOC \o "1-3" \h \z \u </w:instrText>
            </w:r>
            <w:r>
              <w:rPr>
                <w:b/>
                <w:bCs/>
                <w:noProof/>
              </w:rPr>
              <w:fldChar w:fldCharType="separate"/>
            </w:r>
          </w:ins>
          <w:ins w:id="10" w:author="Christine Warren" w:date="2020-10-01T12:04:00Z">
            <w:r w:rsidR="00C5143A" w:rsidRPr="00C1647C">
              <w:rPr>
                <w:rStyle w:val="Hyperlink"/>
                <w:noProof/>
              </w:rPr>
              <w:fldChar w:fldCharType="begin"/>
            </w:r>
            <w:r w:rsidR="00C5143A" w:rsidRPr="00C1647C">
              <w:rPr>
                <w:rStyle w:val="Hyperlink"/>
                <w:noProof/>
              </w:rPr>
              <w:instrText xml:space="preserve"> </w:instrText>
            </w:r>
            <w:r w:rsidR="00C5143A">
              <w:rPr>
                <w:noProof/>
              </w:rPr>
              <w:instrText>HYPERLINK \l "_Toc52446291"</w:instrText>
            </w:r>
            <w:r w:rsidR="00C5143A" w:rsidRPr="00C1647C">
              <w:rPr>
                <w:rStyle w:val="Hyperlink"/>
                <w:noProof/>
              </w:rPr>
              <w:instrText xml:space="preserve"> </w:instrText>
            </w:r>
            <w:r w:rsidR="00C5143A" w:rsidRPr="00C1647C">
              <w:rPr>
                <w:rStyle w:val="Hyperlink"/>
                <w:noProof/>
              </w:rPr>
              <w:fldChar w:fldCharType="separate"/>
            </w:r>
            <w:r w:rsidR="00C5143A" w:rsidRPr="00C1647C">
              <w:rPr>
                <w:rStyle w:val="Hyperlink"/>
                <w:noProof/>
              </w:rPr>
              <w:t>Background</w:t>
            </w:r>
            <w:r w:rsidR="00C5143A">
              <w:rPr>
                <w:noProof/>
                <w:webHidden/>
              </w:rPr>
              <w:tab/>
            </w:r>
            <w:r w:rsidR="00C5143A">
              <w:rPr>
                <w:noProof/>
                <w:webHidden/>
              </w:rPr>
              <w:fldChar w:fldCharType="begin"/>
            </w:r>
            <w:r w:rsidR="00C5143A">
              <w:rPr>
                <w:noProof/>
                <w:webHidden/>
              </w:rPr>
              <w:instrText xml:space="preserve"> PAGEREF _Toc52446291 \h </w:instrText>
            </w:r>
          </w:ins>
          <w:r w:rsidR="00C5143A">
            <w:rPr>
              <w:noProof/>
              <w:webHidden/>
            </w:rPr>
          </w:r>
          <w:r w:rsidR="00C5143A">
            <w:rPr>
              <w:noProof/>
              <w:webHidden/>
            </w:rPr>
            <w:fldChar w:fldCharType="separate"/>
          </w:r>
          <w:ins w:id="11" w:author="Christine Warren" w:date="2020-10-01T12:04:00Z">
            <w:r w:rsidR="00C5143A">
              <w:rPr>
                <w:noProof/>
                <w:webHidden/>
              </w:rPr>
              <w:t>2</w:t>
            </w:r>
            <w:r w:rsidR="00C5143A">
              <w:rPr>
                <w:noProof/>
                <w:webHidden/>
              </w:rPr>
              <w:fldChar w:fldCharType="end"/>
            </w:r>
            <w:r w:rsidR="00C5143A" w:rsidRPr="00C1647C">
              <w:rPr>
                <w:rStyle w:val="Hyperlink"/>
                <w:noProof/>
              </w:rPr>
              <w:fldChar w:fldCharType="end"/>
            </w:r>
          </w:ins>
        </w:p>
        <w:p w14:paraId="5C8C04F4" w14:textId="77777777" w:rsidR="00C5143A" w:rsidRDefault="00C5143A">
          <w:pPr>
            <w:pStyle w:val="TOC2"/>
            <w:tabs>
              <w:tab w:val="right" w:leader="dot" w:pos="9350"/>
            </w:tabs>
            <w:rPr>
              <w:ins w:id="12" w:author="Christine Warren" w:date="2020-10-01T12:04:00Z"/>
              <w:rFonts w:asciiTheme="minorHAnsi" w:hAnsiTheme="minorHAnsi"/>
              <w:noProof/>
              <w:szCs w:val="22"/>
            </w:rPr>
          </w:pPr>
          <w:ins w:id="13" w:author="Christine Warren" w:date="2020-10-01T12:04:00Z">
            <w:r w:rsidRPr="00C1647C">
              <w:rPr>
                <w:rStyle w:val="Hyperlink"/>
                <w:noProof/>
              </w:rPr>
              <w:fldChar w:fldCharType="begin"/>
            </w:r>
            <w:r w:rsidRPr="00C1647C">
              <w:rPr>
                <w:rStyle w:val="Hyperlink"/>
                <w:noProof/>
              </w:rPr>
              <w:instrText xml:space="preserve"> </w:instrText>
            </w:r>
            <w:r>
              <w:rPr>
                <w:noProof/>
              </w:rPr>
              <w:instrText>HYPERLINK \l "_Toc52446292"</w:instrText>
            </w:r>
            <w:r w:rsidRPr="00C1647C">
              <w:rPr>
                <w:rStyle w:val="Hyperlink"/>
                <w:noProof/>
              </w:rPr>
              <w:instrText xml:space="preserve"> </w:instrText>
            </w:r>
            <w:r w:rsidRPr="00C1647C">
              <w:rPr>
                <w:rStyle w:val="Hyperlink"/>
                <w:noProof/>
              </w:rPr>
              <w:fldChar w:fldCharType="separate"/>
            </w:r>
            <w:r w:rsidRPr="00C1647C">
              <w:rPr>
                <w:rStyle w:val="Hyperlink"/>
                <w:noProof/>
              </w:rPr>
              <w:t>Objectives</w:t>
            </w:r>
            <w:r>
              <w:rPr>
                <w:noProof/>
                <w:webHidden/>
              </w:rPr>
              <w:tab/>
            </w:r>
            <w:r>
              <w:rPr>
                <w:noProof/>
                <w:webHidden/>
              </w:rPr>
              <w:fldChar w:fldCharType="begin"/>
            </w:r>
            <w:r>
              <w:rPr>
                <w:noProof/>
                <w:webHidden/>
              </w:rPr>
              <w:instrText xml:space="preserve"> PAGEREF _Toc52446292 \h </w:instrText>
            </w:r>
          </w:ins>
          <w:r>
            <w:rPr>
              <w:noProof/>
              <w:webHidden/>
            </w:rPr>
          </w:r>
          <w:r>
            <w:rPr>
              <w:noProof/>
              <w:webHidden/>
            </w:rPr>
            <w:fldChar w:fldCharType="separate"/>
          </w:r>
          <w:ins w:id="14" w:author="Christine Warren" w:date="2020-10-01T12:04:00Z">
            <w:r>
              <w:rPr>
                <w:noProof/>
                <w:webHidden/>
              </w:rPr>
              <w:t>2</w:t>
            </w:r>
            <w:r>
              <w:rPr>
                <w:noProof/>
                <w:webHidden/>
              </w:rPr>
              <w:fldChar w:fldCharType="end"/>
            </w:r>
            <w:r w:rsidRPr="00C1647C">
              <w:rPr>
                <w:rStyle w:val="Hyperlink"/>
                <w:noProof/>
              </w:rPr>
              <w:fldChar w:fldCharType="end"/>
            </w:r>
          </w:ins>
        </w:p>
        <w:p w14:paraId="02A6E5FA" w14:textId="77777777" w:rsidR="00C5143A" w:rsidRDefault="00C5143A">
          <w:pPr>
            <w:pStyle w:val="TOC2"/>
            <w:tabs>
              <w:tab w:val="right" w:leader="dot" w:pos="9350"/>
            </w:tabs>
            <w:rPr>
              <w:ins w:id="15" w:author="Christine Warren" w:date="2020-10-01T12:04:00Z"/>
              <w:rFonts w:asciiTheme="minorHAnsi" w:hAnsiTheme="minorHAnsi"/>
              <w:noProof/>
              <w:szCs w:val="22"/>
            </w:rPr>
          </w:pPr>
          <w:ins w:id="16" w:author="Christine Warren" w:date="2020-10-01T12:04:00Z">
            <w:r w:rsidRPr="00C1647C">
              <w:rPr>
                <w:rStyle w:val="Hyperlink"/>
                <w:noProof/>
              </w:rPr>
              <w:fldChar w:fldCharType="begin"/>
            </w:r>
            <w:r w:rsidRPr="00C1647C">
              <w:rPr>
                <w:rStyle w:val="Hyperlink"/>
                <w:noProof/>
              </w:rPr>
              <w:instrText xml:space="preserve"> </w:instrText>
            </w:r>
            <w:r>
              <w:rPr>
                <w:noProof/>
              </w:rPr>
              <w:instrText>HYPERLINK \l "_Toc52446293"</w:instrText>
            </w:r>
            <w:r w:rsidRPr="00C1647C">
              <w:rPr>
                <w:rStyle w:val="Hyperlink"/>
                <w:noProof/>
              </w:rPr>
              <w:instrText xml:space="preserve"> </w:instrText>
            </w:r>
            <w:r w:rsidRPr="00C1647C">
              <w:rPr>
                <w:rStyle w:val="Hyperlink"/>
                <w:noProof/>
              </w:rPr>
              <w:fldChar w:fldCharType="separate"/>
            </w:r>
            <w:r w:rsidRPr="00C1647C">
              <w:rPr>
                <w:rStyle w:val="Hyperlink"/>
                <w:noProof/>
              </w:rPr>
              <w:t>Chapter I: Data Sources</w:t>
            </w:r>
            <w:r>
              <w:rPr>
                <w:noProof/>
                <w:webHidden/>
              </w:rPr>
              <w:tab/>
            </w:r>
            <w:r>
              <w:rPr>
                <w:noProof/>
                <w:webHidden/>
              </w:rPr>
              <w:fldChar w:fldCharType="begin"/>
            </w:r>
            <w:r>
              <w:rPr>
                <w:noProof/>
                <w:webHidden/>
              </w:rPr>
              <w:instrText xml:space="preserve"> PAGEREF _Toc52446293 \h </w:instrText>
            </w:r>
          </w:ins>
          <w:r>
            <w:rPr>
              <w:noProof/>
              <w:webHidden/>
            </w:rPr>
          </w:r>
          <w:r>
            <w:rPr>
              <w:noProof/>
              <w:webHidden/>
            </w:rPr>
            <w:fldChar w:fldCharType="separate"/>
          </w:r>
          <w:ins w:id="17" w:author="Christine Warren" w:date="2020-10-01T12:04:00Z">
            <w:r>
              <w:rPr>
                <w:noProof/>
                <w:webHidden/>
              </w:rPr>
              <w:t>2</w:t>
            </w:r>
            <w:r>
              <w:rPr>
                <w:noProof/>
                <w:webHidden/>
              </w:rPr>
              <w:fldChar w:fldCharType="end"/>
            </w:r>
            <w:r w:rsidRPr="00C1647C">
              <w:rPr>
                <w:rStyle w:val="Hyperlink"/>
                <w:noProof/>
              </w:rPr>
              <w:fldChar w:fldCharType="end"/>
            </w:r>
          </w:ins>
        </w:p>
        <w:p w14:paraId="57D1596C" w14:textId="77777777" w:rsidR="00C5143A" w:rsidRDefault="00C5143A">
          <w:pPr>
            <w:pStyle w:val="TOC2"/>
            <w:tabs>
              <w:tab w:val="right" w:leader="dot" w:pos="9350"/>
            </w:tabs>
            <w:rPr>
              <w:ins w:id="18" w:author="Christine Warren" w:date="2020-10-01T12:04:00Z"/>
              <w:rFonts w:asciiTheme="minorHAnsi" w:hAnsiTheme="minorHAnsi"/>
              <w:noProof/>
              <w:szCs w:val="22"/>
            </w:rPr>
          </w:pPr>
          <w:ins w:id="19" w:author="Christine Warren" w:date="2020-10-01T12:04:00Z">
            <w:r w:rsidRPr="00C1647C">
              <w:rPr>
                <w:rStyle w:val="Hyperlink"/>
                <w:noProof/>
              </w:rPr>
              <w:fldChar w:fldCharType="begin"/>
            </w:r>
            <w:r w:rsidRPr="00C1647C">
              <w:rPr>
                <w:rStyle w:val="Hyperlink"/>
                <w:noProof/>
              </w:rPr>
              <w:instrText xml:space="preserve"> </w:instrText>
            </w:r>
            <w:r>
              <w:rPr>
                <w:noProof/>
              </w:rPr>
              <w:instrText>HYPERLINK \l "_Toc52446294"</w:instrText>
            </w:r>
            <w:r w:rsidRPr="00C1647C">
              <w:rPr>
                <w:rStyle w:val="Hyperlink"/>
                <w:noProof/>
              </w:rPr>
              <w:instrText xml:space="preserve"> </w:instrText>
            </w:r>
            <w:r w:rsidRPr="00C1647C">
              <w:rPr>
                <w:rStyle w:val="Hyperlink"/>
                <w:noProof/>
              </w:rPr>
              <w:fldChar w:fldCharType="separate"/>
            </w:r>
            <w:r w:rsidRPr="00C1647C">
              <w:rPr>
                <w:rStyle w:val="Hyperlink"/>
                <w:noProof/>
              </w:rPr>
              <w:t>Chapter II: Essential Services &amp; Phased Re-opening</w:t>
            </w:r>
            <w:r>
              <w:rPr>
                <w:noProof/>
                <w:webHidden/>
              </w:rPr>
              <w:tab/>
            </w:r>
            <w:r>
              <w:rPr>
                <w:noProof/>
                <w:webHidden/>
              </w:rPr>
              <w:fldChar w:fldCharType="begin"/>
            </w:r>
            <w:r>
              <w:rPr>
                <w:noProof/>
                <w:webHidden/>
              </w:rPr>
              <w:instrText xml:space="preserve"> PAGEREF _Toc52446294 \h </w:instrText>
            </w:r>
          </w:ins>
          <w:r>
            <w:rPr>
              <w:noProof/>
              <w:webHidden/>
            </w:rPr>
          </w:r>
          <w:r>
            <w:rPr>
              <w:noProof/>
              <w:webHidden/>
            </w:rPr>
            <w:fldChar w:fldCharType="separate"/>
          </w:r>
          <w:ins w:id="20" w:author="Christine Warren" w:date="2020-10-01T12:04:00Z">
            <w:r>
              <w:rPr>
                <w:noProof/>
                <w:webHidden/>
              </w:rPr>
              <w:t>5</w:t>
            </w:r>
            <w:r>
              <w:rPr>
                <w:noProof/>
                <w:webHidden/>
              </w:rPr>
              <w:fldChar w:fldCharType="end"/>
            </w:r>
            <w:r w:rsidRPr="00C1647C">
              <w:rPr>
                <w:rStyle w:val="Hyperlink"/>
                <w:noProof/>
              </w:rPr>
              <w:fldChar w:fldCharType="end"/>
            </w:r>
          </w:ins>
        </w:p>
        <w:p w14:paraId="15606785" w14:textId="77777777" w:rsidR="00C5143A" w:rsidRDefault="00C5143A">
          <w:pPr>
            <w:pStyle w:val="TOC2"/>
            <w:tabs>
              <w:tab w:val="right" w:leader="dot" w:pos="9350"/>
            </w:tabs>
            <w:rPr>
              <w:ins w:id="21" w:author="Christine Warren" w:date="2020-10-01T12:04:00Z"/>
              <w:rFonts w:asciiTheme="minorHAnsi" w:hAnsiTheme="minorHAnsi"/>
              <w:noProof/>
              <w:szCs w:val="22"/>
            </w:rPr>
          </w:pPr>
          <w:ins w:id="22" w:author="Christine Warren" w:date="2020-10-01T12:04:00Z">
            <w:r w:rsidRPr="00C1647C">
              <w:rPr>
                <w:rStyle w:val="Hyperlink"/>
                <w:noProof/>
              </w:rPr>
              <w:fldChar w:fldCharType="begin"/>
            </w:r>
            <w:r w:rsidRPr="00C1647C">
              <w:rPr>
                <w:rStyle w:val="Hyperlink"/>
                <w:noProof/>
              </w:rPr>
              <w:instrText xml:space="preserve"> </w:instrText>
            </w:r>
            <w:r>
              <w:rPr>
                <w:noProof/>
              </w:rPr>
              <w:instrText>HYPERLINK \l "_Toc52446295"</w:instrText>
            </w:r>
            <w:r w:rsidRPr="00C1647C">
              <w:rPr>
                <w:rStyle w:val="Hyperlink"/>
                <w:noProof/>
              </w:rPr>
              <w:instrText xml:space="preserve"> </w:instrText>
            </w:r>
            <w:r w:rsidRPr="00C1647C">
              <w:rPr>
                <w:rStyle w:val="Hyperlink"/>
                <w:noProof/>
              </w:rPr>
              <w:fldChar w:fldCharType="separate"/>
            </w:r>
            <w:r w:rsidRPr="00C1647C">
              <w:rPr>
                <w:rStyle w:val="Hyperlink"/>
                <w:noProof/>
              </w:rPr>
              <w:t>Chapter III: Detailed Re-opening Strategies</w:t>
            </w:r>
            <w:r>
              <w:rPr>
                <w:noProof/>
                <w:webHidden/>
              </w:rPr>
              <w:tab/>
            </w:r>
            <w:r>
              <w:rPr>
                <w:noProof/>
                <w:webHidden/>
              </w:rPr>
              <w:fldChar w:fldCharType="begin"/>
            </w:r>
            <w:r>
              <w:rPr>
                <w:noProof/>
                <w:webHidden/>
              </w:rPr>
              <w:instrText xml:space="preserve"> PAGEREF _Toc52446295 \h </w:instrText>
            </w:r>
          </w:ins>
          <w:r>
            <w:rPr>
              <w:noProof/>
              <w:webHidden/>
            </w:rPr>
          </w:r>
          <w:r>
            <w:rPr>
              <w:noProof/>
              <w:webHidden/>
            </w:rPr>
            <w:fldChar w:fldCharType="separate"/>
          </w:r>
          <w:ins w:id="23" w:author="Christine Warren" w:date="2020-10-01T12:04:00Z">
            <w:r>
              <w:rPr>
                <w:noProof/>
                <w:webHidden/>
              </w:rPr>
              <w:t>5</w:t>
            </w:r>
            <w:r>
              <w:rPr>
                <w:noProof/>
                <w:webHidden/>
              </w:rPr>
              <w:fldChar w:fldCharType="end"/>
            </w:r>
            <w:r w:rsidRPr="00C1647C">
              <w:rPr>
                <w:rStyle w:val="Hyperlink"/>
                <w:noProof/>
              </w:rPr>
              <w:fldChar w:fldCharType="end"/>
            </w:r>
          </w:ins>
        </w:p>
        <w:p w14:paraId="2E701749" w14:textId="77777777" w:rsidR="00C5143A" w:rsidRDefault="00C5143A">
          <w:pPr>
            <w:pStyle w:val="TOC2"/>
            <w:tabs>
              <w:tab w:val="right" w:leader="dot" w:pos="9350"/>
            </w:tabs>
            <w:rPr>
              <w:ins w:id="24" w:author="Christine Warren" w:date="2020-10-01T12:04:00Z"/>
              <w:rFonts w:asciiTheme="minorHAnsi" w:hAnsiTheme="minorHAnsi"/>
              <w:noProof/>
              <w:szCs w:val="22"/>
            </w:rPr>
          </w:pPr>
          <w:ins w:id="25" w:author="Christine Warren" w:date="2020-10-01T12:04:00Z">
            <w:r w:rsidRPr="00C1647C">
              <w:rPr>
                <w:rStyle w:val="Hyperlink"/>
                <w:noProof/>
              </w:rPr>
              <w:fldChar w:fldCharType="begin"/>
            </w:r>
            <w:r w:rsidRPr="00C1647C">
              <w:rPr>
                <w:rStyle w:val="Hyperlink"/>
                <w:noProof/>
              </w:rPr>
              <w:instrText xml:space="preserve"> </w:instrText>
            </w:r>
            <w:r>
              <w:rPr>
                <w:noProof/>
              </w:rPr>
              <w:instrText>HYPERLINK \l "_Toc52446296"</w:instrText>
            </w:r>
            <w:r w:rsidRPr="00C1647C">
              <w:rPr>
                <w:rStyle w:val="Hyperlink"/>
                <w:noProof/>
              </w:rPr>
              <w:instrText xml:space="preserve"> </w:instrText>
            </w:r>
            <w:r w:rsidRPr="00C1647C">
              <w:rPr>
                <w:rStyle w:val="Hyperlink"/>
                <w:noProof/>
              </w:rPr>
              <w:fldChar w:fldCharType="separate"/>
            </w:r>
            <w:r w:rsidRPr="00C1647C">
              <w:rPr>
                <w:rStyle w:val="Hyperlink"/>
                <w:noProof/>
              </w:rPr>
              <w:t>Chapter IV: Data Linkage</w:t>
            </w:r>
            <w:r>
              <w:rPr>
                <w:noProof/>
                <w:webHidden/>
              </w:rPr>
              <w:tab/>
            </w:r>
            <w:r>
              <w:rPr>
                <w:noProof/>
                <w:webHidden/>
              </w:rPr>
              <w:fldChar w:fldCharType="begin"/>
            </w:r>
            <w:r>
              <w:rPr>
                <w:noProof/>
                <w:webHidden/>
              </w:rPr>
              <w:instrText xml:space="preserve"> PAGEREF _Toc52446296 \h </w:instrText>
            </w:r>
          </w:ins>
          <w:r>
            <w:rPr>
              <w:noProof/>
              <w:webHidden/>
            </w:rPr>
          </w:r>
          <w:r>
            <w:rPr>
              <w:noProof/>
              <w:webHidden/>
            </w:rPr>
            <w:fldChar w:fldCharType="separate"/>
          </w:r>
          <w:ins w:id="26" w:author="Christine Warren" w:date="2020-10-01T12:04:00Z">
            <w:r>
              <w:rPr>
                <w:noProof/>
                <w:webHidden/>
              </w:rPr>
              <w:t>9</w:t>
            </w:r>
            <w:r>
              <w:rPr>
                <w:noProof/>
                <w:webHidden/>
              </w:rPr>
              <w:fldChar w:fldCharType="end"/>
            </w:r>
            <w:r w:rsidRPr="00C1647C">
              <w:rPr>
                <w:rStyle w:val="Hyperlink"/>
                <w:noProof/>
              </w:rPr>
              <w:fldChar w:fldCharType="end"/>
            </w:r>
          </w:ins>
        </w:p>
        <w:p w14:paraId="1D3A0751" w14:textId="77777777" w:rsidR="00C5143A" w:rsidRDefault="00C5143A">
          <w:pPr>
            <w:pStyle w:val="TOC2"/>
            <w:tabs>
              <w:tab w:val="right" w:leader="dot" w:pos="9350"/>
            </w:tabs>
            <w:rPr>
              <w:ins w:id="27" w:author="Christine Warren" w:date="2020-10-01T12:04:00Z"/>
              <w:rFonts w:asciiTheme="minorHAnsi" w:hAnsiTheme="minorHAnsi"/>
              <w:noProof/>
              <w:szCs w:val="22"/>
            </w:rPr>
          </w:pPr>
          <w:ins w:id="28" w:author="Christine Warren" w:date="2020-10-01T12:04:00Z">
            <w:r w:rsidRPr="00C1647C">
              <w:rPr>
                <w:rStyle w:val="Hyperlink"/>
                <w:noProof/>
              </w:rPr>
              <w:fldChar w:fldCharType="begin"/>
            </w:r>
            <w:r w:rsidRPr="00C1647C">
              <w:rPr>
                <w:rStyle w:val="Hyperlink"/>
                <w:noProof/>
              </w:rPr>
              <w:instrText xml:space="preserve"> </w:instrText>
            </w:r>
            <w:r>
              <w:rPr>
                <w:noProof/>
              </w:rPr>
              <w:instrText>HYPERLINK \l "_Toc52446297"</w:instrText>
            </w:r>
            <w:r w:rsidRPr="00C1647C">
              <w:rPr>
                <w:rStyle w:val="Hyperlink"/>
                <w:noProof/>
              </w:rPr>
              <w:instrText xml:space="preserve"> </w:instrText>
            </w:r>
            <w:r w:rsidRPr="00C1647C">
              <w:rPr>
                <w:rStyle w:val="Hyperlink"/>
                <w:noProof/>
              </w:rPr>
              <w:fldChar w:fldCharType="separate"/>
            </w:r>
            <w:r w:rsidRPr="00C1647C">
              <w:rPr>
                <w:rStyle w:val="Hyperlink"/>
                <w:noProof/>
              </w:rPr>
              <w:t>Chapter V: Data Visualization Tools</w:t>
            </w:r>
            <w:r>
              <w:rPr>
                <w:noProof/>
                <w:webHidden/>
              </w:rPr>
              <w:tab/>
            </w:r>
            <w:r>
              <w:rPr>
                <w:noProof/>
                <w:webHidden/>
              </w:rPr>
              <w:fldChar w:fldCharType="begin"/>
            </w:r>
            <w:r>
              <w:rPr>
                <w:noProof/>
                <w:webHidden/>
              </w:rPr>
              <w:instrText xml:space="preserve"> PAGEREF _Toc52446297 \h </w:instrText>
            </w:r>
          </w:ins>
          <w:r>
            <w:rPr>
              <w:noProof/>
              <w:webHidden/>
            </w:rPr>
          </w:r>
          <w:r>
            <w:rPr>
              <w:noProof/>
              <w:webHidden/>
            </w:rPr>
            <w:fldChar w:fldCharType="separate"/>
          </w:r>
          <w:ins w:id="29" w:author="Christine Warren" w:date="2020-10-01T12:04:00Z">
            <w:r>
              <w:rPr>
                <w:noProof/>
                <w:webHidden/>
              </w:rPr>
              <w:t>9</w:t>
            </w:r>
            <w:r>
              <w:rPr>
                <w:noProof/>
                <w:webHidden/>
              </w:rPr>
              <w:fldChar w:fldCharType="end"/>
            </w:r>
            <w:r w:rsidRPr="00C1647C">
              <w:rPr>
                <w:rStyle w:val="Hyperlink"/>
                <w:noProof/>
              </w:rPr>
              <w:fldChar w:fldCharType="end"/>
            </w:r>
          </w:ins>
        </w:p>
        <w:p w14:paraId="56375FF4" w14:textId="77777777" w:rsidR="00C5143A" w:rsidRDefault="00C5143A">
          <w:pPr>
            <w:pStyle w:val="TOC3"/>
            <w:tabs>
              <w:tab w:val="right" w:leader="dot" w:pos="9350"/>
            </w:tabs>
            <w:rPr>
              <w:ins w:id="30" w:author="Christine Warren" w:date="2020-10-01T12:04:00Z"/>
              <w:rFonts w:asciiTheme="minorHAnsi" w:hAnsiTheme="minorHAnsi"/>
              <w:noProof/>
              <w:szCs w:val="22"/>
            </w:rPr>
          </w:pPr>
          <w:ins w:id="31" w:author="Christine Warren" w:date="2020-10-01T12:04:00Z">
            <w:r w:rsidRPr="00C1647C">
              <w:rPr>
                <w:rStyle w:val="Hyperlink"/>
                <w:noProof/>
              </w:rPr>
              <w:fldChar w:fldCharType="begin"/>
            </w:r>
            <w:r w:rsidRPr="00C1647C">
              <w:rPr>
                <w:rStyle w:val="Hyperlink"/>
                <w:noProof/>
              </w:rPr>
              <w:instrText xml:space="preserve"> </w:instrText>
            </w:r>
            <w:r>
              <w:rPr>
                <w:noProof/>
              </w:rPr>
              <w:instrText>HYPERLINK \l "_Toc52446298"</w:instrText>
            </w:r>
            <w:r w:rsidRPr="00C1647C">
              <w:rPr>
                <w:rStyle w:val="Hyperlink"/>
                <w:noProof/>
              </w:rPr>
              <w:instrText xml:space="preserve"> </w:instrText>
            </w:r>
            <w:r w:rsidRPr="00C1647C">
              <w:rPr>
                <w:rStyle w:val="Hyperlink"/>
                <w:noProof/>
              </w:rPr>
              <w:fldChar w:fldCharType="separate"/>
            </w:r>
            <w:r w:rsidRPr="00C1647C">
              <w:rPr>
                <w:rStyle w:val="Hyperlink"/>
                <w:noProof/>
              </w:rPr>
              <w:t>Tool 1 – ‘Occupational Risk of Covid-19 Tool’</w:t>
            </w:r>
            <w:r>
              <w:rPr>
                <w:noProof/>
                <w:webHidden/>
              </w:rPr>
              <w:tab/>
            </w:r>
            <w:r>
              <w:rPr>
                <w:noProof/>
                <w:webHidden/>
              </w:rPr>
              <w:fldChar w:fldCharType="begin"/>
            </w:r>
            <w:r>
              <w:rPr>
                <w:noProof/>
                <w:webHidden/>
              </w:rPr>
              <w:instrText xml:space="preserve"> PAGEREF _Toc52446298 \h </w:instrText>
            </w:r>
          </w:ins>
          <w:r>
            <w:rPr>
              <w:noProof/>
              <w:webHidden/>
            </w:rPr>
          </w:r>
          <w:r>
            <w:rPr>
              <w:noProof/>
              <w:webHidden/>
            </w:rPr>
            <w:fldChar w:fldCharType="separate"/>
          </w:r>
          <w:ins w:id="32" w:author="Christine Warren" w:date="2020-10-01T12:04:00Z">
            <w:r>
              <w:rPr>
                <w:noProof/>
                <w:webHidden/>
              </w:rPr>
              <w:t>9</w:t>
            </w:r>
            <w:r>
              <w:rPr>
                <w:noProof/>
                <w:webHidden/>
              </w:rPr>
              <w:fldChar w:fldCharType="end"/>
            </w:r>
            <w:r w:rsidRPr="00C1647C">
              <w:rPr>
                <w:rStyle w:val="Hyperlink"/>
                <w:noProof/>
              </w:rPr>
              <w:fldChar w:fldCharType="end"/>
            </w:r>
          </w:ins>
        </w:p>
        <w:p w14:paraId="2568EFF4" w14:textId="77777777" w:rsidR="00C5143A" w:rsidRDefault="00C5143A">
          <w:pPr>
            <w:pStyle w:val="TOC3"/>
            <w:tabs>
              <w:tab w:val="right" w:leader="dot" w:pos="9350"/>
            </w:tabs>
            <w:rPr>
              <w:ins w:id="33" w:author="Christine Warren" w:date="2020-10-01T12:04:00Z"/>
              <w:rFonts w:asciiTheme="minorHAnsi" w:hAnsiTheme="minorHAnsi"/>
              <w:noProof/>
              <w:szCs w:val="22"/>
            </w:rPr>
          </w:pPr>
          <w:ins w:id="34" w:author="Christine Warren" w:date="2020-10-01T12:04:00Z">
            <w:r w:rsidRPr="00C1647C">
              <w:rPr>
                <w:rStyle w:val="Hyperlink"/>
                <w:noProof/>
              </w:rPr>
              <w:fldChar w:fldCharType="begin"/>
            </w:r>
            <w:r w:rsidRPr="00C1647C">
              <w:rPr>
                <w:rStyle w:val="Hyperlink"/>
                <w:noProof/>
              </w:rPr>
              <w:instrText xml:space="preserve"> </w:instrText>
            </w:r>
            <w:r>
              <w:rPr>
                <w:noProof/>
              </w:rPr>
              <w:instrText>HYPERLINK \l "_Toc52446299"</w:instrText>
            </w:r>
            <w:r w:rsidRPr="00C1647C">
              <w:rPr>
                <w:rStyle w:val="Hyperlink"/>
                <w:noProof/>
              </w:rPr>
              <w:instrText xml:space="preserve"> </w:instrText>
            </w:r>
            <w:r w:rsidRPr="00C1647C">
              <w:rPr>
                <w:rStyle w:val="Hyperlink"/>
                <w:noProof/>
              </w:rPr>
              <w:fldChar w:fldCharType="separate"/>
            </w:r>
            <w:r w:rsidRPr="00C1647C">
              <w:rPr>
                <w:rStyle w:val="Hyperlink"/>
                <w:noProof/>
              </w:rPr>
              <w:t>Tool 2 – ‘Economic Re-opening and Occupational Risk of Covid-19’</w:t>
            </w:r>
            <w:r>
              <w:rPr>
                <w:noProof/>
                <w:webHidden/>
              </w:rPr>
              <w:tab/>
            </w:r>
            <w:r>
              <w:rPr>
                <w:noProof/>
                <w:webHidden/>
              </w:rPr>
              <w:fldChar w:fldCharType="begin"/>
            </w:r>
            <w:r>
              <w:rPr>
                <w:noProof/>
                <w:webHidden/>
              </w:rPr>
              <w:instrText xml:space="preserve"> PAGEREF _Toc52446299 \h </w:instrText>
            </w:r>
          </w:ins>
          <w:r>
            <w:rPr>
              <w:noProof/>
              <w:webHidden/>
            </w:rPr>
          </w:r>
          <w:r>
            <w:rPr>
              <w:noProof/>
              <w:webHidden/>
            </w:rPr>
            <w:fldChar w:fldCharType="separate"/>
          </w:r>
          <w:ins w:id="35" w:author="Christine Warren" w:date="2020-10-01T12:04:00Z">
            <w:r>
              <w:rPr>
                <w:noProof/>
                <w:webHidden/>
              </w:rPr>
              <w:t>15</w:t>
            </w:r>
            <w:r>
              <w:rPr>
                <w:noProof/>
                <w:webHidden/>
              </w:rPr>
              <w:fldChar w:fldCharType="end"/>
            </w:r>
            <w:r w:rsidRPr="00C1647C">
              <w:rPr>
                <w:rStyle w:val="Hyperlink"/>
                <w:noProof/>
              </w:rPr>
              <w:fldChar w:fldCharType="end"/>
            </w:r>
          </w:ins>
        </w:p>
        <w:p w14:paraId="45CA3516" w14:textId="77777777" w:rsidR="00C5143A" w:rsidRDefault="00C5143A">
          <w:pPr>
            <w:pStyle w:val="TOC2"/>
            <w:tabs>
              <w:tab w:val="right" w:leader="dot" w:pos="9350"/>
            </w:tabs>
            <w:rPr>
              <w:ins w:id="36" w:author="Christine Warren" w:date="2020-10-01T12:04:00Z"/>
              <w:rFonts w:asciiTheme="minorHAnsi" w:hAnsiTheme="minorHAnsi"/>
              <w:noProof/>
              <w:szCs w:val="22"/>
            </w:rPr>
          </w:pPr>
          <w:ins w:id="37" w:author="Christine Warren" w:date="2020-10-01T12:04:00Z">
            <w:r w:rsidRPr="00C1647C">
              <w:rPr>
                <w:rStyle w:val="Hyperlink"/>
                <w:noProof/>
              </w:rPr>
              <w:fldChar w:fldCharType="begin"/>
            </w:r>
            <w:r w:rsidRPr="00C1647C">
              <w:rPr>
                <w:rStyle w:val="Hyperlink"/>
                <w:noProof/>
              </w:rPr>
              <w:instrText xml:space="preserve"> </w:instrText>
            </w:r>
            <w:r>
              <w:rPr>
                <w:noProof/>
              </w:rPr>
              <w:instrText>HYPERLINK \l "_Toc52446300"</w:instrText>
            </w:r>
            <w:r w:rsidRPr="00C1647C">
              <w:rPr>
                <w:rStyle w:val="Hyperlink"/>
                <w:noProof/>
              </w:rPr>
              <w:instrText xml:space="preserve"> </w:instrText>
            </w:r>
            <w:r w:rsidRPr="00C1647C">
              <w:rPr>
                <w:rStyle w:val="Hyperlink"/>
                <w:noProof/>
              </w:rPr>
              <w:fldChar w:fldCharType="separate"/>
            </w:r>
            <w:r w:rsidRPr="00C1647C">
              <w:rPr>
                <w:rStyle w:val="Hyperlink"/>
                <w:noProof/>
              </w:rPr>
              <w:t>Chapter VI: Data Limitations</w:t>
            </w:r>
            <w:r>
              <w:rPr>
                <w:noProof/>
                <w:webHidden/>
              </w:rPr>
              <w:tab/>
            </w:r>
            <w:r>
              <w:rPr>
                <w:noProof/>
                <w:webHidden/>
              </w:rPr>
              <w:fldChar w:fldCharType="begin"/>
            </w:r>
            <w:r>
              <w:rPr>
                <w:noProof/>
                <w:webHidden/>
              </w:rPr>
              <w:instrText xml:space="preserve"> PAGEREF _Toc52446300 \h </w:instrText>
            </w:r>
          </w:ins>
          <w:r>
            <w:rPr>
              <w:noProof/>
              <w:webHidden/>
            </w:rPr>
          </w:r>
          <w:r>
            <w:rPr>
              <w:noProof/>
              <w:webHidden/>
            </w:rPr>
            <w:fldChar w:fldCharType="separate"/>
          </w:r>
          <w:ins w:id="38" w:author="Christine Warren" w:date="2020-10-01T12:04:00Z">
            <w:r>
              <w:rPr>
                <w:noProof/>
                <w:webHidden/>
              </w:rPr>
              <w:t>20</w:t>
            </w:r>
            <w:r>
              <w:rPr>
                <w:noProof/>
                <w:webHidden/>
              </w:rPr>
              <w:fldChar w:fldCharType="end"/>
            </w:r>
            <w:r w:rsidRPr="00C1647C">
              <w:rPr>
                <w:rStyle w:val="Hyperlink"/>
                <w:noProof/>
              </w:rPr>
              <w:fldChar w:fldCharType="end"/>
            </w:r>
          </w:ins>
        </w:p>
        <w:p w14:paraId="796377D6" w14:textId="77777777" w:rsidR="00C5143A" w:rsidRDefault="00C5143A">
          <w:pPr>
            <w:pStyle w:val="TOC2"/>
            <w:tabs>
              <w:tab w:val="right" w:leader="dot" w:pos="9350"/>
            </w:tabs>
            <w:rPr>
              <w:ins w:id="39" w:author="Christine Warren" w:date="2020-10-01T12:04:00Z"/>
              <w:rFonts w:asciiTheme="minorHAnsi" w:hAnsiTheme="minorHAnsi"/>
              <w:noProof/>
              <w:szCs w:val="22"/>
            </w:rPr>
          </w:pPr>
          <w:ins w:id="40" w:author="Christine Warren" w:date="2020-10-01T12:04:00Z">
            <w:r w:rsidRPr="00C1647C">
              <w:rPr>
                <w:rStyle w:val="Hyperlink"/>
                <w:noProof/>
              </w:rPr>
              <w:fldChar w:fldCharType="begin"/>
            </w:r>
            <w:r w:rsidRPr="00C1647C">
              <w:rPr>
                <w:rStyle w:val="Hyperlink"/>
                <w:noProof/>
              </w:rPr>
              <w:instrText xml:space="preserve"> </w:instrText>
            </w:r>
            <w:r>
              <w:rPr>
                <w:noProof/>
              </w:rPr>
              <w:instrText>HYPERLINK \l "_Toc52446301"</w:instrText>
            </w:r>
            <w:r w:rsidRPr="00C1647C">
              <w:rPr>
                <w:rStyle w:val="Hyperlink"/>
                <w:noProof/>
              </w:rPr>
              <w:instrText xml:space="preserve"> </w:instrText>
            </w:r>
            <w:r w:rsidRPr="00C1647C">
              <w:rPr>
                <w:rStyle w:val="Hyperlink"/>
                <w:noProof/>
              </w:rPr>
              <w:fldChar w:fldCharType="separate"/>
            </w:r>
            <w:r w:rsidRPr="00C1647C">
              <w:rPr>
                <w:rStyle w:val="Hyperlink"/>
                <w:noProof/>
              </w:rPr>
              <w:t>Disclaimer</w:t>
            </w:r>
            <w:r>
              <w:rPr>
                <w:noProof/>
                <w:webHidden/>
              </w:rPr>
              <w:tab/>
            </w:r>
            <w:r>
              <w:rPr>
                <w:noProof/>
                <w:webHidden/>
              </w:rPr>
              <w:fldChar w:fldCharType="begin"/>
            </w:r>
            <w:r>
              <w:rPr>
                <w:noProof/>
                <w:webHidden/>
              </w:rPr>
              <w:instrText xml:space="preserve"> PAGEREF _Toc52446301 \h </w:instrText>
            </w:r>
          </w:ins>
          <w:r>
            <w:rPr>
              <w:noProof/>
              <w:webHidden/>
            </w:rPr>
          </w:r>
          <w:r>
            <w:rPr>
              <w:noProof/>
              <w:webHidden/>
            </w:rPr>
            <w:fldChar w:fldCharType="separate"/>
          </w:r>
          <w:ins w:id="41" w:author="Christine Warren" w:date="2020-10-01T12:04:00Z">
            <w:r>
              <w:rPr>
                <w:noProof/>
                <w:webHidden/>
              </w:rPr>
              <w:t>21</w:t>
            </w:r>
            <w:r>
              <w:rPr>
                <w:noProof/>
                <w:webHidden/>
              </w:rPr>
              <w:fldChar w:fldCharType="end"/>
            </w:r>
            <w:r w:rsidRPr="00C1647C">
              <w:rPr>
                <w:rStyle w:val="Hyperlink"/>
                <w:noProof/>
              </w:rPr>
              <w:fldChar w:fldCharType="end"/>
            </w:r>
          </w:ins>
        </w:p>
        <w:p w14:paraId="77F94DB1" w14:textId="77777777" w:rsidR="00C5143A" w:rsidRDefault="00C5143A">
          <w:pPr>
            <w:pStyle w:val="TOC2"/>
            <w:tabs>
              <w:tab w:val="right" w:leader="dot" w:pos="9350"/>
            </w:tabs>
            <w:rPr>
              <w:ins w:id="42" w:author="Christine Warren" w:date="2020-10-01T12:04:00Z"/>
              <w:rFonts w:asciiTheme="minorHAnsi" w:hAnsiTheme="minorHAnsi"/>
              <w:noProof/>
              <w:szCs w:val="22"/>
            </w:rPr>
          </w:pPr>
          <w:ins w:id="43" w:author="Christine Warren" w:date="2020-10-01T12:04:00Z">
            <w:r w:rsidRPr="00C1647C">
              <w:rPr>
                <w:rStyle w:val="Hyperlink"/>
                <w:noProof/>
              </w:rPr>
              <w:fldChar w:fldCharType="begin"/>
            </w:r>
            <w:r w:rsidRPr="00C1647C">
              <w:rPr>
                <w:rStyle w:val="Hyperlink"/>
                <w:noProof/>
              </w:rPr>
              <w:instrText xml:space="preserve"> </w:instrText>
            </w:r>
            <w:r>
              <w:rPr>
                <w:noProof/>
              </w:rPr>
              <w:instrText>HYPERLINK \l "_Toc52446302"</w:instrText>
            </w:r>
            <w:r w:rsidRPr="00C1647C">
              <w:rPr>
                <w:rStyle w:val="Hyperlink"/>
                <w:noProof/>
              </w:rPr>
              <w:instrText xml:space="preserve"> </w:instrText>
            </w:r>
            <w:r w:rsidRPr="00C1647C">
              <w:rPr>
                <w:rStyle w:val="Hyperlink"/>
                <w:noProof/>
              </w:rPr>
              <w:fldChar w:fldCharType="separate"/>
            </w:r>
            <w:r w:rsidRPr="00C1647C">
              <w:rPr>
                <w:rStyle w:val="Hyperlink"/>
                <w:rFonts w:eastAsia="Times New Roman"/>
                <w:noProof/>
              </w:rPr>
              <w:t>Appendix A: Health Region Peer Groups</w:t>
            </w:r>
            <w:r>
              <w:rPr>
                <w:noProof/>
                <w:webHidden/>
              </w:rPr>
              <w:tab/>
            </w:r>
            <w:r>
              <w:rPr>
                <w:noProof/>
                <w:webHidden/>
              </w:rPr>
              <w:fldChar w:fldCharType="begin"/>
            </w:r>
            <w:r>
              <w:rPr>
                <w:noProof/>
                <w:webHidden/>
              </w:rPr>
              <w:instrText xml:space="preserve"> PAGEREF _Toc52446302 \h </w:instrText>
            </w:r>
          </w:ins>
          <w:r>
            <w:rPr>
              <w:noProof/>
              <w:webHidden/>
            </w:rPr>
          </w:r>
          <w:r>
            <w:rPr>
              <w:noProof/>
              <w:webHidden/>
            </w:rPr>
            <w:fldChar w:fldCharType="separate"/>
          </w:r>
          <w:ins w:id="44" w:author="Christine Warren" w:date="2020-10-01T12:04:00Z">
            <w:r>
              <w:rPr>
                <w:noProof/>
                <w:webHidden/>
              </w:rPr>
              <w:t>22</w:t>
            </w:r>
            <w:r>
              <w:rPr>
                <w:noProof/>
                <w:webHidden/>
              </w:rPr>
              <w:fldChar w:fldCharType="end"/>
            </w:r>
            <w:r w:rsidRPr="00C1647C">
              <w:rPr>
                <w:rStyle w:val="Hyperlink"/>
                <w:noProof/>
              </w:rPr>
              <w:fldChar w:fldCharType="end"/>
            </w:r>
          </w:ins>
        </w:p>
        <w:p w14:paraId="7DD957C5" w14:textId="77777777" w:rsidR="00AD4C30" w:rsidDel="00856D33" w:rsidRDefault="00AD4C30">
          <w:pPr>
            <w:pStyle w:val="TOC2"/>
            <w:tabs>
              <w:tab w:val="right" w:leader="dot" w:pos="9350"/>
            </w:tabs>
            <w:rPr>
              <w:del w:id="45" w:author="Christine Warren" w:date="2020-09-29T14:51:00Z"/>
              <w:rFonts w:asciiTheme="minorHAnsi" w:hAnsiTheme="minorHAnsi"/>
              <w:noProof/>
              <w:szCs w:val="22"/>
            </w:rPr>
          </w:pPr>
          <w:del w:id="46" w:author="Christine Warren" w:date="2020-09-29T14:51:00Z">
            <w:r w:rsidRPr="00856D33" w:rsidDel="00856D33">
              <w:rPr>
                <w:rStyle w:val="Hyperlink"/>
                <w:noProof/>
              </w:rPr>
              <w:delText>Background</w:delText>
            </w:r>
            <w:r w:rsidDel="00856D33">
              <w:rPr>
                <w:noProof/>
                <w:webHidden/>
              </w:rPr>
              <w:tab/>
              <w:delText>1</w:delText>
            </w:r>
          </w:del>
        </w:p>
        <w:p w14:paraId="16090FEA" w14:textId="77777777" w:rsidR="00AD4C30" w:rsidDel="00856D33" w:rsidRDefault="00AD4C30">
          <w:pPr>
            <w:pStyle w:val="TOC2"/>
            <w:tabs>
              <w:tab w:val="right" w:leader="dot" w:pos="9350"/>
            </w:tabs>
            <w:rPr>
              <w:del w:id="47" w:author="Christine Warren" w:date="2020-09-29T14:51:00Z"/>
              <w:rFonts w:asciiTheme="minorHAnsi" w:hAnsiTheme="minorHAnsi"/>
              <w:noProof/>
              <w:szCs w:val="22"/>
            </w:rPr>
          </w:pPr>
          <w:del w:id="48" w:author="Christine Warren" w:date="2020-09-29T14:51:00Z">
            <w:r w:rsidRPr="00856D33" w:rsidDel="00856D33">
              <w:rPr>
                <w:rStyle w:val="Hyperlink"/>
                <w:noProof/>
              </w:rPr>
              <w:delText>Objectives</w:delText>
            </w:r>
            <w:r w:rsidDel="00856D33">
              <w:rPr>
                <w:noProof/>
                <w:webHidden/>
              </w:rPr>
              <w:tab/>
              <w:delText>1</w:delText>
            </w:r>
          </w:del>
        </w:p>
        <w:p w14:paraId="74B4347C" w14:textId="77777777" w:rsidR="00AD4C30" w:rsidDel="00856D33" w:rsidRDefault="00AD4C30">
          <w:pPr>
            <w:pStyle w:val="TOC2"/>
            <w:tabs>
              <w:tab w:val="right" w:leader="dot" w:pos="9350"/>
            </w:tabs>
            <w:rPr>
              <w:del w:id="49" w:author="Christine Warren" w:date="2020-09-29T14:51:00Z"/>
              <w:rFonts w:asciiTheme="minorHAnsi" w:hAnsiTheme="minorHAnsi"/>
              <w:noProof/>
              <w:szCs w:val="22"/>
            </w:rPr>
          </w:pPr>
          <w:del w:id="50" w:author="Christine Warren" w:date="2020-09-29T14:51:00Z">
            <w:r w:rsidRPr="00856D33" w:rsidDel="00856D33">
              <w:rPr>
                <w:rStyle w:val="Hyperlink"/>
                <w:noProof/>
              </w:rPr>
              <w:delText>Chapter I: Data Sources</w:delText>
            </w:r>
            <w:r w:rsidDel="00856D33">
              <w:rPr>
                <w:noProof/>
                <w:webHidden/>
              </w:rPr>
              <w:tab/>
              <w:delText>2</w:delText>
            </w:r>
          </w:del>
        </w:p>
        <w:p w14:paraId="404E66E4" w14:textId="77777777" w:rsidR="00AD4C30" w:rsidDel="00856D33" w:rsidRDefault="00AD4C30">
          <w:pPr>
            <w:pStyle w:val="TOC2"/>
            <w:tabs>
              <w:tab w:val="right" w:leader="dot" w:pos="9350"/>
            </w:tabs>
            <w:rPr>
              <w:del w:id="51" w:author="Christine Warren" w:date="2020-09-29T14:51:00Z"/>
              <w:rFonts w:asciiTheme="minorHAnsi" w:hAnsiTheme="minorHAnsi"/>
              <w:noProof/>
              <w:szCs w:val="22"/>
            </w:rPr>
          </w:pPr>
          <w:del w:id="52" w:author="Christine Warren" w:date="2020-09-29T14:51:00Z">
            <w:r w:rsidRPr="00856D33" w:rsidDel="00856D33">
              <w:rPr>
                <w:rStyle w:val="Hyperlink"/>
                <w:noProof/>
              </w:rPr>
              <w:delText>Chapter II: Essential Services &amp; Phased Re-opening</w:delText>
            </w:r>
            <w:r w:rsidDel="00856D33">
              <w:rPr>
                <w:noProof/>
                <w:webHidden/>
              </w:rPr>
              <w:tab/>
              <w:delText>4</w:delText>
            </w:r>
          </w:del>
        </w:p>
        <w:p w14:paraId="1ACE1DC2" w14:textId="77777777" w:rsidR="00AD4C30" w:rsidDel="00856D33" w:rsidRDefault="00AD4C30">
          <w:pPr>
            <w:pStyle w:val="TOC2"/>
            <w:tabs>
              <w:tab w:val="right" w:leader="dot" w:pos="9350"/>
            </w:tabs>
            <w:rPr>
              <w:del w:id="53" w:author="Christine Warren" w:date="2020-09-29T14:51:00Z"/>
              <w:rFonts w:asciiTheme="minorHAnsi" w:hAnsiTheme="minorHAnsi"/>
              <w:noProof/>
              <w:szCs w:val="22"/>
            </w:rPr>
          </w:pPr>
          <w:del w:id="54" w:author="Christine Warren" w:date="2020-09-29T14:51:00Z">
            <w:r w:rsidRPr="00856D33" w:rsidDel="00856D33">
              <w:rPr>
                <w:rStyle w:val="Hyperlink"/>
                <w:noProof/>
              </w:rPr>
              <w:delText>Chapter III: Data Linkage</w:delText>
            </w:r>
            <w:r w:rsidDel="00856D33">
              <w:rPr>
                <w:noProof/>
                <w:webHidden/>
              </w:rPr>
              <w:tab/>
              <w:delText>4</w:delText>
            </w:r>
          </w:del>
        </w:p>
        <w:p w14:paraId="705868A6" w14:textId="77777777" w:rsidR="00AD4C30" w:rsidDel="00856D33" w:rsidRDefault="00AD4C30">
          <w:pPr>
            <w:pStyle w:val="TOC2"/>
            <w:tabs>
              <w:tab w:val="right" w:leader="dot" w:pos="9350"/>
            </w:tabs>
            <w:rPr>
              <w:del w:id="55" w:author="Christine Warren" w:date="2020-09-29T14:51:00Z"/>
              <w:rFonts w:asciiTheme="minorHAnsi" w:hAnsiTheme="minorHAnsi"/>
              <w:noProof/>
              <w:szCs w:val="22"/>
            </w:rPr>
          </w:pPr>
          <w:del w:id="56" w:author="Christine Warren" w:date="2020-09-29T14:51:00Z">
            <w:r w:rsidRPr="00856D33" w:rsidDel="00856D33">
              <w:rPr>
                <w:rStyle w:val="Hyperlink"/>
                <w:noProof/>
              </w:rPr>
              <w:delText>Chapter IV: Tool Overview</w:delText>
            </w:r>
            <w:r w:rsidDel="00856D33">
              <w:rPr>
                <w:noProof/>
                <w:webHidden/>
              </w:rPr>
              <w:tab/>
              <w:delText>5</w:delText>
            </w:r>
          </w:del>
        </w:p>
        <w:p w14:paraId="0AB3ABF5" w14:textId="77777777" w:rsidR="00AD4C30" w:rsidDel="00856D33" w:rsidRDefault="00AD4C30">
          <w:pPr>
            <w:pStyle w:val="TOC2"/>
            <w:tabs>
              <w:tab w:val="right" w:leader="dot" w:pos="9350"/>
            </w:tabs>
            <w:rPr>
              <w:del w:id="57" w:author="Christine Warren" w:date="2020-09-29T14:51:00Z"/>
              <w:rFonts w:asciiTheme="minorHAnsi" w:hAnsiTheme="minorHAnsi"/>
              <w:noProof/>
              <w:szCs w:val="22"/>
            </w:rPr>
          </w:pPr>
          <w:del w:id="58" w:author="Christine Warren" w:date="2020-09-29T14:51:00Z">
            <w:r w:rsidRPr="00856D33" w:rsidDel="00856D33">
              <w:rPr>
                <w:rStyle w:val="Hyperlink"/>
                <w:noProof/>
              </w:rPr>
              <w:delText>Chapter V: Data Limitations</w:delText>
            </w:r>
            <w:r w:rsidDel="00856D33">
              <w:rPr>
                <w:noProof/>
                <w:webHidden/>
              </w:rPr>
              <w:tab/>
              <w:delText>5</w:delText>
            </w:r>
          </w:del>
        </w:p>
        <w:p w14:paraId="29D88F07" w14:textId="77777777" w:rsidR="00AD4C30" w:rsidDel="00856D33" w:rsidRDefault="00AD4C30">
          <w:pPr>
            <w:pStyle w:val="TOC2"/>
            <w:tabs>
              <w:tab w:val="right" w:leader="dot" w:pos="9350"/>
            </w:tabs>
            <w:rPr>
              <w:del w:id="59" w:author="Christine Warren" w:date="2020-09-29T14:51:00Z"/>
              <w:rFonts w:asciiTheme="minorHAnsi" w:hAnsiTheme="minorHAnsi"/>
              <w:noProof/>
              <w:szCs w:val="22"/>
            </w:rPr>
          </w:pPr>
          <w:del w:id="60" w:author="Christine Warren" w:date="2020-09-29T14:51:00Z">
            <w:r w:rsidRPr="00856D33" w:rsidDel="00856D33">
              <w:rPr>
                <w:rStyle w:val="Hyperlink"/>
                <w:noProof/>
              </w:rPr>
              <w:delText>Disclaimer</w:delText>
            </w:r>
            <w:r w:rsidDel="00856D33">
              <w:rPr>
                <w:noProof/>
                <w:webHidden/>
              </w:rPr>
              <w:tab/>
              <w:delText>5</w:delText>
            </w:r>
          </w:del>
        </w:p>
        <w:p w14:paraId="03963E10" w14:textId="1EE26354" w:rsidR="00543EAD" w:rsidRDefault="00543EAD">
          <w:pPr>
            <w:rPr>
              <w:ins w:id="61" w:author="Christine Warren" w:date="2020-09-24T13:41:00Z"/>
            </w:rPr>
          </w:pPr>
          <w:ins w:id="62" w:author="Christine Warren" w:date="2020-09-24T13:41:00Z">
            <w:r>
              <w:rPr>
                <w:b/>
                <w:bCs/>
                <w:noProof/>
              </w:rPr>
              <w:fldChar w:fldCharType="end"/>
            </w:r>
          </w:ins>
        </w:p>
        <w:customXmlInsRangeStart w:id="63" w:author="Christine Warren" w:date="2020-09-24T13:41:00Z"/>
      </w:sdtContent>
    </w:sdt>
    <w:customXmlInsRangeEnd w:id="63"/>
    <w:p w14:paraId="5CDC5383" w14:textId="5AEF4100" w:rsidR="00A67932" w:rsidRDefault="00A67932" w:rsidP="00A67932">
      <w:pPr>
        <w:tabs>
          <w:tab w:val="left" w:pos="3795"/>
        </w:tabs>
        <w:rPr>
          <w:ins w:id="64" w:author="Christine Warren" w:date="2020-10-05T08:59:00Z"/>
          <w:noProof/>
        </w:rPr>
      </w:pPr>
    </w:p>
    <w:p w14:paraId="279D7C76" w14:textId="099EEF47" w:rsidR="00A67932" w:rsidRDefault="00A67932">
      <w:pPr>
        <w:tabs>
          <w:tab w:val="left" w:pos="3795"/>
        </w:tabs>
        <w:rPr>
          <w:ins w:id="65" w:author="Christine Warren" w:date="2020-10-05T08:59:00Z"/>
        </w:rPr>
      </w:pPr>
      <w:ins w:id="66" w:author="Christine Warren" w:date="2020-10-05T08:59:00Z">
        <w:r>
          <w:tab/>
        </w:r>
      </w:ins>
    </w:p>
    <w:p w14:paraId="3231EDE7" w14:textId="758B49B3" w:rsidR="00C96F89" w:rsidRDefault="00C96F89">
      <w:pPr>
        <w:tabs>
          <w:tab w:val="left" w:pos="3795"/>
        </w:tabs>
        <w:rPr>
          <w:ins w:id="67" w:author="Christine Warren" w:date="2020-09-30T11:35:00Z"/>
          <w:rFonts w:eastAsiaTheme="minorEastAsia"/>
          <w:noProof/>
          <w:color w:val="3D8704"/>
          <w:sz w:val="40"/>
          <w:szCs w:val="40"/>
          <w:lang w:eastAsia="en-CA"/>
        </w:rPr>
        <w:pPrChange w:id="68" w:author="Christine Warren" w:date="2020-10-05T08:59:00Z">
          <w:pPr/>
        </w:pPrChange>
      </w:pPr>
      <w:ins w:id="69" w:author="Christine Warren" w:date="2020-09-30T11:35:00Z">
        <w:r w:rsidRPr="00A67932">
          <w:rPr>
            <w:rPrChange w:id="70" w:author="Christine Warren" w:date="2020-10-05T08:59:00Z">
              <w:rPr>
                <w:noProof/>
              </w:rPr>
            </w:rPrChange>
          </w:rPr>
          <w:br w:type="page"/>
        </w:r>
      </w:ins>
    </w:p>
    <w:p w14:paraId="3B4FAE22" w14:textId="099965A0" w:rsidR="00DF5FAA" w:rsidRDefault="00DF5FAA" w:rsidP="00DF5FAA">
      <w:pPr>
        <w:pStyle w:val="PHOHeading2"/>
        <w:rPr>
          <w:noProof/>
        </w:rPr>
      </w:pPr>
      <w:bookmarkStart w:id="71" w:name="_Toc52446291"/>
      <w:r>
        <w:rPr>
          <w:noProof/>
        </w:rPr>
        <w:lastRenderedPageBreak/>
        <w:t>Background</w:t>
      </w:r>
      <w:bookmarkEnd w:id="71"/>
    </w:p>
    <w:p w14:paraId="27E4DE11" w14:textId="0E4093CB" w:rsidR="00DF5FAA" w:rsidRDefault="00DF5FAA" w:rsidP="00DF5FAA">
      <w:pPr>
        <w:pStyle w:val="PHOBodyText"/>
      </w:pPr>
      <w:r w:rsidRPr="00DF5FAA">
        <w:t>Scientist</w:t>
      </w:r>
      <w:ins w:id="72" w:author="Christine Warren" w:date="2020-09-24T09:10:00Z">
        <w:r w:rsidR="0091319B">
          <w:t>s</w:t>
        </w:r>
      </w:ins>
      <w:r w:rsidRPr="00DF5FAA">
        <w:t xml:space="preserve"> from Public Health Ontario (PHO), Institute for Work and Health, University of Toronto and University of Alberta have developed the Occupational Risk of COVID-19 Tool to examine the unequal burden of exposure to COVID-19 risk at work. The tool combines data from the 2016 Census of Population, Occupational Information Network (O*NET), </w:t>
      </w:r>
      <w:del w:id="73" w:author="Christine Warren" w:date="2020-09-24T15:29:00Z">
        <w:r w:rsidRPr="00DF5FAA" w:rsidDel="00234D9C">
          <w:delText xml:space="preserve">Labour Force Survey </w:delText>
        </w:r>
      </w:del>
      <w:r w:rsidRPr="00DF5FAA">
        <w:t>and General Social Survey to estimate occupational exposure to COVID-19 risk.</w:t>
      </w:r>
    </w:p>
    <w:p w14:paraId="0EA444DE" w14:textId="51280E50" w:rsidR="00DF5FAA" w:rsidRDefault="00DF5FAA" w:rsidP="00DF5FAA">
      <w:pPr>
        <w:pStyle w:val="PHOHeading2"/>
      </w:pPr>
      <w:bookmarkStart w:id="74" w:name="_Toc52446292"/>
      <w:r>
        <w:t>Objectives</w:t>
      </w:r>
      <w:bookmarkEnd w:id="74"/>
    </w:p>
    <w:p w14:paraId="7A4837C5" w14:textId="6960C463" w:rsidR="00DF5FAA" w:rsidRDefault="00DF5FAA" w:rsidP="00DF5FAA">
      <w:pPr>
        <w:pStyle w:val="PHOBodyText"/>
      </w:pPr>
      <w:r>
        <w:t>The overall goals of this project are to describe the differential burden of occupational exposure to COVID-19 risk in Canadian workers across</w:t>
      </w:r>
      <w:ins w:id="75" w:author="Christine Warren" w:date="2020-09-24T09:11:00Z">
        <w:r w:rsidR="0091319B">
          <w:t xml:space="preserve"> </w:t>
        </w:r>
      </w:ins>
      <w:ins w:id="76" w:author="Christine Warren" w:date="2020-09-24T09:15:00Z">
        <w:r w:rsidR="0091319B">
          <w:t>age, sex</w:t>
        </w:r>
      </w:ins>
      <w:ins w:id="77" w:author="Christine Warren" w:date="2020-09-24T09:11:00Z">
        <w:r w:rsidR="0091319B">
          <w:t>,</w:t>
        </w:r>
      </w:ins>
      <w:r>
        <w:t xml:space="preserve"> race/ethnicity</w:t>
      </w:r>
      <w:ins w:id="78" w:author="Christine Warren" w:date="2020-09-24T09:10:00Z">
        <w:r w:rsidR="0091319B">
          <w:t>, immigrant status,</w:t>
        </w:r>
      </w:ins>
      <w:r>
        <w:t xml:space="preserve"> and </w:t>
      </w:r>
      <w:commentRangeStart w:id="79"/>
      <w:r>
        <w:t>income</w:t>
      </w:r>
      <w:commentRangeEnd w:id="79"/>
      <w:r w:rsidR="0091319B">
        <w:rPr>
          <w:rStyle w:val="CommentReference"/>
          <w:rFonts w:eastAsiaTheme="minorHAnsi"/>
          <w:lang w:eastAsia="en-US"/>
        </w:rPr>
        <w:commentReference w:id="79"/>
      </w:r>
      <w:r>
        <w:t>, and, to inform the design of equitable policies and interventions to mitigate inequities in exposure to COVID-19 risk</w:t>
      </w:r>
      <w:r>
        <w:rPr>
          <w:b/>
          <w:bCs/>
        </w:rPr>
        <w:t>.</w:t>
      </w:r>
    </w:p>
    <w:p w14:paraId="3F9080D8" w14:textId="4F546D95" w:rsidR="00DF5FAA" w:rsidRDefault="00DF5FAA" w:rsidP="00DF5FAA">
      <w:pPr>
        <w:pStyle w:val="PHOBodyText"/>
      </w:pPr>
      <w:r>
        <w:t xml:space="preserve">Using a national, provincial/territorial or regional lens, this tool allows users to: </w:t>
      </w:r>
    </w:p>
    <w:p w14:paraId="25ABB71C" w14:textId="79479267" w:rsidR="00DF5FAA" w:rsidRDefault="00DF5FAA" w:rsidP="002525E3">
      <w:pPr>
        <w:pStyle w:val="PHOBodyText"/>
        <w:numPr>
          <w:ilvl w:val="0"/>
          <w:numId w:val="11"/>
        </w:numPr>
      </w:pPr>
      <w:r>
        <w:t>Visualize occupational exposure to COVID-19 risk across occupations and industry</w:t>
      </w:r>
    </w:p>
    <w:p w14:paraId="479C8271" w14:textId="64EAD2FE" w:rsidR="00DF5FAA" w:rsidRDefault="00DF5FAA" w:rsidP="002525E3">
      <w:pPr>
        <w:pStyle w:val="PHOBodyText"/>
        <w:numPr>
          <w:ilvl w:val="0"/>
          <w:numId w:val="11"/>
        </w:numPr>
      </w:pPr>
      <w:r>
        <w:t xml:space="preserve">Examine occupational exposure to COVID-19 risk related to essential services workers, age, sex, </w:t>
      </w:r>
      <w:r w:rsidR="00F92BF5">
        <w:t xml:space="preserve">race/ethnicity, </w:t>
      </w:r>
      <w:del w:id="80" w:author="Christine Warren" w:date="2020-09-24T09:17:00Z">
        <w:r w:rsidR="00F92BF5" w:rsidDel="0091319B">
          <w:delText xml:space="preserve">aboriginal identity, </w:delText>
        </w:r>
      </w:del>
      <w:r>
        <w:t xml:space="preserve">immigrant status, </w:t>
      </w:r>
      <w:ins w:id="81" w:author="Christine Warren" w:date="2020-09-24T09:17:00Z">
        <w:r w:rsidR="0091319B">
          <w:t xml:space="preserve">and </w:t>
        </w:r>
      </w:ins>
      <w:r>
        <w:t>income</w:t>
      </w:r>
      <w:del w:id="82" w:author="Christine Warren" w:date="2020-09-24T14:37:00Z">
        <w:r w:rsidDel="007C1489">
          <w:delText>,</w:delText>
        </w:r>
      </w:del>
      <w:r>
        <w:t xml:space="preserve"> </w:t>
      </w:r>
      <w:del w:id="83" w:author="Christine Warren" w:date="2020-09-24T09:17:00Z">
        <w:r w:rsidDel="0091319B">
          <w:delText>disability</w:delText>
        </w:r>
      </w:del>
    </w:p>
    <w:p w14:paraId="5B4C6CCE" w14:textId="5B06586B" w:rsidR="00DF5FAA" w:rsidRDefault="00DF5FAA" w:rsidP="002525E3">
      <w:pPr>
        <w:pStyle w:val="PHOBodyText"/>
        <w:numPr>
          <w:ilvl w:val="0"/>
          <w:numId w:val="11"/>
        </w:numPr>
      </w:pPr>
      <w:r>
        <w:t xml:space="preserve">Explore occupational characteristics available to reduce occupational exposure to COVID-19 risk (i.e., working from home, </w:t>
      </w:r>
      <w:del w:id="84" w:author="Christine Warren" w:date="2020-09-24T09:17:00Z">
        <w:r w:rsidDel="0091319B">
          <w:delText>sick days)</w:delText>
        </w:r>
      </w:del>
      <w:ins w:id="85" w:author="Christine Warren" w:date="2020-09-24T09:17:00Z">
        <w:r w:rsidR="0091319B">
          <w:t>paid sick leave)</w:t>
        </w:r>
      </w:ins>
    </w:p>
    <w:p w14:paraId="5A44F7A6" w14:textId="5FE4D3B7" w:rsidR="00DF5FAA" w:rsidRDefault="00DF5FAA" w:rsidP="002525E3">
      <w:pPr>
        <w:pStyle w:val="PHOBodyText"/>
        <w:numPr>
          <w:ilvl w:val="0"/>
          <w:numId w:val="11"/>
        </w:numPr>
      </w:pPr>
      <w:r>
        <w:t xml:space="preserve">Build and estimate the impact </w:t>
      </w:r>
      <w:del w:id="86" w:author="Christine Warren" w:date="2020-09-24T09:18:00Z">
        <w:r w:rsidDel="0091319B">
          <w:delText>of return to work scenarios</w:delText>
        </w:r>
      </w:del>
      <w:ins w:id="87" w:author="Christine Warren" w:date="2020-09-24T09:18:00Z">
        <w:r w:rsidR="0091319B">
          <w:t>economic reopening</w:t>
        </w:r>
      </w:ins>
      <w:r>
        <w:t xml:space="preserve"> on occupational exposure to COVID-19 risk, both overall and across </w:t>
      </w:r>
      <w:ins w:id="88" w:author="Christine Warren" w:date="2020-09-24T09:19:00Z">
        <w:r w:rsidR="0091319B">
          <w:t xml:space="preserve">age, sex, </w:t>
        </w:r>
      </w:ins>
      <w:r>
        <w:t>race/ethnicity</w:t>
      </w:r>
      <w:ins w:id="89" w:author="Christine Warren" w:date="2020-09-24T09:19:00Z">
        <w:r w:rsidR="0091319B">
          <w:t>, immigrant status</w:t>
        </w:r>
      </w:ins>
      <w:r>
        <w:t xml:space="preserve"> and income.</w:t>
      </w:r>
    </w:p>
    <w:p w14:paraId="57C03C83" w14:textId="4D0F6F6B" w:rsidR="00960057" w:rsidRDefault="00960057" w:rsidP="00960057">
      <w:pPr>
        <w:pStyle w:val="PHOBodyText"/>
        <w:rPr>
          <w:ins w:id="90" w:author="Christine Warren" w:date="2020-10-13T09:04:00Z"/>
        </w:rPr>
      </w:pPr>
      <w:r>
        <w:t xml:space="preserve">Data visualizations </w:t>
      </w:r>
      <w:ins w:id="91" w:author="Christine Warren" w:date="2020-09-24T09:19:00Z">
        <w:r w:rsidR="0091319B">
          <w:t>provide graphical</w:t>
        </w:r>
        <w:r w:rsidR="00CE764E">
          <w:t xml:space="preserve"> illustrations </w:t>
        </w:r>
      </w:ins>
      <w:del w:id="92" w:author="Christine Warren" w:date="2020-09-24T09:19:00Z">
        <w:r w:rsidDel="0091319B">
          <w:delText>and</w:delText>
        </w:r>
      </w:del>
      <w:r>
        <w:t xml:space="preserve"> data tables</w:t>
      </w:r>
      <w:ins w:id="93" w:author="Christine Warren" w:date="2020-09-24T09:19:00Z">
        <w:r w:rsidR="00CE764E">
          <w:t>, the latter</w:t>
        </w:r>
      </w:ins>
      <w:r>
        <w:t xml:space="preserve"> </w:t>
      </w:r>
      <w:del w:id="94" w:author="Christine Warren" w:date="2020-09-24T09:20:00Z">
        <w:r w:rsidDel="00CE764E">
          <w:delText xml:space="preserve">are </w:delText>
        </w:r>
      </w:del>
      <w:r>
        <w:t xml:space="preserve">available for download through the tool’s interface. </w:t>
      </w:r>
    </w:p>
    <w:p w14:paraId="70ADF3A5" w14:textId="77E5FA9F" w:rsidR="00B55935" w:rsidRDefault="00B55935" w:rsidP="00960057">
      <w:pPr>
        <w:pStyle w:val="PHOBodyText"/>
        <w:rPr>
          <w:ins w:id="95" w:author="Christine Warren" w:date="2020-09-24T13:40:00Z"/>
        </w:rPr>
      </w:pPr>
      <w:ins w:id="96" w:author="Christine Warren" w:date="2020-10-13T09:04:00Z">
        <w:r>
          <w:t>Detailed information relating to the data, methods, and outputs of the project can be found in the chapters below.</w:t>
        </w:r>
      </w:ins>
    </w:p>
    <w:p w14:paraId="3684F6EE" w14:textId="7A5C2033" w:rsidR="00543EAD" w:rsidDel="007C1489" w:rsidRDefault="00543EAD" w:rsidP="00960057">
      <w:pPr>
        <w:pStyle w:val="PHOBodyText"/>
        <w:rPr>
          <w:del w:id="97" w:author="Christine Warren" w:date="2020-09-24T14:36:00Z"/>
        </w:rPr>
      </w:pPr>
    </w:p>
    <w:p w14:paraId="770947FF" w14:textId="29EF7071" w:rsidR="001208C7" w:rsidRDefault="005469BF" w:rsidP="003368BD">
      <w:pPr>
        <w:pStyle w:val="PHOHeading2"/>
        <w:rPr>
          <w:noProof/>
        </w:rPr>
      </w:pPr>
      <w:bookmarkStart w:id="98" w:name="_Toc52446293"/>
      <w:ins w:id="99" w:author="Christine Warren" w:date="2020-09-24T13:42:00Z">
        <w:r>
          <w:rPr>
            <w:noProof/>
          </w:rPr>
          <w:t xml:space="preserve">Chapter I: </w:t>
        </w:r>
      </w:ins>
      <w:r w:rsidR="003368BD">
        <w:rPr>
          <w:noProof/>
        </w:rPr>
        <w:t>Data Sources</w:t>
      </w:r>
      <w:bookmarkEnd w:id="98"/>
    </w:p>
    <w:p w14:paraId="54C1444B" w14:textId="0E0D56EA" w:rsidR="00960057" w:rsidRDefault="00960057" w:rsidP="001E3661">
      <w:pPr>
        <w:rPr>
          <w:noProof/>
        </w:rPr>
      </w:pPr>
      <w:r w:rsidRPr="00977810">
        <w:rPr>
          <w:rStyle w:val="PHOHeading4Char"/>
          <w:rPrChange w:id="100" w:author="Christine Warren" w:date="2020-09-29T15:07:00Z">
            <w:rPr>
              <w:rStyle w:val="PHOHeading5Char"/>
            </w:rPr>
          </w:rPrChange>
        </w:rPr>
        <w:t>Overview</w:t>
      </w:r>
      <w:ins w:id="101" w:author="Christine Warren" w:date="2020-10-05T13:40:00Z">
        <w:r w:rsidR="00833A1B">
          <w:rPr>
            <w:rStyle w:val="PHOHeading4Char"/>
          </w:rPr>
          <w:t>:</w:t>
        </w:r>
      </w:ins>
      <w:del w:id="102" w:author="Christine Warren" w:date="2020-10-05T13:40:00Z">
        <w:r w:rsidDel="00833A1B">
          <w:rPr>
            <w:noProof/>
          </w:rPr>
          <w:delText>:</w:delText>
        </w:r>
      </w:del>
      <w:r>
        <w:rPr>
          <w:noProof/>
        </w:rPr>
        <w:t xml:space="preserve"> </w:t>
      </w:r>
      <w:r w:rsidRPr="00960057">
        <w:rPr>
          <w:rStyle w:val="PHOBodyTextChar"/>
        </w:rPr>
        <w:t xml:space="preserve">The tool includes data on a representative sample of approximately </w:t>
      </w:r>
      <w:commentRangeStart w:id="103"/>
      <w:del w:id="104" w:author="Christine Warren" w:date="2020-09-24T09:20:00Z">
        <w:r w:rsidRPr="00960057" w:rsidDel="00CE764E">
          <w:rPr>
            <w:rStyle w:val="PHOBodyTextChar"/>
          </w:rPr>
          <w:delText xml:space="preserve">XXX </w:delText>
        </w:r>
      </w:del>
      <w:ins w:id="105" w:author="Christine Warren" w:date="2020-09-24T09:20:00Z">
        <w:r w:rsidR="00CE764E">
          <w:rPr>
            <w:rStyle w:val="PHOBodyTextChar"/>
          </w:rPr>
          <w:t>18.5</w:t>
        </w:r>
        <w:r w:rsidR="00CE764E" w:rsidRPr="00960057">
          <w:rPr>
            <w:rStyle w:val="PHOBodyTextChar"/>
          </w:rPr>
          <w:t xml:space="preserve"> </w:t>
        </w:r>
      </w:ins>
      <w:r w:rsidRPr="00960057">
        <w:rPr>
          <w:rStyle w:val="PHOBodyTextChar"/>
        </w:rPr>
        <w:t xml:space="preserve">Million </w:t>
      </w:r>
      <w:commentRangeEnd w:id="103"/>
      <w:r w:rsidR="00BE0CFE">
        <w:rPr>
          <w:rStyle w:val="CommentReference"/>
        </w:rPr>
        <w:commentReference w:id="103"/>
      </w:r>
      <w:r w:rsidRPr="00960057">
        <w:rPr>
          <w:rStyle w:val="PHOBodyTextChar"/>
        </w:rPr>
        <w:t>Canadian labour force participants (employed) age 15 and over in the 2016 Canadian Census.</w:t>
      </w:r>
      <w:r>
        <w:rPr>
          <w:noProof/>
        </w:rPr>
        <w:t xml:space="preserve"> </w:t>
      </w:r>
      <w:ins w:id="106" w:author="Christine Warren" w:date="2020-09-24T14:33:00Z">
        <w:r w:rsidR="003A73F8">
          <w:rPr>
            <w:noProof/>
          </w:rPr>
          <w:t xml:space="preserve">Measures from the Occupational Information Network (O*NET) were collected </w:t>
        </w:r>
      </w:ins>
      <w:ins w:id="107" w:author="Christine Warren" w:date="2020-10-13T15:09:00Z">
        <w:r w:rsidR="0085677E">
          <w:rPr>
            <w:noProof/>
          </w:rPr>
          <w:t>a pu</w:t>
        </w:r>
      </w:ins>
      <w:ins w:id="108" w:author="Christine Warren" w:date="2020-10-13T15:10:00Z">
        <w:r w:rsidR="0085677E">
          <w:rPr>
            <w:noProof/>
          </w:rPr>
          <w:t>blically available</w:t>
        </w:r>
      </w:ins>
      <w:ins w:id="109" w:author="Christine Warren" w:date="2020-09-24T14:33:00Z">
        <w:r w:rsidR="003A73F8">
          <w:rPr>
            <w:noProof/>
          </w:rPr>
          <w:t xml:space="preserve"> data </w:t>
        </w:r>
        <w:commentRangeStart w:id="110"/>
        <w:r w:rsidR="003A73F8">
          <w:rPr>
            <w:noProof/>
          </w:rPr>
          <w:t>repository</w:t>
        </w:r>
      </w:ins>
      <w:commentRangeEnd w:id="110"/>
      <w:ins w:id="111" w:author="Christine Warren" w:date="2020-10-13T15:10:00Z">
        <w:r w:rsidR="0085677E">
          <w:rPr>
            <w:rStyle w:val="CommentReference"/>
          </w:rPr>
          <w:commentReference w:id="110"/>
        </w:r>
      </w:ins>
      <w:ins w:id="112" w:author="Christine Warren" w:date="2020-09-24T14:33:00Z">
        <w:r w:rsidR="003A73F8">
          <w:rPr>
            <w:noProof/>
          </w:rPr>
          <w:t>. Additional factors relevant to the work-context of Canadians</w:t>
        </w:r>
      </w:ins>
      <w:ins w:id="113" w:author="Christine Warren" w:date="2020-09-24T14:34:00Z">
        <w:r w:rsidR="003A73F8">
          <w:rPr>
            <w:noProof/>
          </w:rPr>
          <w:t xml:space="preserve"> were retrieved from the General Social Survey</w:t>
        </w:r>
      </w:ins>
      <w:ins w:id="114" w:author="Christine Warren" w:date="2020-09-24T14:35:00Z">
        <w:r w:rsidR="003A73F8">
          <w:rPr>
            <w:noProof/>
          </w:rPr>
          <w:t xml:space="preserve"> (2016)</w:t>
        </w:r>
      </w:ins>
      <w:ins w:id="115" w:author="Christine Warren" w:date="2020-09-24T14:34:00Z">
        <w:r w:rsidR="003A73F8">
          <w:rPr>
            <w:noProof/>
          </w:rPr>
          <w:t>, Canadians at Work and Home</w:t>
        </w:r>
      </w:ins>
      <w:ins w:id="116" w:author="Christine Warren" w:date="2020-09-24T14:35:00Z">
        <w:r w:rsidR="003A73F8">
          <w:rPr>
            <w:noProof/>
          </w:rPr>
          <w:t>.</w:t>
        </w:r>
      </w:ins>
    </w:p>
    <w:p w14:paraId="3A1BF660" w14:textId="23A76F7E" w:rsidR="001208C7" w:rsidRDefault="003368BD" w:rsidP="001E3661">
      <w:pPr>
        <w:rPr>
          <w:rStyle w:val="PHOBodyTextChar"/>
        </w:rPr>
      </w:pPr>
      <w:r w:rsidRPr="00977810">
        <w:rPr>
          <w:rStyle w:val="PHOHeading4Char"/>
          <w:rPrChange w:id="117" w:author="Christine Warren" w:date="2020-09-29T15:07:00Z">
            <w:rPr>
              <w:rStyle w:val="PHOHeading5Char"/>
            </w:rPr>
          </w:rPrChange>
        </w:rPr>
        <w:t>2016 Census of Population</w:t>
      </w:r>
      <w:ins w:id="118" w:author="Christine Warren" w:date="2020-10-05T13:40:00Z">
        <w:r w:rsidR="00833A1B">
          <w:rPr>
            <w:rStyle w:val="PHOHeading4Char"/>
          </w:rPr>
          <w:t>:</w:t>
        </w:r>
      </w:ins>
      <w:del w:id="119" w:author="Christine Warren" w:date="2020-10-05T13:40:00Z">
        <w:r w:rsidRPr="003368BD" w:rsidDel="00833A1B">
          <w:rPr>
            <w:noProof/>
          </w:rPr>
          <w:delText>:</w:delText>
        </w:r>
      </w:del>
      <w:r>
        <w:rPr>
          <w:noProof/>
        </w:rPr>
        <w:t xml:space="preserve"> </w:t>
      </w:r>
      <w:r w:rsidR="00960057" w:rsidRPr="00960057">
        <w:rPr>
          <w:rStyle w:val="PHOBodyTextChar"/>
        </w:rPr>
        <w:t xml:space="preserve">The most recent Census was conducted in 2016 and included over 35 Million Canadians. The long-form Census collects additional detailed information related to demographic, social, and economic characteristics on a representative sample of approximately 25% of </w:t>
      </w:r>
      <w:r w:rsidR="00960057" w:rsidRPr="00960057">
        <w:rPr>
          <w:rStyle w:val="PHOBodyTextChar"/>
        </w:rPr>
        <w:lastRenderedPageBreak/>
        <w:t xml:space="preserve">Canadian households. </w:t>
      </w:r>
      <w:r w:rsidR="00960057">
        <w:rPr>
          <w:rStyle w:val="PHOBodyTextChar"/>
        </w:rPr>
        <w:t>Through the tool, a</w:t>
      </w:r>
      <w:r w:rsidR="00960057" w:rsidRPr="00960057">
        <w:rPr>
          <w:rStyle w:val="PHOBodyTextChar"/>
        </w:rPr>
        <w:t xml:space="preserve">ggregated </w:t>
      </w:r>
      <w:r w:rsidR="00960057">
        <w:rPr>
          <w:rStyle w:val="PHOBodyTextChar"/>
        </w:rPr>
        <w:t xml:space="preserve">data </w:t>
      </w:r>
      <w:r w:rsidR="00F92BF5">
        <w:rPr>
          <w:rStyle w:val="PHOBodyTextChar"/>
        </w:rPr>
        <w:t>is available across each combination of the following variables:</w:t>
      </w:r>
    </w:p>
    <w:p w14:paraId="19996E1F" w14:textId="12EE473A" w:rsidR="00F92BF5" w:rsidRDefault="009845A2" w:rsidP="002525E3">
      <w:pPr>
        <w:pStyle w:val="ListParagraph"/>
        <w:numPr>
          <w:ilvl w:val="0"/>
          <w:numId w:val="12"/>
        </w:numPr>
        <w:ind w:left="567"/>
        <w:rPr>
          <w:rStyle w:val="PHOBodyTextChar"/>
        </w:rPr>
      </w:pPr>
      <w:r w:rsidRPr="005B58ED">
        <w:rPr>
          <w:rStyle w:val="PHOHeading5Char"/>
          <w:caps w:val="0"/>
        </w:rPr>
        <w:t>Occupation</w:t>
      </w:r>
      <w:ins w:id="120" w:author="Christine Warren" w:date="2020-10-05T13:40:00Z">
        <w:r w:rsidR="00833A1B">
          <w:rPr>
            <w:rStyle w:val="PHOHeading5Char"/>
            <w:caps w:val="0"/>
          </w:rPr>
          <w:t>:</w:t>
        </w:r>
      </w:ins>
      <w:del w:id="121" w:author="Christine Warren" w:date="2020-10-05T13:40:00Z">
        <w:r w:rsidR="00122005" w:rsidDel="00833A1B">
          <w:rPr>
            <w:rStyle w:val="PHOBodyTextChar"/>
          </w:rPr>
          <w:delText>:</w:delText>
        </w:r>
      </w:del>
      <w:r w:rsidR="00122005">
        <w:rPr>
          <w:rStyle w:val="PHOBodyTextChar"/>
        </w:rPr>
        <w:t xml:space="preserve"> T</w:t>
      </w:r>
      <w:r w:rsidR="00122005" w:rsidRPr="00122005">
        <w:rPr>
          <w:rStyle w:val="PHOBodyTextChar"/>
        </w:rPr>
        <w:t>he National Occupational Classification 2016 (NOC) codes</w:t>
      </w:r>
      <w:r w:rsidR="00122005">
        <w:rPr>
          <w:rStyle w:val="PHOBodyTextChar"/>
        </w:rPr>
        <w:t xml:space="preserve"> provides </w:t>
      </w:r>
      <w:r w:rsidR="00122005" w:rsidRPr="00122005">
        <w:rPr>
          <w:rStyle w:val="PHOBodyTextChar"/>
        </w:rPr>
        <w:t xml:space="preserve">a 4-tiered hierarchical structure </w:t>
      </w:r>
      <w:r w:rsidR="00122005">
        <w:rPr>
          <w:rStyle w:val="PHOBodyTextChar"/>
        </w:rPr>
        <w:t xml:space="preserve">which </w:t>
      </w:r>
      <w:r w:rsidR="00122005" w:rsidRPr="00122005">
        <w:rPr>
          <w:rStyle w:val="PHOBodyTextChar"/>
        </w:rPr>
        <w:t>includ</w:t>
      </w:r>
      <w:r w:rsidR="00122005">
        <w:rPr>
          <w:rStyle w:val="PHOBodyTextChar"/>
        </w:rPr>
        <w:t>es</w:t>
      </w:r>
      <w:r w:rsidR="00122005" w:rsidRPr="00122005">
        <w:rPr>
          <w:rStyle w:val="PHOBodyTextChar"/>
        </w:rPr>
        <w:t xml:space="preserve"> 10 broad categories (level 1), 40 major groups (level 2), 140 minor groups (level 3) and 500 unit groups (level 4).</w:t>
      </w:r>
    </w:p>
    <w:p w14:paraId="6E824A04" w14:textId="4DE23263" w:rsidR="00F92BF5" w:rsidRDefault="00F92BF5" w:rsidP="002525E3">
      <w:pPr>
        <w:pStyle w:val="ListParagraph"/>
        <w:numPr>
          <w:ilvl w:val="0"/>
          <w:numId w:val="12"/>
        </w:numPr>
        <w:ind w:left="567"/>
        <w:rPr>
          <w:rStyle w:val="PHOBodyTextChar"/>
        </w:rPr>
      </w:pPr>
      <w:r w:rsidRPr="009845A2">
        <w:rPr>
          <w:rStyle w:val="PHOHeading5Char"/>
        </w:rPr>
        <w:t>I</w:t>
      </w:r>
      <w:r w:rsidR="009845A2" w:rsidRPr="005B58ED">
        <w:rPr>
          <w:rStyle w:val="PHOHeading5Char"/>
          <w:caps w:val="0"/>
        </w:rPr>
        <w:t>ndustry</w:t>
      </w:r>
      <w:r w:rsidR="00122005" w:rsidRPr="009845A2">
        <w:rPr>
          <w:rStyle w:val="PHOHeading5Char"/>
        </w:rPr>
        <w:t>:</w:t>
      </w:r>
      <w:r w:rsidR="00122005" w:rsidRPr="00122005">
        <w:rPr>
          <w:rStyle w:val="PHOBodyTextChar"/>
        </w:rPr>
        <w:t xml:space="preserve"> The North American Industry Classification System (NAICS)–2012 provides a 4-tiered hierarchical structure of industries, which at the highest level divides the economy into 20 sectors, and at the lower levels further distinguishes the economic activities in which businesses are engaged.</w:t>
      </w:r>
    </w:p>
    <w:p w14:paraId="1C1A0C0B" w14:textId="5EDB440E" w:rsidR="00F92BF5" w:rsidRDefault="00F92BF5" w:rsidP="002525E3">
      <w:pPr>
        <w:pStyle w:val="ListParagraph"/>
        <w:numPr>
          <w:ilvl w:val="0"/>
          <w:numId w:val="12"/>
        </w:numPr>
        <w:ind w:left="567"/>
        <w:rPr>
          <w:rStyle w:val="PHOBodyTextChar"/>
        </w:rPr>
      </w:pPr>
      <w:r w:rsidRPr="009845A2">
        <w:rPr>
          <w:rStyle w:val="PHOHeading5Char"/>
        </w:rPr>
        <w:t>A</w:t>
      </w:r>
      <w:r w:rsidR="009845A2" w:rsidRPr="005B58ED">
        <w:rPr>
          <w:rStyle w:val="PHOHeading5Char"/>
          <w:caps w:val="0"/>
        </w:rPr>
        <w:t>ge</w:t>
      </w:r>
      <w:ins w:id="122" w:author="Christine Warren" w:date="2020-10-05T13:40:00Z">
        <w:r w:rsidR="00833A1B">
          <w:rPr>
            <w:rStyle w:val="PHOHeading5Char"/>
            <w:caps w:val="0"/>
          </w:rPr>
          <w:t>:</w:t>
        </w:r>
      </w:ins>
      <w:del w:id="123" w:author="Christine Warren" w:date="2020-10-05T13:40:00Z">
        <w:r w:rsidR="00122005" w:rsidDel="00833A1B">
          <w:rPr>
            <w:rStyle w:val="PHOBodyTextChar"/>
          </w:rPr>
          <w:delText>:</w:delText>
        </w:r>
      </w:del>
      <w:r w:rsidR="00122005">
        <w:rPr>
          <w:rStyle w:val="PHOBodyTextChar"/>
        </w:rPr>
        <w:t xml:space="preserve"> </w:t>
      </w:r>
      <w:r w:rsidR="00122005" w:rsidRPr="005B58ED">
        <w:rPr>
          <w:sz w:val="23"/>
          <w:szCs w:val="23"/>
        </w:rPr>
        <w:t>The following age categories are included: 15-24; 25-34; 35-44; 45-54; 55-64; 65+ years</w:t>
      </w:r>
      <w:ins w:id="124" w:author="Christine Warren" w:date="2020-09-24T14:23:00Z">
        <w:r w:rsidR="001F379C">
          <w:rPr>
            <w:sz w:val="23"/>
            <w:szCs w:val="23"/>
          </w:rPr>
          <w:t>.</w:t>
        </w:r>
      </w:ins>
    </w:p>
    <w:p w14:paraId="519E0053" w14:textId="4333923D" w:rsidR="00F92BF5" w:rsidRDefault="00F92BF5" w:rsidP="002525E3">
      <w:pPr>
        <w:pStyle w:val="ListParagraph"/>
        <w:numPr>
          <w:ilvl w:val="0"/>
          <w:numId w:val="12"/>
        </w:numPr>
        <w:ind w:left="567"/>
        <w:rPr>
          <w:rStyle w:val="PHOBodyTextChar"/>
        </w:rPr>
      </w:pPr>
      <w:r w:rsidRPr="009845A2">
        <w:rPr>
          <w:rStyle w:val="PHOHeading5Char"/>
        </w:rPr>
        <w:t>S</w:t>
      </w:r>
      <w:r w:rsidR="009845A2" w:rsidRPr="005B58ED">
        <w:rPr>
          <w:rStyle w:val="PHOHeading5Char"/>
          <w:caps w:val="0"/>
        </w:rPr>
        <w:t>ex</w:t>
      </w:r>
      <w:ins w:id="125" w:author="Christine Warren" w:date="2020-10-05T13:40:00Z">
        <w:r w:rsidR="00833A1B">
          <w:rPr>
            <w:rStyle w:val="PHOHeading5Char"/>
            <w:caps w:val="0"/>
          </w:rPr>
          <w:t>:</w:t>
        </w:r>
      </w:ins>
      <w:del w:id="126" w:author="Christine Warren" w:date="2020-10-05T13:40:00Z">
        <w:r w:rsidR="00122005" w:rsidRPr="005B58ED" w:rsidDel="00833A1B">
          <w:rPr>
            <w:sz w:val="23"/>
            <w:szCs w:val="23"/>
          </w:rPr>
          <w:delText>:</w:delText>
        </w:r>
      </w:del>
      <w:r w:rsidR="00122005" w:rsidRPr="005B58ED">
        <w:rPr>
          <w:sz w:val="23"/>
          <w:szCs w:val="23"/>
        </w:rPr>
        <w:t xml:space="preserve"> Categori</w:t>
      </w:r>
      <w:ins w:id="127" w:author="Christine Warren" w:date="2020-09-24T13:50:00Z">
        <w:r w:rsidR="00AD4C30">
          <w:rPr>
            <w:sz w:val="23"/>
            <w:szCs w:val="23"/>
          </w:rPr>
          <w:t>zed</w:t>
        </w:r>
      </w:ins>
      <w:del w:id="128" w:author="Christine Warren" w:date="2020-09-24T13:50:00Z">
        <w:r w:rsidR="00122005" w:rsidRPr="005B58ED" w:rsidDel="00AD4C30">
          <w:rPr>
            <w:sz w:val="23"/>
            <w:szCs w:val="23"/>
          </w:rPr>
          <w:delText>es</w:delText>
        </w:r>
      </w:del>
      <w:r w:rsidR="00122005" w:rsidRPr="005B58ED">
        <w:rPr>
          <w:sz w:val="23"/>
          <w:szCs w:val="23"/>
        </w:rPr>
        <w:t xml:space="preserve"> into female and male</w:t>
      </w:r>
      <w:ins w:id="129" w:author="Christine Warren" w:date="2020-09-24T14:23:00Z">
        <w:r w:rsidR="001F379C">
          <w:rPr>
            <w:sz w:val="23"/>
            <w:szCs w:val="23"/>
          </w:rPr>
          <w:t>.</w:t>
        </w:r>
      </w:ins>
    </w:p>
    <w:p w14:paraId="55184085" w14:textId="7922A3E3" w:rsidR="00D77433" w:rsidRPr="00D77433" w:rsidRDefault="009845A2" w:rsidP="002525E3">
      <w:pPr>
        <w:pStyle w:val="ListParagraph"/>
        <w:numPr>
          <w:ilvl w:val="0"/>
          <w:numId w:val="12"/>
        </w:numPr>
        <w:ind w:left="567"/>
        <w:rPr>
          <w:rStyle w:val="PHOBodyTextChar"/>
        </w:rPr>
      </w:pPr>
      <w:r w:rsidRPr="005B58ED">
        <w:rPr>
          <w:rStyle w:val="PHOHeading5Char"/>
          <w:caps w:val="0"/>
        </w:rPr>
        <w:t>Race/ethnicity</w:t>
      </w:r>
      <w:ins w:id="130" w:author="Christine Warren" w:date="2020-10-05T13:40:00Z">
        <w:r w:rsidR="00833A1B">
          <w:rPr>
            <w:rStyle w:val="PHOHeading5Char"/>
            <w:caps w:val="0"/>
          </w:rPr>
          <w:t>:</w:t>
        </w:r>
      </w:ins>
      <w:del w:id="131" w:author="Christine Warren" w:date="2020-10-05T13:40:00Z">
        <w:r w:rsidR="00122005" w:rsidDel="00833A1B">
          <w:rPr>
            <w:rStyle w:val="PHOBodyTextChar"/>
          </w:rPr>
          <w:delText>:</w:delText>
        </w:r>
      </w:del>
      <w:r w:rsidR="00122005">
        <w:rPr>
          <w:rStyle w:val="PHOBodyTextChar"/>
        </w:rPr>
        <w:t xml:space="preserve"> </w:t>
      </w:r>
      <w:r w:rsidR="00332ED5">
        <w:rPr>
          <w:rStyle w:val="PHOBodyTextChar"/>
        </w:rPr>
        <w:t>A</w:t>
      </w:r>
      <w:r w:rsidR="00122005" w:rsidRPr="00122005">
        <w:rPr>
          <w:rStyle w:val="PHOBodyTextChar"/>
        </w:rPr>
        <w:t xml:space="preserve"> proxy of visible minority status</w:t>
      </w:r>
      <w:r w:rsidR="00332ED5">
        <w:rPr>
          <w:rStyle w:val="PHOBodyTextChar"/>
        </w:rPr>
        <w:t xml:space="preserve"> is being used to assess race/ethnicity</w:t>
      </w:r>
      <w:r w:rsidR="00122005" w:rsidRPr="00122005">
        <w:rPr>
          <w:rStyle w:val="PHOBodyTextChar"/>
        </w:rPr>
        <w:t>, defined as ‘persons, other than Aboriginal peoples, who are non-Caucasian i</w:t>
      </w:r>
      <w:r w:rsidR="00C25698">
        <w:rPr>
          <w:rStyle w:val="PHOBodyTextChar"/>
        </w:rPr>
        <w:t>n race or non-white in colour’</w:t>
      </w:r>
      <w:r w:rsidR="00122005" w:rsidRPr="00122005">
        <w:rPr>
          <w:rStyle w:val="PHOBodyTextChar"/>
        </w:rPr>
        <w:t>.</w:t>
      </w:r>
      <w:r w:rsidR="00332ED5">
        <w:rPr>
          <w:rStyle w:val="PHOBodyTextChar"/>
        </w:rPr>
        <w:t xml:space="preserve"> </w:t>
      </w:r>
      <w:r w:rsidR="00332ED5" w:rsidRPr="00D77433">
        <w:rPr>
          <w:rStyle w:val="PHOBodyTextChar"/>
        </w:rPr>
        <w:t>Available categories include</w:t>
      </w:r>
      <w:r w:rsidR="00C25698" w:rsidRPr="00D77433">
        <w:rPr>
          <w:rStyle w:val="PHOBodyTextChar"/>
        </w:rPr>
        <w:t xml:space="preserve"> </w:t>
      </w:r>
      <w:r w:rsidR="00332ED5" w:rsidRPr="00D77433">
        <w:rPr>
          <w:rStyle w:val="PHOBodyTextChar"/>
        </w:rPr>
        <w:t xml:space="preserve">an </w:t>
      </w:r>
      <w:r w:rsidR="00C25698" w:rsidRPr="00D77433">
        <w:rPr>
          <w:rStyle w:val="PHOBodyTextChar"/>
        </w:rPr>
        <w:t>‘all visible minority’ classifications, as well as individual c</w:t>
      </w:r>
      <w:r w:rsidR="00122005" w:rsidRPr="00D77433">
        <w:rPr>
          <w:rStyle w:val="PHOBodyTextChar"/>
        </w:rPr>
        <w:t xml:space="preserve">ategories </w:t>
      </w:r>
      <w:r w:rsidR="00C25698" w:rsidRPr="00D77433">
        <w:rPr>
          <w:rStyle w:val="PHOBodyTextChar"/>
        </w:rPr>
        <w:t xml:space="preserve">for: </w:t>
      </w:r>
      <w:r w:rsidR="00122005" w:rsidRPr="00D77433">
        <w:rPr>
          <w:rStyle w:val="PHOBodyTextChar"/>
        </w:rPr>
        <w:t xml:space="preserve">South Asian, </w:t>
      </w:r>
      <w:r w:rsidR="00332ED5" w:rsidRPr="00D77433">
        <w:rPr>
          <w:rStyle w:val="PHOBodyTextChar"/>
        </w:rPr>
        <w:t xml:space="preserve">East Asian (Chinese, Korean, Japanese), </w:t>
      </w:r>
      <w:r w:rsidR="00122005" w:rsidRPr="00D77433">
        <w:rPr>
          <w:rStyle w:val="PHOBodyTextChar"/>
        </w:rPr>
        <w:t xml:space="preserve">Black, </w:t>
      </w:r>
      <w:r w:rsidR="00332ED5" w:rsidRPr="00D77433">
        <w:rPr>
          <w:rStyle w:val="PHOBodyTextChar"/>
        </w:rPr>
        <w:t>Southeast Asian</w:t>
      </w:r>
      <w:r w:rsidR="00122005" w:rsidRPr="00D77433">
        <w:rPr>
          <w:rStyle w:val="PHOBodyTextChar"/>
        </w:rPr>
        <w:t xml:space="preserve">, Latin American, </w:t>
      </w:r>
      <w:r w:rsidR="00332ED5" w:rsidRPr="00D77433">
        <w:rPr>
          <w:rStyle w:val="PHOBodyTextChar"/>
        </w:rPr>
        <w:t>Middle Eastern (</w:t>
      </w:r>
      <w:r w:rsidR="00122005" w:rsidRPr="00D77433">
        <w:rPr>
          <w:rStyle w:val="PHOBodyTextChar"/>
        </w:rPr>
        <w:t>Arab, West Asian</w:t>
      </w:r>
      <w:r w:rsidR="00332ED5" w:rsidRPr="00D77433">
        <w:rPr>
          <w:rStyle w:val="PHOBodyTextChar"/>
        </w:rPr>
        <w:t>)</w:t>
      </w:r>
      <w:r w:rsidR="00122005" w:rsidRPr="00D77433">
        <w:rPr>
          <w:rStyle w:val="PHOBodyTextChar"/>
        </w:rPr>
        <w:t xml:space="preserve">, </w:t>
      </w:r>
      <w:r w:rsidR="00D77433" w:rsidRPr="00D77433">
        <w:rPr>
          <w:rStyle w:val="PHOBodyTextChar"/>
        </w:rPr>
        <w:t>visible minorities not included elsewhere (i.e., persons with a write-in response such as 'Guyanese,' 'West Indian,' 'Tibetan,' 'Polynesian,' 'Pacific Islander,' etc.</w:t>
      </w:r>
      <w:r w:rsidR="00D77433">
        <w:rPr>
          <w:rStyle w:val="PHOBodyTextChar"/>
        </w:rPr>
        <w:t>)</w:t>
      </w:r>
      <w:r w:rsidR="00D77433" w:rsidRPr="00D77433">
        <w:rPr>
          <w:rStyle w:val="PHOBodyTextChar"/>
        </w:rPr>
        <w:t xml:space="preserve"> </w:t>
      </w:r>
      <w:r w:rsidR="00122005" w:rsidRPr="00D77433">
        <w:rPr>
          <w:rStyle w:val="PHOBodyTextChar"/>
        </w:rPr>
        <w:t>multiple visible minorities and not a visible minority</w:t>
      </w:r>
      <w:r w:rsidR="00C25698" w:rsidRPr="00D77433">
        <w:rPr>
          <w:rStyle w:val="PHOBodyTextChar"/>
        </w:rPr>
        <w:t>.</w:t>
      </w:r>
    </w:p>
    <w:p w14:paraId="318E1178" w14:textId="413366B5" w:rsidR="00D77433" w:rsidDel="00CE764E" w:rsidRDefault="009845A2" w:rsidP="002525E3">
      <w:pPr>
        <w:pStyle w:val="ListParagraph"/>
        <w:numPr>
          <w:ilvl w:val="0"/>
          <w:numId w:val="12"/>
        </w:numPr>
        <w:ind w:left="567"/>
        <w:rPr>
          <w:del w:id="132" w:author="Christine Warren" w:date="2020-09-24T09:21:00Z"/>
          <w:rStyle w:val="PHOBodyTextChar"/>
        </w:rPr>
      </w:pPr>
      <w:del w:id="133" w:author="Christine Warren" w:date="2020-09-24T09:21:00Z">
        <w:r w:rsidRPr="00D77433" w:rsidDel="00CE764E">
          <w:rPr>
            <w:rStyle w:val="PHOHeading5Char"/>
          </w:rPr>
          <w:delText>A</w:delText>
        </w:r>
        <w:r w:rsidR="00D77433" w:rsidRPr="00D77433" w:rsidDel="00CE764E">
          <w:rPr>
            <w:rStyle w:val="PHOHeading5Char"/>
            <w:caps w:val="0"/>
          </w:rPr>
          <w:delText>boriginal identity</w:delText>
        </w:r>
        <w:r w:rsidR="00D77433" w:rsidRPr="00D77433" w:rsidDel="00CE764E">
          <w:rPr>
            <w:rStyle w:val="PHOBodyTextChar"/>
            <w:rFonts w:cstheme="minorHAnsi"/>
          </w:rPr>
          <w:delText xml:space="preserve">: </w:delText>
        </w:r>
        <w:r w:rsidR="00D77433" w:rsidDel="00CE764E">
          <w:rPr>
            <w:rStyle w:val="PHOBodyTextChar"/>
            <w:rFonts w:cstheme="minorHAnsi"/>
          </w:rPr>
          <w:delText>Variable includes persons who reported ‘Yes’ to the Aboriginal group question. A</w:delText>
        </w:r>
        <w:r w:rsidR="00D77433" w:rsidRPr="00D77433" w:rsidDel="00CE764E">
          <w:rPr>
            <w:rStyle w:val="PHOBodyTextChar"/>
            <w:rFonts w:cstheme="minorHAnsi"/>
          </w:rPr>
          <w:delText>vailable cat</w:delText>
        </w:r>
        <w:r w:rsidR="00D77433" w:rsidDel="00CE764E">
          <w:rPr>
            <w:rStyle w:val="PHOBodyTextChar"/>
            <w:rFonts w:cstheme="minorHAnsi"/>
          </w:rPr>
          <w:delText>egories include first nations (North Am</w:delText>
        </w:r>
        <w:r w:rsidR="00D77433" w:rsidRPr="00D77433" w:rsidDel="00CE764E">
          <w:rPr>
            <w:rStyle w:val="PHOBodyTextChar"/>
            <w:rFonts w:cstheme="minorHAnsi"/>
          </w:rPr>
          <w:delText xml:space="preserve">erican </w:delText>
        </w:r>
        <w:r w:rsidR="00D77433" w:rsidDel="00CE764E">
          <w:rPr>
            <w:rStyle w:val="PHOBodyTextChar"/>
            <w:rFonts w:cstheme="minorHAnsi"/>
          </w:rPr>
          <w:delText>I</w:delText>
        </w:r>
        <w:r w:rsidR="00D77433" w:rsidRPr="00D77433" w:rsidDel="00CE764E">
          <w:rPr>
            <w:rStyle w:val="PHOBodyTextChar"/>
            <w:rFonts w:cstheme="minorHAnsi"/>
          </w:rPr>
          <w:delText xml:space="preserve">ndian), </w:delText>
        </w:r>
        <w:r w:rsidR="00D77433" w:rsidDel="00CE764E">
          <w:rPr>
            <w:rStyle w:val="PHOBodyTextChar"/>
            <w:rFonts w:cstheme="minorHAnsi"/>
          </w:rPr>
          <w:delText>M</w:delText>
        </w:r>
        <w:r w:rsidR="00D77433" w:rsidRPr="00D77433" w:rsidDel="00CE764E">
          <w:rPr>
            <w:rStyle w:val="PHOBodyTextChar"/>
          </w:rPr>
          <w:delText xml:space="preserve">étis, </w:delText>
        </w:r>
        <w:r w:rsidR="00D77433" w:rsidDel="00CE764E">
          <w:rPr>
            <w:rStyle w:val="PHOBodyTextChar"/>
          </w:rPr>
          <w:delText>I</w:delText>
        </w:r>
        <w:r w:rsidR="00D77433" w:rsidRPr="00D77433" w:rsidDel="00CE764E">
          <w:rPr>
            <w:rStyle w:val="PHOBodyTextChar"/>
          </w:rPr>
          <w:delText>nuk (</w:delText>
        </w:r>
        <w:r w:rsidR="00D77433" w:rsidDel="00CE764E">
          <w:rPr>
            <w:rStyle w:val="PHOBodyTextChar"/>
          </w:rPr>
          <w:delText>I</w:delText>
        </w:r>
        <w:r w:rsidR="00D77433" w:rsidRPr="00D77433" w:rsidDel="00CE764E">
          <w:rPr>
            <w:rStyle w:val="PHOBodyTextChar"/>
          </w:rPr>
          <w:delText xml:space="preserve">nuit), </w:delText>
        </w:r>
        <w:r w:rsidR="00D77433" w:rsidDel="00CE764E">
          <w:rPr>
            <w:rStyle w:val="PHOBodyTextChar"/>
          </w:rPr>
          <w:delText>m</w:delText>
        </w:r>
        <w:r w:rsidR="00D77433" w:rsidRPr="00D77433" w:rsidDel="00CE764E">
          <w:rPr>
            <w:rStyle w:val="PHOBodyTextChar"/>
          </w:rPr>
          <w:delText xml:space="preserve">ultiple </w:delText>
        </w:r>
        <w:r w:rsidR="00D77433" w:rsidDel="00CE764E">
          <w:rPr>
            <w:rStyle w:val="PHOBodyTextChar"/>
          </w:rPr>
          <w:delText>A</w:delText>
        </w:r>
        <w:r w:rsidR="00D77433" w:rsidRPr="00D77433" w:rsidDel="00CE764E">
          <w:rPr>
            <w:rStyle w:val="PHOBodyTextChar"/>
          </w:rPr>
          <w:delText xml:space="preserve">boriginal responses and not an </w:delText>
        </w:r>
        <w:r w:rsidR="00D77433" w:rsidDel="00CE764E">
          <w:rPr>
            <w:rStyle w:val="PHOBodyTextChar"/>
          </w:rPr>
          <w:delText>A</w:delText>
        </w:r>
        <w:r w:rsidR="00D77433" w:rsidRPr="00D77433" w:rsidDel="00CE764E">
          <w:rPr>
            <w:rStyle w:val="PHOBodyTextChar"/>
          </w:rPr>
          <w:delText>boriginal person</w:delText>
        </w:r>
        <w:r w:rsidR="00D77433" w:rsidDel="00CE764E">
          <w:rPr>
            <w:rStyle w:val="PHOBodyTextChar"/>
          </w:rPr>
          <w:delText>.</w:delText>
        </w:r>
      </w:del>
    </w:p>
    <w:p w14:paraId="01EB7277" w14:textId="3E56A3BB" w:rsidR="00D77433" w:rsidRDefault="009845A2" w:rsidP="002525E3">
      <w:pPr>
        <w:pStyle w:val="ListParagraph"/>
        <w:numPr>
          <w:ilvl w:val="0"/>
          <w:numId w:val="12"/>
        </w:numPr>
        <w:ind w:left="567"/>
        <w:rPr>
          <w:rStyle w:val="PHOBodyTextChar"/>
        </w:rPr>
      </w:pPr>
      <w:r w:rsidRPr="00D77433">
        <w:rPr>
          <w:rStyle w:val="PHOHeading5Char"/>
        </w:rPr>
        <w:t>I</w:t>
      </w:r>
      <w:r w:rsidR="00D77433" w:rsidRPr="00D77433">
        <w:rPr>
          <w:rStyle w:val="PHOHeading5Char"/>
          <w:caps w:val="0"/>
        </w:rPr>
        <w:t>mmigrant status</w:t>
      </w:r>
      <w:ins w:id="134" w:author="Christine Warren" w:date="2020-10-05T13:40:00Z">
        <w:r w:rsidR="00833A1B">
          <w:rPr>
            <w:rStyle w:val="PHOHeading5Char"/>
            <w:caps w:val="0"/>
          </w:rPr>
          <w:t>:</w:t>
        </w:r>
      </w:ins>
      <w:del w:id="135" w:author="Christine Warren" w:date="2020-10-05T13:40:00Z">
        <w:r w:rsidR="00D77433" w:rsidRPr="00D77433" w:rsidDel="00833A1B">
          <w:rPr>
            <w:rStyle w:val="PHOBodyTextChar"/>
          </w:rPr>
          <w:delText>:</w:delText>
        </w:r>
      </w:del>
      <w:r w:rsidR="00D77433" w:rsidRPr="00D77433">
        <w:rPr>
          <w:rStyle w:val="PHOBodyTextChar"/>
        </w:rPr>
        <w:t xml:space="preserve"> 'Immigrants' includes persons who are, or who have ever been, landed immigrants or permanent residents</w:t>
      </w:r>
      <w:r w:rsidR="00D77433">
        <w:rPr>
          <w:rStyle w:val="PHOBodyTextChar"/>
        </w:rPr>
        <w:t>, including individuals who</w:t>
      </w:r>
      <w:r w:rsidR="00D77433" w:rsidRPr="00D77433">
        <w:rPr>
          <w:rStyle w:val="PHOBodyTextChar"/>
        </w:rPr>
        <w:t xml:space="preserve"> have obtained Canadian citizenship by naturalization are included in this category. 'Non-permanent residents' includes persons from another country who have a work or study permit, or</w:t>
      </w:r>
      <w:r w:rsidR="00D77433">
        <w:rPr>
          <w:rStyle w:val="PHOBodyTextChar"/>
        </w:rPr>
        <w:t xml:space="preserve"> </w:t>
      </w:r>
      <w:r w:rsidR="00D77433" w:rsidRPr="00D77433">
        <w:rPr>
          <w:rStyle w:val="PHOBodyTextChar"/>
        </w:rPr>
        <w:t xml:space="preserve">who are refugee claimants, and their family members sharing the same permit and living in Canada with them. Available categories include Non-immigrants, immigrants, </w:t>
      </w:r>
      <w:del w:id="136" w:author="Christine Warren" w:date="2020-09-24T14:39:00Z">
        <w:r w:rsidR="00D77433" w:rsidRPr="00D77433" w:rsidDel="0031562F">
          <w:rPr>
            <w:rStyle w:val="PHOBodyTextChar"/>
          </w:rPr>
          <w:delText>non</w:delText>
        </w:r>
      </w:del>
      <w:ins w:id="137" w:author="Christine Warren" w:date="2020-09-24T14:39:00Z">
        <w:r w:rsidR="0031562F" w:rsidRPr="00D77433">
          <w:rPr>
            <w:rStyle w:val="PHOBodyTextChar"/>
          </w:rPr>
          <w:t>and non</w:t>
        </w:r>
      </w:ins>
      <w:r w:rsidR="00D77433" w:rsidRPr="00D77433">
        <w:rPr>
          <w:rStyle w:val="PHOBodyTextChar"/>
        </w:rPr>
        <w:t>-permanent residents</w:t>
      </w:r>
      <w:ins w:id="138" w:author="Christine Warren" w:date="2020-09-24T14:23:00Z">
        <w:r w:rsidR="001F379C">
          <w:rPr>
            <w:rStyle w:val="PHOBodyTextChar"/>
          </w:rPr>
          <w:t>.</w:t>
        </w:r>
      </w:ins>
    </w:p>
    <w:p w14:paraId="41CBA7B0" w14:textId="10E78B2E" w:rsidR="00714E91" w:rsidRDefault="00714E91" w:rsidP="002525E3">
      <w:pPr>
        <w:pStyle w:val="ListParagraph"/>
        <w:numPr>
          <w:ilvl w:val="0"/>
          <w:numId w:val="12"/>
        </w:numPr>
        <w:ind w:left="567"/>
        <w:rPr>
          <w:rStyle w:val="PHOBodyTextChar"/>
        </w:rPr>
      </w:pPr>
      <w:commentRangeStart w:id="139"/>
      <w:commentRangeStart w:id="140"/>
      <w:r>
        <w:rPr>
          <w:rStyle w:val="PHOHeading5Char"/>
          <w:caps w:val="0"/>
        </w:rPr>
        <w:t>Median employment income</w:t>
      </w:r>
      <w:ins w:id="141" w:author="Christine Warren" w:date="2020-10-05T13:40:00Z">
        <w:r w:rsidR="00833A1B">
          <w:rPr>
            <w:rStyle w:val="PHOHeading5Char"/>
            <w:caps w:val="0"/>
          </w:rPr>
          <w:t>:</w:t>
        </w:r>
      </w:ins>
      <w:del w:id="142" w:author="Christine Warren" w:date="2020-10-05T13:40:00Z">
        <w:r w:rsidRPr="00714E91" w:rsidDel="00833A1B">
          <w:rPr>
            <w:rStyle w:val="PHOBodyTextChar"/>
          </w:rPr>
          <w:delText>:</w:delText>
        </w:r>
      </w:del>
      <w:r w:rsidRPr="00714E91">
        <w:rPr>
          <w:rStyle w:val="PHOBodyTextChar"/>
        </w:rPr>
        <w:t xml:space="preserve"> The median employment income for each </w:t>
      </w:r>
      <w:del w:id="143" w:author="Christine Warren" w:date="2020-09-24T09:22:00Z">
        <w:r w:rsidRPr="00714E91" w:rsidDel="00CE764E">
          <w:rPr>
            <w:rStyle w:val="PHOBodyTextChar"/>
          </w:rPr>
          <w:delText xml:space="preserve">subgroup </w:delText>
        </w:r>
      </w:del>
      <w:ins w:id="144" w:author="Christine Warren" w:date="2020-09-24T09:22:00Z">
        <w:r w:rsidR="00CE764E">
          <w:rPr>
            <w:rStyle w:val="PHOBodyTextChar"/>
          </w:rPr>
          <w:t>occupation</w:t>
        </w:r>
        <w:r w:rsidR="00CE764E" w:rsidRPr="00714E91">
          <w:rPr>
            <w:rStyle w:val="PHOBodyTextChar"/>
          </w:rPr>
          <w:t xml:space="preserve"> </w:t>
        </w:r>
      </w:ins>
      <w:r w:rsidRPr="00714E91">
        <w:rPr>
          <w:rStyle w:val="PHOBodyTextChar"/>
        </w:rPr>
        <w:t>identified in aggregate data tables in 2015 CAD</w:t>
      </w:r>
      <w:ins w:id="145" w:author="Christine Warren" w:date="2020-09-24T14:23:00Z">
        <w:r w:rsidR="001F379C">
          <w:rPr>
            <w:rStyle w:val="PHOBodyTextChar"/>
          </w:rPr>
          <w:t>.</w:t>
        </w:r>
      </w:ins>
    </w:p>
    <w:p w14:paraId="7AC7C0E3" w14:textId="482A2738" w:rsidR="00714E91" w:rsidRPr="00714E91" w:rsidRDefault="00714E91" w:rsidP="002525E3">
      <w:pPr>
        <w:pStyle w:val="ListParagraph"/>
        <w:numPr>
          <w:ilvl w:val="0"/>
          <w:numId w:val="12"/>
        </w:numPr>
        <w:ind w:left="567"/>
        <w:rPr>
          <w:rStyle w:val="PHOHeading5Char"/>
          <w:rFonts w:asciiTheme="minorHAnsi" w:hAnsiTheme="minorHAnsi"/>
          <w:b w:val="0"/>
          <w:caps w:val="0"/>
          <w:color w:val="auto"/>
          <w:sz w:val="22"/>
          <w:szCs w:val="32"/>
        </w:rPr>
      </w:pPr>
      <w:r>
        <w:rPr>
          <w:rStyle w:val="PHOHeading5Char"/>
          <w:caps w:val="0"/>
        </w:rPr>
        <w:t>Average employment income</w:t>
      </w:r>
      <w:ins w:id="146" w:author="Christine Warren" w:date="2020-10-05T13:41:00Z">
        <w:r w:rsidR="00833A1B">
          <w:rPr>
            <w:rStyle w:val="PHOHeading5Char"/>
            <w:caps w:val="0"/>
          </w:rPr>
          <w:t>:</w:t>
        </w:r>
      </w:ins>
      <w:del w:id="147" w:author="Christine Warren" w:date="2020-10-05T13:41:00Z">
        <w:r w:rsidRPr="00714E91" w:rsidDel="00833A1B">
          <w:rPr>
            <w:rStyle w:val="PHOBodyTextChar"/>
          </w:rPr>
          <w:delText>:</w:delText>
        </w:r>
      </w:del>
      <w:r w:rsidRPr="00714E91">
        <w:rPr>
          <w:rStyle w:val="PHOBodyTextChar"/>
        </w:rPr>
        <w:t xml:space="preserve"> The median employment income for each </w:t>
      </w:r>
      <w:del w:id="148" w:author="Christine Warren" w:date="2020-09-24T09:22:00Z">
        <w:r w:rsidRPr="00714E91" w:rsidDel="00CE764E">
          <w:rPr>
            <w:rStyle w:val="PHOBodyTextChar"/>
          </w:rPr>
          <w:delText xml:space="preserve">subgroup </w:delText>
        </w:r>
      </w:del>
      <w:ins w:id="149" w:author="Christine Warren" w:date="2020-09-24T09:22:00Z">
        <w:r w:rsidR="00CE764E">
          <w:rPr>
            <w:rStyle w:val="PHOBodyTextChar"/>
          </w:rPr>
          <w:t>occupation</w:t>
        </w:r>
        <w:r w:rsidR="00CE764E" w:rsidRPr="00714E91">
          <w:rPr>
            <w:rStyle w:val="PHOBodyTextChar"/>
          </w:rPr>
          <w:t xml:space="preserve"> </w:t>
        </w:r>
      </w:ins>
      <w:r w:rsidRPr="00714E91">
        <w:rPr>
          <w:rStyle w:val="PHOBodyTextChar"/>
        </w:rPr>
        <w:t>identified in aggregate data tables in 2015 CAD</w:t>
      </w:r>
      <w:commentRangeEnd w:id="139"/>
      <w:r>
        <w:rPr>
          <w:rStyle w:val="CommentReference"/>
          <w:rFonts w:ascii="Calibri" w:hAnsi="Calibri"/>
        </w:rPr>
        <w:commentReference w:id="139"/>
      </w:r>
      <w:commentRangeEnd w:id="140"/>
      <w:ins w:id="150" w:author="Christine Warren" w:date="2020-09-24T14:23:00Z">
        <w:r w:rsidR="001F379C">
          <w:rPr>
            <w:rStyle w:val="PHOBodyTextChar"/>
          </w:rPr>
          <w:t>.</w:t>
        </w:r>
      </w:ins>
      <w:r w:rsidR="00CE764E">
        <w:rPr>
          <w:rStyle w:val="CommentReference"/>
          <w:rFonts w:ascii="Calibri" w:hAnsi="Calibri"/>
        </w:rPr>
        <w:commentReference w:id="140"/>
      </w:r>
    </w:p>
    <w:p w14:paraId="10FC957E" w14:textId="79BDA36D" w:rsidR="00714E91" w:rsidRPr="00714E91" w:rsidRDefault="009845A2" w:rsidP="002525E3">
      <w:pPr>
        <w:pStyle w:val="ListParagraph"/>
        <w:numPr>
          <w:ilvl w:val="0"/>
          <w:numId w:val="12"/>
        </w:numPr>
        <w:ind w:left="567"/>
        <w:rPr>
          <w:rStyle w:val="PHOBodyTextChar"/>
        </w:rPr>
      </w:pPr>
      <w:commentRangeStart w:id="151"/>
      <w:r w:rsidRPr="00D77433">
        <w:rPr>
          <w:rStyle w:val="PHOHeading5Char"/>
        </w:rPr>
        <w:t>I</w:t>
      </w:r>
      <w:r w:rsidR="00D77433" w:rsidRPr="00D77433">
        <w:rPr>
          <w:rStyle w:val="PHOHeading5Char"/>
          <w:caps w:val="0"/>
        </w:rPr>
        <w:t>ncome</w:t>
      </w:r>
      <w:commentRangeEnd w:id="151"/>
      <w:r w:rsidR="00155F83">
        <w:rPr>
          <w:rStyle w:val="CommentReference"/>
          <w:rFonts w:ascii="Calibri" w:hAnsi="Calibri"/>
        </w:rPr>
        <w:commentReference w:id="151"/>
      </w:r>
      <w:ins w:id="152" w:author="Christine Warren" w:date="2020-10-05T13:41:00Z">
        <w:r w:rsidR="00833A1B">
          <w:rPr>
            <w:rStyle w:val="PHOHeading5Char"/>
            <w:caps w:val="0"/>
          </w:rPr>
          <w:t>:</w:t>
        </w:r>
      </w:ins>
      <w:del w:id="153" w:author="Christine Warren" w:date="2020-10-05T13:41:00Z">
        <w:r w:rsidR="00C25698" w:rsidRPr="00D77433" w:rsidDel="00833A1B">
          <w:rPr>
            <w:rStyle w:val="PHOBodyTextChar"/>
          </w:rPr>
          <w:delText>:</w:delText>
        </w:r>
      </w:del>
      <w:r w:rsidR="00C25698" w:rsidRPr="00D77433">
        <w:rPr>
          <w:rStyle w:val="PHOBodyTextChar"/>
          <w:szCs w:val="22"/>
        </w:rPr>
        <w:t xml:space="preserve"> </w:t>
      </w:r>
      <w:r w:rsidR="005B58ED" w:rsidRPr="00D77433">
        <w:rPr>
          <w:rStyle w:val="PHOBodyTextChar"/>
          <w:rFonts w:cstheme="minorHAnsi"/>
          <w:szCs w:val="22"/>
        </w:rPr>
        <w:t>As</w:t>
      </w:r>
      <w:r w:rsidR="00C25698" w:rsidRPr="00D77433">
        <w:rPr>
          <w:rStyle w:val="PHOBodyTextChar"/>
          <w:rFonts w:cstheme="minorHAnsi"/>
          <w:szCs w:val="22"/>
        </w:rPr>
        <w:t xml:space="preserve">sessed using adjusted total income before tax, which divides total household income by the square root of the number of persons in the </w:t>
      </w:r>
      <w:commentRangeStart w:id="154"/>
      <w:commentRangeStart w:id="155"/>
      <w:r w:rsidR="00C25698" w:rsidRPr="00D77433">
        <w:rPr>
          <w:rStyle w:val="PHOBodyTextChar"/>
          <w:rFonts w:cstheme="minorHAnsi"/>
          <w:szCs w:val="22"/>
        </w:rPr>
        <w:t xml:space="preserve">statistical unit </w:t>
      </w:r>
      <w:commentRangeEnd w:id="154"/>
      <w:r w:rsidR="00714E91">
        <w:rPr>
          <w:rStyle w:val="CommentReference"/>
          <w:rFonts w:ascii="Calibri" w:hAnsi="Calibri"/>
        </w:rPr>
        <w:commentReference w:id="154"/>
      </w:r>
      <w:commentRangeEnd w:id="155"/>
      <w:r w:rsidR="00CE764E">
        <w:rPr>
          <w:rStyle w:val="CommentReference"/>
          <w:rFonts w:ascii="Calibri" w:hAnsi="Calibri"/>
        </w:rPr>
        <w:commentReference w:id="155"/>
      </w:r>
      <w:r w:rsidR="00C25698" w:rsidRPr="00D77433">
        <w:rPr>
          <w:rStyle w:val="PHOBodyTextChar"/>
          <w:rFonts w:cstheme="minorHAnsi"/>
          <w:szCs w:val="22"/>
        </w:rPr>
        <w:t>to account for economies of scale and that the marginal increase in need decreases as the number of persons sharing resources increases</w:t>
      </w:r>
      <w:ins w:id="156" w:author="Christine Warren" w:date="2020-09-24T14:23:00Z">
        <w:r w:rsidR="001F379C">
          <w:rPr>
            <w:rStyle w:val="PHOBodyTextChar"/>
            <w:rFonts w:cstheme="minorHAnsi"/>
            <w:szCs w:val="22"/>
          </w:rPr>
          <w:t>.</w:t>
        </w:r>
      </w:ins>
    </w:p>
    <w:p w14:paraId="2BAFDF49" w14:textId="0023EEE3" w:rsidR="009845A2" w:rsidRDefault="00714E91" w:rsidP="002525E3">
      <w:pPr>
        <w:pStyle w:val="ListParagraph"/>
        <w:numPr>
          <w:ilvl w:val="0"/>
          <w:numId w:val="12"/>
        </w:numPr>
        <w:ind w:left="567"/>
        <w:rPr>
          <w:rStyle w:val="PHOBodyTextChar"/>
        </w:rPr>
      </w:pPr>
      <w:r>
        <w:rPr>
          <w:rStyle w:val="PHOHeading5Char"/>
        </w:rPr>
        <w:t>P</w:t>
      </w:r>
      <w:r>
        <w:rPr>
          <w:rStyle w:val="PHOHeading5Char"/>
          <w:caps w:val="0"/>
        </w:rPr>
        <w:t>rovince/territory</w:t>
      </w:r>
      <w:ins w:id="157" w:author="Christine Warren" w:date="2020-10-05T13:41:00Z">
        <w:r w:rsidR="00833A1B">
          <w:rPr>
            <w:rStyle w:val="PHOHeading5Char"/>
            <w:caps w:val="0"/>
          </w:rPr>
          <w:t>:</w:t>
        </w:r>
      </w:ins>
      <w:del w:id="158" w:author="Christine Warren" w:date="2020-10-05T13:41:00Z">
        <w:r w:rsidRPr="00714E91" w:rsidDel="00833A1B">
          <w:rPr>
            <w:rStyle w:val="PHOBodyTextChar"/>
          </w:rPr>
          <w:delText>:</w:delText>
        </w:r>
      </w:del>
      <w:r w:rsidRPr="00714E91">
        <w:t xml:space="preserve"> </w:t>
      </w:r>
      <w:r>
        <w:t>Available data can be stratified to examine occupational exposure to</w:t>
      </w:r>
      <w:ins w:id="159" w:author="Christine Warren" w:date="2020-09-24T09:23:00Z">
        <w:r w:rsidR="00CE764E">
          <w:t xml:space="preserve"> </w:t>
        </w:r>
      </w:ins>
      <w:r>
        <w:t xml:space="preserve">COVID-19 risk in each Canadian Province and Territory. </w:t>
      </w:r>
    </w:p>
    <w:p w14:paraId="2F2681AB" w14:textId="1E42539B" w:rsidR="00246F47" w:rsidRPr="00246F47" w:rsidRDefault="00714E91" w:rsidP="002525E3">
      <w:pPr>
        <w:pStyle w:val="ListParagraph"/>
        <w:numPr>
          <w:ilvl w:val="0"/>
          <w:numId w:val="12"/>
        </w:numPr>
        <w:ind w:left="567"/>
        <w:rPr>
          <w:rFonts w:eastAsiaTheme="minorEastAsia"/>
          <w:szCs w:val="32"/>
          <w:lang w:eastAsia="en-CA"/>
        </w:rPr>
      </w:pPr>
      <w:r w:rsidRPr="00714E91">
        <w:rPr>
          <w:rStyle w:val="PHOHeading5Char"/>
        </w:rPr>
        <w:t>H</w:t>
      </w:r>
      <w:r w:rsidRPr="00714E91">
        <w:rPr>
          <w:rStyle w:val="PHOHeading5Char"/>
          <w:caps w:val="0"/>
        </w:rPr>
        <w:t>ealth region</w:t>
      </w:r>
      <w:r>
        <w:rPr>
          <w:rStyle w:val="PHOHeading5Char"/>
          <w:caps w:val="0"/>
        </w:rPr>
        <w:t>s</w:t>
      </w:r>
      <w:ins w:id="160" w:author="Christine Warren" w:date="2020-10-05T13:41:00Z">
        <w:r w:rsidR="00833A1B">
          <w:rPr>
            <w:rStyle w:val="PHOHeading5Char"/>
            <w:caps w:val="0"/>
          </w:rPr>
          <w:t>:</w:t>
        </w:r>
      </w:ins>
      <w:del w:id="161" w:author="Christine Warren" w:date="2020-10-05T13:41:00Z">
        <w:r w:rsidRPr="00714E91" w:rsidDel="00833A1B">
          <w:rPr>
            <w:rStyle w:val="PHOBodyTextChar"/>
          </w:rPr>
          <w:delText>:</w:delText>
        </w:r>
      </w:del>
      <w:r w:rsidRPr="00714E91">
        <w:t xml:space="preserve"> </w:t>
      </w:r>
      <w:r>
        <w:t>Available data can be stratified by h</w:t>
      </w:r>
      <w:r w:rsidRPr="00714E91">
        <w:rPr>
          <w:rStyle w:val="PHOBodyTextChar"/>
        </w:rPr>
        <w:t xml:space="preserve">ealth </w:t>
      </w:r>
      <w:r>
        <w:rPr>
          <w:rStyle w:val="PHOBodyTextChar"/>
        </w:rPr>
        <w:t>r</w:t>
      </w:r>
      <w:r w:rsidRPr="00714E91">
        <w:rPr>
          <w:rStyle w:val="PHOBodyTextChar"/>
        </w:rPr>
        <w:t xml:space="preserve">egions from 2018 </w:t>
      </w:r>
      <w:r>
        <w:rPr>
          <w:rStyle w:val="PHOBodyTextChar"/>
        </w:rPr>
        <w:t xml:space="preserve">within each Canadian </w:t>
      </w:r>
      <w:r>
        <w:t xml:space="preserve">Province and Territory. These include by </w:t>
      </w:r>
      <w:r w:rsidR="00246F47">
        <w:t>Newfoundland and Labrador (4 regional health authorities); Prince Edward Island (1 region);  Nova Scotia (4 zones); New Brunswick (7 zones); Quebec (18 Regions); Manitoba (5 Health Authorities); Saskatchewan (13 Regional Health Authorities); Alberta (4 Zones); Ontario (35 Public Health Units), British Columbia (16 Health Service Delivery Areas); Yukon (1 region); Northwest Territories (1 region); Nunavut (1 region).</w:t>
      </w:r>
    </w:p>
    <w:p w14:paraId="3167816E" w14:textId="7771BEA1" w:rsidR="00714E91" w:rsidRPr="00960057" w:rsidRDefault="00246F47" w:rsidP="002525E3">
      <w:pPr>
        <w:pStyle w:val="ListParagraph"/>
        <w:numPr>
          <w:ilvl w:val="0"/>
          <w:numId w:val="12"/>
        </w:numPr>
        <w:ind w:left="567"/>
        <w:rPr>
          <w:rStyle w:val="PHOBodyTextChar"/>
        </w:rPr>
      </w:pPr>
      <w:commentRangeStart w:id="162"/>
      <w:r w:rsidRPr="00714E91">
        <w:rPr>
          <w:rStyle w:val="PHOHeading5Char"/>
        </w:rPr>
        <w:lastRenderedPageBreak/>
        <w:t>H</w:t>
      </w:r>
      <w:r w:rsidRPr="00246F47">
        <w:rPr>
          <w:rStyle w:val="PHOHeading5Char"/>
          <w:caps w:val="0"/>
        </w:rPr>
        <w:t>ealth region</w:t>
      </w:r>
      <w:r>
        <w:rPr>
          <w:rStyle w:val="PHOHeading5Char"/>
          <w:caps w:val="0"/>
        </w:rPr>
        <w:t xml:space="preserve"> peer groups</w:t>
      </w:r>
      <w:commentRangeEnd w:id="162"/>
      <w:r w:rsidR="00F855AB">
        <w:rPr>
          <w:rStyle w:val="CommentReference"/>
          <w:rFonts w:ascii="Calibri" w:hAnsi="Calibri"/>
        </w:rPr>
        <w:commentReference w:id="162"/>
      </w:r>
      <w:ins w:id="163" w:author="Christine Warren" w:date="2020-10-05T13:41:00Z">
        <w:r w:rsidR="00833A1B">
          <w:rPr>
            <w:rStyle w:val="PHOHeading5Char"/>
            <w:caps w:val="0"/>
          </w:rPr>
          <w:t>:</w:t>
        </w:r>
      </w:ins>
      <w:del w:id="164" w:author="Christine Warren" w:date="2020-10-05T13:41:00Z">
        <w:r w:rsidRPr="00714E91" w:rsidDel="00833A1B">
          <w:rPr>
            <w:rStyle w:val="PHOBodyTextChar"/>
          </w:rPr>
          <w:delText>:</w:delText>
        </w:r>
      </w:del>
      <w:r>
        <w:rPr>
          <w:rStyle w:val="PHOBodyTextChar"/>
        </w:rPr>
        <w:t xml:space="preserve"> Health regions have been further classified into </w:t>
      </w:r>
      <w:r w:rsidR="00CA3649">
        <w:rPr>
          <w:rStyle w:val="PHOBodyTextChar"/>
        </w:rPr>
        <w:t>8 P</w:t>
      </w:r>
      <w:r>
        <w:rPr>
          <w:rStyle w:val="PHOBodyTextChar"/>
        </w:rPr>
        <w:t>eer Groups by Statistics Canada</w:t>
      </w:r>
      <w:r w:rsidR="00CA3649">
        <w:rPr>
          <w:rStyle w:val="PHOBodyTextChar"/>
        </w:rPr>
        <w:t xml:space="preserve"> for cross-national comparison. A full list is provided in Appendix A</w:t>
      </w:r>
      <w:ins w:id="165" w:author="Christine Warren" w:date="2020-09-24T14:24:00Z">
        <w:r w:rsidR="001F379C">
          <w:rPr>
            <w:rStyle w:val="PHOBodyTextChar"/>
          </w:rPr>
          <w:t>.</w:t>
        </w:r>
      </w:ins>
    </w:p>
    <w:p w14:paraId="2943DE32" w14:textId="13B5F83D" w:rsidR="009845A2" w:rsidRDefault="005B58ED" w:rsidP="009845A2">
      <w:pPr>
        <w:pStyle w:val="PHOBodyText"/>
        <w:rPr>
          <w:szCs w:val="22"/>
        </w:rPr>
      </w:pPr>
      <w:r w:rsidRPr="00977810">
        <w:rPr>
          <w:rStyle w:val="PHOHeading4Char"/>
          <w:rPrChange w:id="166" w:author="Christine Warren" w:date="2020-09-29T15:07:00Z">
            <w:rPr>
              <w:rStyle w:val="PHOHeading5Char"/>
            </w:rPr>
          </w:rPrChange>
        </w:rPr>
        <w:t>Occupational Information Network (O*NET)</w:t>
      </w:r>
      <w:r w:rsidRPr="00977810">
        <w:rPr>
          <w:rStyle w:val="PHOHeading4Char"/>
          <w:rPrChange w:id="167" w:author="Christine Warren" w:date="2020-09-29T15:07:00Z">
            <w:rPr>
              <w:b/>
              <w:bCs/>
              <w:sz w:val="23"/>
              <w:szCs w:val="23"/>
            </w:rPr>
          </w:rPrChange>
        </w:rPr>
        <w:t>:</w:t>
      </w:r>
      <w:r>
        <w:rPr>
          <w:b/>
          <w:bCs/>
          <w:sz w:val="23"/>
          <w:szCs w:val="23"/>
        </w:rPr>
        <w:t xml:space="preserve"> </w:t>
      </w:r>
      <w:r w:rsidRPr="005B58ED">
        <w:rPr>
          <w:szCs w:val="22"/>
        </w:rPr>
        <w:t>O*NET is a comprehensive database that includes characteristics (e.g., skills, knowledge, and abilities) on 974 occupations in the US. O*NET is completely refreshed every few years, with nearly 600 occupations updated yearly. O*NET has previously been used in research of the Canadian Labour Market.</w:t>
      </w:r>
      <w:r w:rsidR="00CA3649">
        <w:rPr>
          <w:szCs w:val="22"/>
        </w:rPr>
        <w:t xml:space="preserve"> </w:t>
      </w:r>
    </w:p>
    <w:p w14:paraId="365B16F7" w14:textId="43912517" w:rsidR="005A450B" w:rsidRPr="005A450B" w:rsidRDefault="00CA3649" w:rsidP="002525E3">
      <w:pPr>
        <w:pStyle w:val="PHOBodyText"/>
        <w:numPr>
          <w:ilvl w:val="0"/>
          <w:numId w:val="13"/>
        </w:numPr>
        <w:ind w:left="567"/>
      </w:pPr>
      <w:r w:rsidRPr="00CA3649">
        <w:rPr>
          <w:rStyle w:val="PHOHeading5Char"/>
          <w:caps w:val="0"/>
        </w:rPr>
        <w:t>Frequency by which workers are exposed to diseases or infections</w:t>
      </w:r>
      <w:ins w:id="168" w:author="Christine Warren" w:date="2020-10-05T13:39:00Z">
        <w:r w:rsidR="00833A1B">
          <w:rPr>
            <w:rStyle w:val="PHOHeading5Char"/>
            <w:caps w:val="0"/>
          </w:rPr>
          <w:t>:</w:t>
        </w:r>
      </w:ins>
      <w:del w:id="169" w:author="Christine Warren" w:date="2020-10-05T13:39:00Z">
        <w:r w:rsidRPr="005A450B" w:rsidDel="00833A1B">
          <w:delText>:</w:delText>
        </w:r>
      </w:del>
      <w:r w:rsidR="005A450B" w:rsidRPr="005A450B">
        <w:t xml:space="preserve"> Using the question </w:t>
      </w:r>
      <w:r w:rsidRPr="005A450B">
        <w:t>‘How often does this job require exposure to disease/infections?’</w:t>
      </w:r>
      <w:del w:id="170" w:author="Christine Warren" w:date="2020-09-24T09:28:00Z">
        <w:r w:rsidR="005A450B" w:rsidRPr="005A450B" w:rsidDel="00CE764E">
          <w:delText>,</w:delText>
        </w:r>
      </w:del>
      <w:r w:rsidR="005A450B" w:rsidRPr="005A450B">
        <w:t xml:space="preserve"> </w:t>
      </w:r>
      <w:proofErr w:type="gramStart"/>
      <w:r w:rsidRPr="005A450B">
        <w:t>a</w:t>
      </w:r>
      <w:proofErr w:type="gramEnd"/>
      <w:r w:rsidRPr="005A450B">
        <w:t xml:space="preserve"> continuous weighted-average intensity score</w:t>
      </w:r>
      <w:r w:rsidR="005A450B" w:rsidRPr="005A450B">
        <w:t xml:space="preserve"> is available</w:t>
      </w:r>
      <w:r w:rsidRPr="005A450B">
        <w:t xml:space="preserve">, from 0 to 100 equating to: never exposed (0), once a year (25); once a month (50); once a week (75); every day (100). </w:t>
      </w:r>
    </w:p>
    <w:p w14:paraId="1D083A54" w14:textId="2F9A454B" w:rsidR="00AF1FB6" w:rsidRPr="00AF1FB6" w:rsidRDefault="005A450B" w:rsidP="002525E3">
      <w:pPr>
        <w:pStyle w:val="PHOBodyText"/>
        <w:numPr>
          <w:ilvl w:val="0"/>
          <w:numId w:val="13"/>
        </w:numPr>
        <w:ind w:left="567"/>
      </w:pPr>
      <w:r w:rsidRPr="005A450B">
        <w:rPr>
          <w:rStyle w:val="PHOHeading5Char"/>
        </w:rPr>
        <w:t>P</w:t>
      </w:r>
      <w:r w:rsidRPr="005A450B">
        <w:rPr>
          <w:rStyle w:val="PHOHeading5Char"/>
          <w:caps w:val="0"/>
        </w:rPr>
        <w:t>hysical proximity to other workers in a typical workday</w:t>
      </w:r>
      <w:ins w:id="171" w:author="Christine Warren" w:date="2020-10-05T13:39:00Z">
        <w:r w:rsidR="00833A1B">
          <w:rPr>
            <w:rStyle w:val="PHOHeading5Char"/>
            <w:caps w:val="0"/>
          </w:rPr>
          <w:t>:</w:t>
        </w:r>
      </w:ins>
      <w:del w:id="172" w:author="Christine Warren" w:date="2020-10-05T13:39:00Z">
        <w:r w:rsidDel="00833A1B">
          <w:rPr>
            <w:sz w:val="23"/>
            <w:szCs w:val="23"/>
          </w:rPr>
          <w:delText>:</w:delText>
        </w:r>
      </w:del>
      <w:r>
        <w:rPr>
          <w:sz w:val="23"/>
          <w:szCs w:val="23"/>
        </w:rPr>
        <w:t xml:space="preserve"> </w:t>
      </w:r>
      <w:r w:rsidRPr="00AF1FB6">
        <w:t xml:space="preserve">Using the question </w:t>
      </w:r>
      <w:r w:rsidR="00CA3649" w:rsidRPr="00AF1FB6">
        <w:t>‘How physically close to other people are you when you perform your current job?</w:t>
      </w:r>
      <w:r w:rsidRPr="00AF1FB6">
        <w:t>’</w:t>
      </w:r>
      <w:r w:rsidR="00CA3649" w:rsidRPr="00AF1FB6">
        <w:t xml:space="preserve">) </w:t>
      </w:r>
      <w:proofErr w:type="gramStart"/>
      <w:r w:rsidR="00CA3649" w:rsidRPr="00AF1FB6">
        <w:t>a</w:t>
      </w:r>
      <w:proofErr w:type="gramEnd"/>
      <w:r w:rsidR="00CA3649" w:rsidRPr="00AF1FB6">
        <w:t xml:space="preserve"> continuous weighted-average intensity score</w:t>
      </w:r>
      <w:r w:rsidR="00AF1FB6" w:rsidRPr="00AF1FB6">
        <w:t xml:space="preserve"> is available, from 0 to 100 equating to: </w:t>
      </w:r>
      <w:r w:rsidR="00CA3649" w:rsidRPr="00AF1FB6">
        <w:t xml:space="preserve">do not work near people (0); work with others, but not closely (25); slightly close, e.g., shared office (50); moderately close, e.g., arm’s length (75); very close, e.g., near touching (100). </w:t>
      </w:r>
    </w:p>
    <w:p w14:paraId="1093DDF0" w14:textId="2C1612C2" w:rsidR="00CA3649" w:rsidRDefault="00AF1FB6" w:rsidP="002525E3">
      <w:pPr>
        <w:pStyle w:val="PHOBodyText"/>
        <w:numPr>
          <w:ilvl w:val="0"/>
          <w:numId w:val="13"/>
        </w:numPr>
        <w:ind w:left="567"/>
        <w:rPr>
          <w:ins w:id="173" w:author="Christine Warren" w:date="2020-09-24T09:29:00Z"/>
        </w:rPr>
      </w:pPr>
      <w:r>
        <w:rPr>
          <w:rStyle w:val="PHOHeading5Char"/>
          <w:caps w:val="0"/>
        </w:rPr>
        <w:t>Working from home</w:t>
      </w:r>
      <w:ins w:id="174" w:author="Christine Warren" w:date="2020-10-05T13:39:00Z">
        <w:r w:rsidR="00833A1B">
          <w:rPr>
            <w:rStyle w:val="PHOHeading5Char"/>
            <w:caps w:val="0"/>
          </w:rPr>
          <w:t>:</w:t>
        </w:r>
      </w:ins>
      <w:del w:id="175" w:author="Christine Warren" w:date="2020-10-05T13:39:00Z">
        <w:r w:rsidRPr="00AF1FB6" w:rsidDel="00833A1B">
          <w:rPr>
            <w:rStyle w:val="PHOHeading5Char"/>
            <w:caps w:val="0"/>
            <w:color w:val="auto"/>
          </w:rPr>
          <w:delText>:</w:delText>
        </w:r>
      </w:del>
      <w:r w:rsidRPr="005A450B">
        <w:rPr>
          <w:rStyle w:val="PHOHeading5Char"/>
          <w:caps w:val="0"/>
        </w:rPr>
        <w:t xml:space="preserve"> </w:t>
      </w:r>
      <w:r>
        <w:t>As</w:t>
      </w:r>
      <w:r w:rsidR="00CA3649" w:rsidRPr="00AF1FB6">
        <w:t xml:space="preserve"> a proxies for ability to work from home, the </w:t>
      </w:r>
      <w:r w:rsidR="00CA3649" w:rsidRPr="00AF1FB6">
        <w:rPr>
          <w:u w:val="single"/>
        </w:rPr>
        <w:t>importance of computer at work</w:t>
      </w:r>
      <w:r w:rsidR="00CA3649" w:rsidRPr="00AF1FB6">
        <w:t xml:space="preserve"> (‘how important is working with computers to the performance of your current job’) and </w:t>
      </w:r>
      <w:r w:rsidR="00CA3649" w:rsidRPr="00AF1FB6">
        <w:rPr>
          <w:u w:val="single"/>
        </w:rPr>
        <w:t>working directly with the public</w:t>
      </w:r>
      <w:r w:rsidR="00CA3649" w:rsidRPr="00AF1FB6">
        <w:t xml:space="preserve"> (‘How important is performing for or working directly with the public to the performance of your current job?</w:t>
      </w:r>
      <w:r w:rsidRPr="00AF1FB6">
        <w:t>’</w:t>
      </w:r>
      <w:r w:rsidR="00CA3649" w:rsidRPr="00AF1FB6">
        <w:t xml:space="preserve">) </w:t>
      </w:r>
      <w:r w:rsidR="009D4311">
        <w:t xml:space="preserve">are included </w:t>
      </w:r>
      <w:r w:rsidR="00CA3649" w:rsidRPr="00AF1FB6">
        <w:t>using a weighted average score: not important (0), somewhat important (25), important (50), very important (75), extremely important (100).</w:t>
      </w:r>
    </w:p>
    <w:p w14:paraId="79A33BB8" w14:textId="1656EF8C" w:rsidR="00210D75" w:rsidRPr="00F56B66" w:rsidRDefault="00CE764E" w:rsidP="00B569AC">
      <w:pPr>
        <w:pStyle w:val="PHOBodyText"/>
        <w:numPr>
          <w:ilvl w:val="0"/>
          <w:numId w:val="13"/>
        </w:numPr>
        <w:ind w:left="567"/>
        <w:rPr>
          <w:ins w:id="176" w:author="Christine Warren" w:date="2020-09-24T09:33:00Z"/>
        </w:rPr>
      </w:pPr>
      <w:ins w:id="177" w:author="Christine Warren" w:date="2020-09-24T09:29:00Z">
        <w:r>
          <w:rPr>
            <w:rStyle w:val="PHOHeading5Char"/>
            <w:caps w:val="0"/>
          </w:rPr>
          <w:t>Indoors, Environmentally Controlled:</w:t>
        </w:r>
        <w:r>
          <w:t xml:space="preserve"> </w:t>
        </w:r>
      </w:ins>
      <w:ins w:id="178" w:author="Christine Warren" w:date="2020-09-24T09:30:00Z">
        <w:r w:rsidRPr="00F56B66">
          <w:t>Using the question ‘</w:t>
        </w:r>
        <w:r w:rsidR="00210D75" w:rsidRPr="00F56B66">
          <w:t>How often does this job require working indoors in environmentally controlled conditions?</w:t>
        </w:r>
      </w:ins>
      <w:proofErr w:type="gramStart"/>
      <w:ins w:id="179" w:author="Christine Warren" w:date="2020-09-24T09:31:00Z">
        <w:r w:rsidR="00210D75" w:rsidRPr="00F56B66">
          <w:t>’,</w:t>
        </w:r>
        <w:proofErr w:type="gramEnd"/>
        <w:r w:rsidR="00210D75" w:rsidRPr="00F56B66">
          <w:t xml:space="preserve"> a continuous weighted-average intensity score is available from 0 to 100 equating to:</w:t>
        </w:r>
      </w:ins>
      <w:ins w:id="180" w:author="Christine Warren" w:date="2020-09-24T09:32:00Z">
        <w:r w:rsidR="00210D75" w:rsidRPr="00F56B66">
          <w:t xml:space="preserve"> never (0), once a year (25); once a month (50); once a week (75); every day (100).</w:t>
        </w:r>
      </w:ins>
    </w:p>
    <w:p w14:paraId="4E55C124" w14:textId="5DEBB7AF" w:rsidR="00210D75" w:rsidRPr="00B569AC" w:rsidRDefault="00210D75" w:rsidP="00B569AC">
      <w:pPr>
        <w:pStyle w:val="ListParagraph"/>
        <w:numPr>
          <w:ilvl w:val="0"/>
          <w:numId w:val="13"/>
        </w:numPr>
        <w:ind w:left="567"/>
        <w:rPr>
          <w:rStyle w:val="PHOBodyTextChar"/>
        </w:rPr>
      </w:pPr>
      <w:ins w:id="181" w:author="Christine Warren" w:date="2020-09-24T09:33:00Z">
        <w:r w:rsidRPr="00210D75">
          <w:rPr>
            <w:rStyle w:val="PHOHeading5Char"/>
            <w:caps w:val="0"/>
          </w:rPr>
          <w:t>Indoors, Not Environmentally Controlled:</w:t>
        </w:r>
        <w:r>
          <w:t xml:space="preserve"> </w:t>
        </w:r>
        <w:r w:rsidRPr="00B569AC">
          <w:rPr>
            <w:rStyle w:val="PHOBodyTextChar"/>
          </w:rPr>
          <w:t>Using the question ‘</w:t>
        </w:r>
      </w:ins>
      <w:ins w:id="182" w:author="Christine Warren" w:date="2020-09-24T09:35:00Z">
        <w:r w:rsidRPr="00B569AC">
          <w:rPr>
            <w:rStyle w:val="PHOBodyTextChar"/>
          </w:rPr>
          <w:t>How often does this job require working indoors in non-controlled environmental conditions (e.g., warehouse without heat)?</w:t>
        </w:r>
        <w:proofErr w:type="gramStart"/>
        <w:r w:rsidRPr="00B569AC">
          <w:rPr>
            <w:rStyle w:val="PHOBodyTextChar"/>
          </w:rPr>
          <w:t>’,</w:t>
        </w:r>
        <w:proofErr w:type="gramEnd"/>
        <w:r w:rsidRPr="00B569AC">
          <w:rPr>
            <w:rStyle w:val="PHOBodyTextChar"/>
          </w:rPr>
          <w:t xml:space="preserve"> a continuous weighted-average intensity score is available from 0 to 100 equating to: never (0), once a year (25); once a month (50); once a week (75); every day (100).</w:t>
        </w:r>
      </w:ins>
    </w:p>
    <w:p w14:paraId="02BDD735" w14:textId="7686481C" w:rsidR="00D52F85" w:rsidRDefault="00F56B66" w:rsidP="00B569AC">
      <w:pPr>
        <w:pStyle w:val="PHOBodyText"/>
        <w:rPr>
          <w:ins w:id="183" w:author="Christine Warren" w:date="2020-09-24T11:16:00Z"/>
          <w:rStyle w:val="PHOBodyTextChar"/>
        </w:rPr>
      </w:pPr>
      <w:commentRangeStart w:id="184"/>
      <w:ins w:id="185" w:author="Christine Warren" w:date="2020-09-24T09:55:00Z">
        <w:r w:rsidRPr="00977810">
          <w:rPr>
            <w:rStyle w:val="PHOHeading4Char"/>
            <w:rPrChange w:id="186" w:author="Christine Warren" w:date="2020-09-29T15:07:00Z">
              <w:rPr>
                <w:rStyle w:val="PHOHeading5Char"/>
              </w:rPr>
            </w:rPrChange>
          </w:rPr>
          <w:t xml:space="preserve">GENERAL SOCIAL SURVEY (2016) </w:t>
        </w:r>
      </w:ins>
      <w:commentRangeEnd w:id="184"/>
      <w:ins w:id="187" w:author="Christine Warren" w:date="2020-09-24T10:19:00Z">
        <w:r w:rsidR="00864365" w:rsidRPr="00977810">
          <w:rPr>
            <w:rStyle w:val="PHOHeading4Char"/>
            <w:rPrChange w:id="188" w:author="Christine Warren" w:date="2020-09-29T15:07:00Z">
              <w:rPr>
                <w:rStyle w:val="CommentReference"/>
                <w:rFonts w:eastAsiaTheme="minorHAnsi"/>
                <w:lang w:eastAsia="en-US"/>
              </w:rPr>
            </w:rPrChange>
          </w:rPr>
          <w:commentReference w:id="184"/>
        </w:r>
      </w:ins>
      <w:ins w:id="189" w:author="Christine Warren" w:date="2020-09-24T09:55:00Z">
        <w:r w:rsidRPr="00977810">
          <w:rPr>
            <w:rStyle w:val="PHOHeading4Char"/>
            <w:rPrChange w:id="190" w:author="Christine Warren" w:date="2020-09-29T15:07:00Z">
              <w:rPr>
                <w:rStyle w:val="PHOHeading5Char"/>
              </w:rPr>
            </w:rPrChange>
          </w:rPr>
          <w:t>– CANADIANS AT WORK AND HOME:</w:t>
        </w:r>
        <w:r>
          <w:rPr>
            <w:rStyle w:val="PHOHeading5Char"/>
          </w:rPr>
          <w:t xml:space="preserve"> </w:t>
        </w:r>
      </w:ins>
      <w:commentRangeStart w:id="191"/>
      <w:del w:id="192" w:author="Christine Warren" w:date="2020-09-24T09:55:00Z">
        <w:r w:rsidR="009D4311" w:rsidRPr="00F56B66" w:rsidDel="00F56B66">
          <w:rPr>
            <w:rStyle w:val="PHOBodyTextChar"/>
          </w:rPr>
          <w:delText>G</w:delText>
        </w:r>
      </w:del>
      <w:del w:id="193" w:author="Christine Warren" w:date="2020-09-24T09:37:00Z">
        <w:r w:rsidR="009D4311" w:rsidRPr="00F56B66" w:rsidDel="00D52F85">
          <w:rPr>
            <w:rStyle w:val="PHOBodyTextChar"/>
          </w:rPr>
          <w:delText>SS</w:delText>
        </w:r>
      </w:del>
      <w:ins w:id="194" w:author="Christine Warren" w:date="2020-09-24T09:55:00Z">
        <w:r w:rsidR="00555355">
          <w:rPr>
            <w:rStyle w:val="PHOBodyTextChar"/>
          </w:rPr>
          <w:t xml:space="preserve">The General Social Survey (2016) is a population-representative </w:t>
        </w:r>
      </w:ins>
      <w:ins w:id="195" w:author="Christine Warren" w:date="2020-09-24T09:56:00Z">
        <w:r w:rsidR="00555355">
          <w:rPr>
            <w:rStyle w:val="PHOBodyTextChar"/>
          </w:rPr>
          <w:t xml:space="preserve">survey that collects </w:t>
        </w:r>
      </w:ins>
      <w:ins w:id="196" w:author="Christine Warren" w:date="2020-09-24T09:57:00Z">
        <w:r w:rsidR="00555355">
          <w:rPr>
            <w:rStyle w:val="PHOBodyTextChar"/>
          </w:rPr>
          <w:t>information from non-</w:t>
        </w:r>
      </w:ins>
      <w:ins w:id="197" w:author="Christine Warren" w:date="2020-09-24T09:58:00Z">
        <w:r w:rsidR="00555355">
          <w:rPr>
            <w:rStyle w:val="PHOBodyTextChar"/>
          </w:rPr>
          <w:t>institutionalized individuals</w:t>
        </w:r>
      </w:ins>
      <w:ins w:id="198" w:author="Christine Warren" w:date="2020-09-24T09:57:00Z">
        <w:r w:rsidR="00555355">
          <w:rPr>
            <w:rStyle w:val="PHOBodyTextChar"/>
          </w:rPr>
          <w:t xml:space="preserve"> 15 years and over across the 10 Canadian provinces.</w:t>
        </w:r>
      </w:ins>
      <w:ins w:id="199" w:author="Christine Warren" w:date="2020-09-24T10:02:00Z">
        <w:r w:rsidR="00D44131">
          <w:rPr>
            <w:rStyle w:val="PHOBodyTextChar"/>
          </w:rPr>
          <w:t xml:space="preserve"> </w:t>
        </w:r>
        <w:r w:rsidR="00555355">
          <w:rPr>
            <w:rStyle w:val="PHOBodyTextChar"/>
          </w:rPr>
          <w:t>Canadians at Work and Home</w:t>
        </w:r>
      </w:ins>
      <w:ins w:id="200" w:author="Christine Warren" w:date="2020-09-24T14:14:00Z">
        <w:r w:rsidR="00D44131">
          <w:rPr>
            <w:rStyle w:val="PHOBodyTextChar"/>
          </w:rPr>
          <w:t xml:space="preserve"> (Cycle 30)</w:t>
        </w:r>
      </w:ins>
      <w:ins w:id="201" w:author="Christine Warren" w:date="2020-09-24T10:04:00Z">
        <w:r w:rsidR="00555355">
          <w:rPr>
            <w:rStyle w:val="PHOBodyTextChar"/>
          </w:rPr>
          <w:t xml:space="preserve">, </w:t>
        </w:r>
      </w:ins>
      <w:ins w:id="202" w:author="Christine Warren" w:date="2020-09-24T10:17:00Z">
        <w:r w:rsidR="00D44131">
          <w:rPr>
            <w:rStyle w:val="PHOBodyTextChar"/>
          </w:rPr>
          <w:t>focuses</w:t>
        </w:r>
        <w:r w:rsidR="000612C2">
          <w:rPr>
            <w:rStyle w:val="PHOBodyTextChar"/>
          </w:rPr>
          <w:t xml:space="preserve"> on themes related</w:t>
        </w:r>
      </w:ins>
      <w:ins w:id="203" w:author="Christine Warren" w:date="2020-09-24T10:18:00Z">
        <w:r w:rsidR="00864365">
          <w:rPr>
            <w:rStyle w:val="PHOBodyTextChar"/>
          </w:rPr>
          <w:t xml:space="preserve"> to</w:t>
        </w:r>
      </w:ins>
      <w:ins w:id="204" w:author="Christine Warren" w:date="2020-09-24T10:20:00Z">
        <w:r w:rsidR="00864365">
          <w:rPr>
            <w:rStyle w:val="PHOBodyTextChar"/>
          </w:rPr>
          <w:t xml:space="preserve"> Canadians’ </w:t>
        </w:r>
      </w:ins>
      <w:ins w:id="205" w:author="Christine Warren" w:date="2020-09-24T10:22:00Z">
        <w:r w:rsidR="00864365">
          <w:rPr>
            <w:rStyle w:val="PHOBodyTextChar"/>
          </w:rPr>
          <w:t>perspectives of</w:t>
        </w:r>
      </w:ins>
      <w:ins w:id="206" w:author="Christine Warren" w:date="2020-09-24T10:18:00Z">
        <w:r w:rsidR="00864365">
          <w:rPr>
            <w:rStyle w:val="PHOBodyTextChar"/>
          </w:rPr>
          <w:t xml:space="preserve"> </w:t>
        </w:r>
      </w:ins>
      <w:ins w:id="207" w:author="Christine Warren" w:date="2020-09-24T10:19:00Z">
        <w:r w:rsidR="00864365">
          <w:rPr>
            <w:rStyle w:val="PHOBodyTextChar"/>
          </w:rPr>
          <w:t>work, home,</w:t>
        </w:r>
      </w:ins>
      <w:ins w:id="208" w:author="Christine Warren" w:date="2020-09-24T10:22:00Z">
        <w:r w:rsidR="00864365">
          <w:rPr>
            <w:rStyle w:val="PHOBodyTextChar"/>
          </w:rPr>
          <w:t xml:space="preserve"> and</w:t>
        </w:r>
      </w:ins>
      <w:ins w:id="209" w:author="Christine Warren" w:date="2020-09-24T10:19:00Z">
        <w:r w:rsidR="00864365">
          <w:rPr>
            <w:rStyle w:val="PHOBodyTextChar"/>
          </w:rPr>
          <w:t xml:space="preserve"> leisure</w:t>
        </w:r>
      </w:ins>
      <w:ins w:id="210" w:author="Christine Warren" w:date="2020-09-24T10:22:00Z">
        <w:r w:rsidR="00864365">
          <w:rPr>
            <w:rStyle w:val="PHOBodyTextChar"/>
          </w:rPr>
          <w:t xml:space="preserve">. </w:t>
        </w:r>
      </w:ins>
      <w:ins w:id="211" w:author="Christine Warren" w:date="2020-09-24T11:14:00Z">
        <w:r w:rsidR="00B569AC">
          <w:rPr>
            <w:rStyle w:val="PHOBodyTextChar"/>
          </w:rPr>
          <w:t>The response rate for this survey was 50.8%, resulting in a sample size of 19,609</w:t>
        </w:r>
      </w:ins>
      <w:ins w:id="212" w:author="Christine Warren" w:date="2020-09-24T11:15:00Z">
        <w:r w:rsidR="00B569AC">
          <w:rPr>
            <w:rStyle w:val="PHOBodyTextChar"/>
          </w:rPr>
          <w:t xml:space="preserve"> </w:t>
        </w:r>
      </w:ins>
      <w:ins w:id="213" w:author="Christine Warren" w:date="2020-09-24T11:25:00Z">
        <w:r w:rsidR="00AA6C24">
          <w:rPr>
            <w:rStyle w:val="PHOBodyTextChar"/>
          </w:rPr>
          <w:t>respondents</w:t>
        </w:r>
      </w:ins>
      <w:ins w:id="214" w:author="Christine Warren" w:date="2020-09-24T11:14:00Z">
        <w:r w:rsidR="00B569AC">
          <w:rPr>
            <w:rStyle w:val="PHOBodyTextChar"/>
          </w:rPr>
          <w:t xml:space="preserve"> representing 30,078,789</w:t>
        </w:r>
      </w:ins>
      <w:ins w:id="215" w:author="Christine Warren" w:date="2020-09-24T11:25:00Z">
        <w:r w:rsidR="00AA6C24">
          <w:rPr>
            <w:rStyle w:val="PHOBodyTextChar"/>
          </w:rPr>
          <w:t xml:space="preserve"> individuals</w:t>
        </w:r>
      </w:ins>
      <w:ins w:id="216" w:author="Christine Warren" w:date="2020-09-24T11:15:00Z">
        <w:r w:rsidR="00B569AC">
          <w:rPr>
            <w:rStyle w:val="PHOBodyTextChar"/>
          </w:rPr>
          <w:t xml:space="preserve">. </w:t>
        </w:r>
      </w:ins>
    </w:p>
    <w:p w14:paraId="37453FF0" w14:textId="15CC6AAB" w:rsidR="00FF1246" w:rsidRPr="00FF1246" w:rsidRDefault="00AA6C24">
      <w:pPr>
        <w:pStyle w:val="PHOBodyText"/>
        <w:numPr>
          <w:ilvl w:val="0"/>
          <w:numId w:val="14"/>
        </w:numPr>
        <w:ind w:left="714" w:hanging="357"/>
        <w:rPr>
          <w:ins w:id="217" w:author="Christine Warren" w:date="2020-09-24T11:38:00Z"/>
          <w:rFonts w:asciiTheme="minorHAnsi" w:hAnsiTheme="minorHAnsi" w:cstheme="minorHAnsi"/>
          <w:szCs w:val="22"/>
          <w:rPrChange w:id="218" w:author="Christine Warren" w:date="2020-09-24T11:38:00Z">
            <w:rPr>
              <w:ins w:id="219" w:author="Christine Warren" w:date="2020-09-24T11:38:00Z"/>
            </w:rPr>
          </w:rPrChange>
        </w:rPr>
        <w:pPrChange w:id="220" w:author="Christine Warren" w:date="2020-09-30T10:35:00Z">
          <w:pPr>
            <w:pStyle w:val="PHOBodyText"/>
          </w:pPr>
        </w:pPrChange>
      </w:pPr>
      <w:ins w:id="221" w:author="Christine Warren" w:date="2020-09-24T11:25:00Z">
        <w:r>
          <w:rPr>
            <w:rFonts w:ascii="Calibri Bold" w:hAnsi="Calibri Bold"/>
            <w:b/>
            <w:color w:val="3D8704"/>
            <w:sz w:val="24"/>
            <w:szCs w:val="24"/>
          </w:rPr>
          <w:t>Telework – Indicator:</w:t>
        </w:r>
        <w:r w:rsidRPr="00AA6C24">
          <w:t xml:space="preserve"> </w:t>
        </w:r>
      </w:ins>
      <w:ins w:id="222" w:author="Christine Warren" w:date="2020-09-24T11:27:00Z">
        <w:r>
          <w:t>Respondents were asked</w:t>
        </w:r>
      </w:ins>
      <w:ins w:id="223" w:author="Christine Warren" w:date="2020-09-24T11:25:00Z">
        <w:r>
          <w:t xml:space="preserve"> ‘</w:t>
        </w:r>
        <w:r w:rsidRPr="00AA6C24">
          <w:t>Excluding overtime, do/did you usually work any of your scheduled hours at home?</w:t>
        </w:r>
        <w:proofErr w:type="gramStart"/>
        <w:r>
          <w:t>’,</w:t>
        </w:r>
        <w:proofErr w:type="gramEnd"/>
        <w:r>
          <w:t xml:space="preserve"> </w:t>
        </w:r>
      </w:ins>
      <w:ins w:id="224" w:author="Christine Warren" w:date="2020-09-24T11:27:00Z">
        <w:r>
          <w:t xml:space="preserve">with four possible responses: 1) Yes, 2) No, 3) Your job cannot be done at home, 4) Your job can only be done at home. </w:t>
        </w:r>
      </w:ins>
      <w:ins w:id="225" w:author="Christine Warren" w:date="2020-09-30T11:43:00Z">
        <w:r w:rsidR="00CE250A">
          <w:t>R</w:t>
        </w:r>
      </w:ins>
      <w:ins w:id="226" w:author="Christine Warren" w:date="2020-09-24T11:27:00Z">
        <w:r>
          <w:t xml:space="preserve">esponses were dichotomized to 1) Job can be done at home (including Yes, No, and Your job can only be done at home) or 2) Your job cannot be done at home. </w:t>
        </w:r>
      </w:ins>
    </w:p>
    <w:p w14:paraId="7ECF4FB4" w14:textId="61BF9275" w:rsidR="00FF1246" w:rsidRPr="00FF1246" w:rsidRDefault="00930AF1">
      <w:pPr>
        <w:pStyle w:val="PHOBodyText"/>
        <w:numPr>
          <w:ilvl w:val="0"/>
          <w:numId w:val="14"/>
        </w:numPr>
        <w:ind w:left="714" w:hanging="357"/>
        <w:rPr>
          <w:ins w:id="227" w:author="Christine Warren" w:date="2020-09-24T11:38:00Z"/>
          <w:rFonts w:asciiTheme="minorHAnsi" w:hAnsiTheme="minorHAnsi" w:cstheme="minorHAnsi"/>
          <w:szCs w:val="22"/>
        </w:rPr>
        <w:pPrChange w:id="228" w:author="Christine Warren" w:date="2020-09-30T10:35:00Z">
          <w:pPr>
            <w:pStyle w:val="PHOBodyText"/>
            <w:numPr>
              <w:numId w:val="14"/>
            </w:numPr>
            <w:ind w:left="720" w:hanging="360"/>
          </w:pPr>
        </w:pPrChange>
      </w:pPr>
      <w:ins w:id="229" w:author="Christine Warren" w:date="2020-09-24T13:54:00Z">
        <w:r>
          <w:rPr>
            <w:rFonts w:ascii="Calibri Bold" w:hAnsi="Calibri Bold"/>
            <w:b/>
            <w:color w:val="3D8704"/>
            <w:sz w:val="24"/>
            <w:szCs w:val="24"/>
          </w:rPr>
          <w:lastRenderedPageBreak/>
          <w:t xml:space="preserve">Employment Benefits - </w:t>
        </w:r>
      </w:ins>
      <w:ins w:id="230" w:author="Christine Warren" w:date="2020-09-24T11:38:00Z">
        <w:r w:rsidR="00FF1246">
          <w:rPr>
            <w:rFonts w:ascii="Calibri Bold" w:hAnsi="Calibri Bold"/>
            <w:b/>
            <w:color w:val="3D8704"/>
            <w:sz w:val="24"/>
            <w:szCs w:val="24"/>
          </w:rPr>
          <w:t>Paid Sick Leave:</w:t>
        </w:r>
        <w:r w:rsidR="00FF1246">
          <w:rPr>
            <w:rFonts w:asciiTheme="minorHAnsi" w:hAnsiTheme="minorHAnsi" w:cstheme="minorHAnsi"/>
            <w:szCs w:val="22"/>
          </w:rPr>
          <w:t xml:space="preserve"> Respondents were asked ‘</w:t>
        </w:r>
        <w:r w:rsidR="00FF1246" w:rsidRPr="00FF1246">
          <w:rPr>
            <w:rFonts w:asciiTheme="minorHAnsi" w:hAnsiTheme="minorHAnsi" w:cstheme="minorHAnsi"/>
            <w:szCs w:val="22"/>
          </w:rPr>
          <w:t>Which of the following employment benefits do you have access to as part of your employment?</w:t>
        </w:r>
        <w:proofErr w:type="gramStart"/>
        <w:r w:rsidR="00FF1246">
          <w:rPr>
            <w:rFonts w:asciiTheme="minorHAnsi" w:hAnsiTheme="minorHAnsi" w:cstheme="minorHAnsi"/>
            <w:szCs w:val="22"/>
          </w:rPr>
          <w:t>’,</w:t>
        </w:r>
        <w:proofErr w:type="gramEnd"/>
        <w:r w:rsidR="00FF1246">
          <w:rPr>
            <w:rFonts w:asciiTheme="minorHAnsi" w:hAnsiTheme="minorHAnsi" w:cstheme="minorHAnsi"/>
            <w:szCs w:val="22"/>
          </w:rPr>
          <w:t xml:space="preserve"> with two possible responses: 1) Yes, </w:t>
        </w:r>
      </w:ins>
      <w:ins w:id="231" w:author="Christine Warren" w:date="2020-09-24T11:39:00Z">
        <w:r w:rsidR="00FF1246">
          <w:rPr>
            <w:rFonts w:asciiTheme="minorHAnsi" w:hAnsiTheme="minorHAnsi" w:cstheme="minorHAnsi"/>
            <w:szCs w:val="22"/>
          </w:rPr>
          <w:t>2) No</w:t>
        </w:r>
      </w:ins>
      <w:ins w:id="232" w:author="Christine Warren" w:date="2020-09-24T11:40:00Z">
        <w:r w:rsidR="004813F7">
          <w:rPr>
            <w:rFonts w:asciiTheme="minorHAnsi" w:hAnsiTheme="minorHAnsi" w:cstheme="minorHAnsi"/>
            <w:szCs w:val="22"/>
          </w:rPr>
          <w:t>.</w:t>
        </w:r>
      </w:ins>
    </w:p>
    <w:p w14:paraId="42810642" w14:textId="27FF68D9" w:rsidR="006F5392" w:rsidRPr="00F24A4F" w:rsidRDefault="00AA6C24">
      <w:pPr>
        <w:pStyle w:val="PHOBodyText"/>
        <w:numPr>
          <w:ilvl w:val="0"/>
          <w:numId w:val="14"/>
        </w:numPr>
        <w:ind w:left="714" w:hanging="357"/>
        <w:rPr>
          <w:ins w:id="233" w:author="Christine Warren" w:date="2020-09-24T14:01:00Z"/>
        </w:rPr>
        <w:pPrChange w:id="234" w:author="Christine Warren" w:date="2020-09-30T10:35:00Z">
          <w:pPr>
            <w:pStyle w:val="PHOHeading5"/>
          </w:pPr>
        </w:pPrChange>
      </w:pPr>
      <w:ins w:id="235" w:author="Christine Warren" w:date="2020-09-24T11:27:00Z">
        <w:r>
          <w:t xml:space="preserve">The weighted </w:t>
        </w:r>
      </w:ins>
      <w:ins w:id="236" w:author="Christine Warren" w:date="2020-09-24T11:30:00Z">
        <w:r w:rsidR="004C13F9">
          <w:t>proportion</w:t>
        </w:r>
      </w:ins>
      <w:ins w:id="237" w:author="Christine Warren" w:date="2020-09-24T11:40:00Z">
        <w:r w:rsidR="004813F7">
          <w:t>s</w:t>
        </w:r>
      </w:ins>
      <w:ins w:id="238" w:author="Christine Warren" w:date="2020-09-24T11:30:00Z">
        <w:r w:rsidR="004C13F9">
          <w:t xml:space="preserve"> of </w:t>
        </w:r>
      </w:ins>
      <w:ins w:id="239" w:author="Christine Warren" w:date="2020-09-24T11:32:00Z">
        <w:r w:rsidR="00FF1246">
          <w:t>the dichotomized responses</w:t>
        </w:r>
      </w:ins>
      <w:ins w:id="240" w:author="Christine Warren" w:date="2020-09-24T11:40:00Z">
        <w:r w:rsidR="004813F7">
          <w:t xml:space="preserve"> for </w:t>
        </w:r>
      </w:ins>
      <w:ins w:id="241" w:author="Christine Warren" w:date="2020-09-24T13:47:00Z">
        <w:r w:rsidR="00AD4C30">
          <w:t>each</w:t>
        </w:r>
      </w:ins>
      <w:ins w:id="242" w:author="Christine Warren" w:date="2020-09-24T11:40:00Z">
        <w:r w:rsidR="004813F7">
          <w:t xml:space="preserve"> </w:t>
        </w:r>
        <w:r w:rsidR="004813F7" w:rsidRPr="005469BF">
          <w:rPr>
            <w:u w:val="single"/>
            <w:rPrChange w:id="243" w:author="Christine Warren" w:date="2020-09-24T13:47:00Z">
              <w:rPr/>
            </w:rPrChange>
          </w:rPr>
          <w:t>Telework – Indicator</w:t>
        </w:r>
        <w:r w:rsidR="004813F7">
          <w:t xml:space="preserve"> and </w:t>
        </w:r>
      </w:ins>
      <w:ins w:id="244" w:author="Christine Warren" w:date="2020-09-24T13:54:00Z">
        <w:r w:rsidR="00930AF1" w:rsidRPr="00930AF1">
          <w:rPr>
            <w:u w:val="single"/>
            <w:rPrChange w:id="245" w:author="Christine Warren" w:date="2020-09-24T13:54:00Z">
              <w:rPr/>
            </w:rPrChange>
          </w:rPr>
          <w:t xml:space="preserve">Employment Benefits - </w:t>
        </w:r>
      </w:ins>
      <w:ins w:id="246" w:author="Christine Warren" w:date="2020-09-24T11:40:00Z">
        <w:r w:rsidR="004813F7" w:rsidRPr="00930AF1">
          <w:rPr>
            <w:u w:val="single"/>
            <w:rPrChange w:id="247" w:author="Christine Warren" w:date="2020-09-24T13:54:00Z">
              <w:rPr/>
            </w:rPrChange>
          </w:rPr>
          <w:t>Paid</w:t>
        </w:r>
        <w:r w:rsidR="004813F7" w:rsidRPr="005469BF">
          <w:rPr>
            <w:u w:val="single"/>
            <w:rPrChange w:id="248" w:author="Christine Warren" w:date="2020-09-24T13:47:00Z">
              <w:rPr/>
            </w:rPrChange>
          </w:rPr>
          <w:t xml:space="preserve"> Sick Leave</w:t>
        </w:r>
      </w:ins>
      <w:ins w:id="249" w:author="Christine Warren" w:date="2020-09-24T11:32:00Z">
        <w:r w:rsidR="004813F7">
          <w:t xml:space="preserve"> were</w:t>
        </w:r>
        <w:r w:rsidR="00FF1246">
          <w:t xml:space="preserve"> </w:t>
        </w:r>
      </w:ins>
      <w:ins w:id="250" w:author="Christine Warren" w:date="2020-09-24T14:26:00Z">
        <w:r w:rsidR="001F379C">
          <w:t xml:space="preserve">stratified by province and </w:t>
        </w:r>
      </w:ins>
      <w:ins w:id="251" w:author="Christine Warren" w:date="2020-09-24T11:32:00Z">
        <w:r w:rsidR="00FF1246">
          <w:t>estimated</w:t>
        </w:r>
      </w:ins>
      <w:ins w:id="252" w:author="Christine Warren" w:date="2020-09-24T11:37:00Z">
        <w:r w:rsidR="00145FF9">
          <w:t xml:space="preserve"> </w:t>
        </w:r>
        <w:r w:rsidR="00AD4C30">
          <w:t>across</w:t>
        </w:r>
      </w:ins>
      <w:ins w:id="253" w:author="Christine Warren" w:date="2020-09-24T11:41:00Z">
        <w:r w:rsidR="004813F7">
          <w:t>:</w:t>
        </w:r>
      </w:ins>
      <w:ins w:id="254" w:author="Christine Warren" w:date="2020-09-24T11:32:00Z">
        <w:r w:rsidR="00FF1246">
          <w:t xml:space="preserve"> </w:t>
        </w:r>
      </w:ins>
      <w:ins w:id="255" w:author="Christine Warren" w:date="2020-09-24T13:55:00Z">
        <w:r w:rsidR="00930AF1" w:rsidRPr="00C5143A">
          <w:t>Occupation (</w:t>
        </w:r>
      </w:ins>
      <w:ins w:id="256" w:author="Christine Warren" w:date="2020-09-24T11:33:00Z">
        <w:r w:rsidR="00930AF1" w:rsidRPr="00C5143A">
          <w:t>10 broad categories</w:t>
        </w:r>
      </w:ins>
      <w:ins w:id="257" w:author="Christine Warren" w:date="2020-09-24T13:55:00Z">
        <w:r w:rsidR="00930AF1" w:rsidRPr="00C5143A">
          <w:t xml:space="preserve">, </w:t>
        </w:r>
      </w:ins>
      <w:ins w:id="258" w:author="Christine Warren" w:date="2020-09-24T11:37:00Z">
        <w:r w:rsidR="00FF1246" w:rsidRPr="00C5143A">
          <w:t xml:space="preserve">NOC 2016), </w:t>
        </w:r>
      </w:ins>
      <w:ins w:id="259" w:author="Christine Warren" w:date="2020-09-24T13:56:00Z">
        <w:r w:rsidR="00930AF1" w:rsidRPr="00C5143A">
          <w:t>Industry (</w:t>
        </w:r>
      </w:ins>
      <w:ins w:id="260" w:author="Christine Warren" w:date="2020-09-24T11:37:00Z">
        <w:r w:rsidR="00FF1246" w:rsidRPr="001B6FCC">
          <w:t>20</w:t>
        </w:r>
      </w:ins>
      <w:ins w:id="261" w:author="Christine Warren" w:date="2020-09-24T11:41:00Z">
        <w:r w:rsidR="00930AF1" w:rsidRPr="001B6FCC">
          <w:t xml:space="preserve"> sectors,</w:t>
        </w:r>
      </w:ins>
      <w:ins w:id="262" w:author="Christine Warren" w:date="2020-09-24T13:56:00Z">
        <w:r w:rsidR="00930AF1" w:rsidRPr="00F24A4F">
          <w:t xml:space="preserve"> </w:t>
        </w:r>
      </w:ins>
      <w:ins w:id="263" w:author="Christine Warren" w:date="2020-10-06T12:39:00Z">
        <w:r w:rsidR="00312DAA">
          <w:t>NAICS-2012</w:t>
        </w:r>
      </w:ins>
      <w:ins w:id="264" w:author="Christine Warren" w:date="2020-09-24T11:41:00Z">
        <w:r w:rsidR="004813F7" w:rsidRPr="001B6FCC">
          <w:t>), Visible Minority Status (Visible Minority; Not Visible Minority), Immigrant Status (Non-immigrant; Immigrant), and Sex (Female; Male).</w:t>
        </w:r>
      </w:ins>
    </w:p>
    <w:p w14:paraId="22BCDB41" w14:textId="6AD9DEED" w:rsidR="00750ECB" w:rsidRPr="006F5392" w:rsidDel="004813F7" w:rsidRDefault="009D4311">
      <w:pPr>
        <w:pStyle w:val="PHOBodyText"/>
        <w:numPr>
          <w:ilvl w:val="0"/>
          <w:numId w:val="14"/>
        </w:numPr>
        <w:rPr>
          <w:del w:id="265" w:author="Christine Warren" w:date="2020-09-24T11:43:00Z"/>
          <w:rStyle w:val="PHOBodyTextChar"/>
          <w:rFonts w:asciiTheme="minorHAnsi" w:hAnsiTheme="minorHAnsi" w:cstheme="minorHAnsi"/>
          <w:b/>
          <w:caps/>
          <w:szCs w:val="22"/>
          <w:rPrChange w:id="266" w:author="Christine Warren" w:date="2020-09-24T14:01:00Z">
            <w:rPr>
              <w:del w:id="267" w:author="Christine Warren" w:date="2020-09-24T11:43:00Z"/>
              <w:rStyle w:val="PHOBodyTextChar"/>
              <w:rFonts w:ascii="Calibri" w:hAnsi="Calibri"/>
              <w:b w:val="0"/>
              <w:caps w:val="0"/>
              <w:color w:val="auto"/>
              <w:sz w:val="22"/>
            </w:rPr>
          </w:rPrChange>
        </w:rPr>
        <w:pPrChange w:id="268" w:author="Christine Warren" w:date="2020-09-24T14:01:00Z">
          <w:pPr>
            <w:pStyle w:val="PHOHeading5"/>
          </w:pPr>
        </w:pPrChange>
      </w:pPr>
      <w:del w:id="269" w:author="Christine Warren" w:date="2020-09-24T14:22:00Z">
        <w:r w:rsidDel="001F379C">
          <w:rPr>
            <w:rStyle w:val="PHOBodyTextChar"/>
          </w:rPr>
          <w:delText xml:space="preserve"> </w:delText>
        </w:r>
      </w:del>
      <w:del w:id="270" w:author="Christine Warren" w:date="2020-09-24T11:43:00Z">
        <w:r w:rsidR="00750ECB" w:rsidDel="004813F7">
          <w:rPr>
            <w:rStyle w:val="PHOBodyTextChar"/>
          </w:rPr>
          <w:delText xml:space="preserve">– </w:delText>
        </w:r>
        <w:r w:rsidR="00750ECB" w:rsidRPr="00F92BF5" w:rsidDel="004813F7">
          <w:rPr>
            <w:rStyle w:val="PHOBodyTextChar"/>
          </w:rPr>
          <w:delText>disability</w:delText>
        </w:r>
        <w:r w:rsidR="00750ECB" w:rsidDel="004813F7">
          <w:rPr>
            <w:rStyle w:val="PHOBodyTextChar"/>
          </w:rPr>
          <w:delText>, work from home, paid sick leave?</w:delText>
        </w:r>
      </w:del>
    </w:p>
    <w:p w14:paraId="3D335212" w14:textId="20F17CA1" w:rsidR="00F92BF5" w:rsidDel="004813F7" w:rsidRDefault="009D4311">
      <w:pPr>
        <w:pStyle w:val="PHOBodyText"/>
        <w:rPr>
          <w:del w:id="271" w:author="Christine Warren" w:date="2020-09-24T11:43:00Z"/>
          <w:rStyle w:val="PHOBodyTextChar"/>
        </w:rPr>
        <w:pPrChange w:id="272" w:author="Christine Warren" w:date="2020-09-24T14:01:00Z">
          <w:pPr>
            <w:pStyle w:val="PHOHeading5"/>
          </w:pPr>
        </w:pPrChange>
      </w:pPr>
      <w:del w:id="273" w:author="Christine Warren" w:date="2020-09-24T11:43:00Z">
        <w:r w:rsidDel="004813F7">
          <w:rPr>
            <w:rStyle w:val="PHOBodyTextChar"/>
          </w:rPr>
          <w:delText xml:space="preserve">LFS – Number of people in the workforce </w:delText>
        </w:r>
      </w:del>
    </w:p>
    <w:p w14:paraId="6836922F" w14:textId="1EACFB8D" w:rsidR="00750ECB" w:rsidDel="006F5392" w:rsidRDefault="00750ECB">
      <w:pPr>
        <w:pStyle w:val="PHOHeading2"/>
        <w:rPr>
          <w:del w:id="274" w:author="Christine Warren" w:date="2020-09-24T14:02:00Z"/>
          <w:rStyle w:val="PHOBodyTextChar"/>
          <w:color w:val="auto"/>
          <w:sz w:val="22"/>
        </w:rPr>
        <w:pPrChange w:id="275" w:author="Christine Warren" w:date="2020-09-24T14:02:00Z">
          <w:pPr>
            <w:pStyle w:val="PHOHeading5"/>
          </w:pPr>
        </w:pPrChange>
      </w:pPr>
      <w:del w:id="276" w:author="Christine Warren" w:date="2020-09-24T11:43:00Z">
        <w:r w:rsidDel="004813F7">
          <w:rPr>
            <w:rStyle w:val="PHOBodyTextChar"/>
          </w:rPr>
          <w:lastRenderedPageBreak/>
          <w:delText xml:space="preserve">PPE – effectiveness </w:delText>
        </w:r>
        <w:commentRangeEnd w:id="191"/>
        <w:r w:rsidDel="004813F7">
          <w:rPr>
            <w:rStyle w:val="CommentReference"/>
            <w:rFonts w:eastAsiaTheme="minorHAnsi"/>
            <w:color w:val="auto"/>
            <w:lang w:eastAsia="en-US"/>
          </w:rPr>
          <w:commentReference w:id="191"/>
        </w:r>
      </w:del>
    </w:p>
    <w:p w14:paraId="48068A2A" w14:textId="1D689D84" w:rsidR="009D4311" w:rsidRPr="009D4311" w:rsidDel="005469BF" w:rsidRDefault="009D4311">
      <w:pPr>
        <w:pStyle w:val="PHOHeading2"/>
        <w:rPr>
          <w:del w:id="277" w:author="Christine Warren" w:date="2020-09-24T13:46:00Z"/>
        </w:rPr>
        <w:pPrChange w:id="278" w:author="Christine Warren" w:date="2020-09-24T14:02:00Z">
          <w:pPr>
            <w:pStyle w:val="PHOBodyText"/>
          </w:pPr>
        </w:pPrChange>
      </w:pPr>
      <w:del w:id="279" w:author="Christine Warren" w:date="2020-09-24T13:46:00Z">
        <w:r w:rsidDel="005469BF">
          <w:rPr>
            <w:rStyle w:val="PHOHeading5Char"/>
          </w:rPr>
          <w:delText>Essential services</w:delText>
        </w:r>
        <w:r w:rsidDel="005469BF">
          <w:rPr>
            <w:b/>
            <w:bCs/>
            <w:sz w:val="23"/>
            <w:szCs w:val="23"/>
          </w:rPr>
          <w:delText xml:space="preserve">: </w:delText>
        </w:r>
        <w:r w:rsidRPr="009D4311" w:rsidDel="005469BF">
          <w:delText xml:space="preserve">Structured data extraction forms </w:delText>
        </w:r>
        <w:r w:rsidDel="005469BF">
          <w:delText>were</w:delText>
        </w:r>
        <w:r w:rsidRPr="009D4311" w:rsidDel="005469BF">
          <w:delText xml:space="preserve"> used to identify essential services from publicly available policy documents. Essential services, defined at the provincial/territorial level, are services and functions deemed essential to preserving life, health and basic social functioning, for example, first responders, health care, critical infrastructure (e.g., hydro), and critical goods (e.g., food and medicine).</w:delText>
        </w:r>
      </w:del>
    </w:p>
    <w:p w14:paraId="21163B97" w14:textId="0FCBC800" w:rsidR="00960057" w:rsidDel="005469BF" w:rsidRDefault="00960057">
      <w:pPr>
        <w:pStyle w:val="PHOHeading2"/>
        <w:rPr>
          <w:del w:id="280" w:author="Christine Warren" w:date="2020-09-24T13:45:00Z"/>
          <w:noProof/>
        </w:rPr>
      </w:pPr>
      <w:del w:id="281" w:author="Christine Warren" w:date="2020-09-24T13:45:00Z">
        <w:r w:rsidDel="005469BF">
          <w:rPr>
            <w:noProof/>
          </w:rPr>
          <w:delText>Data Linkage</w:delText>
        </w:r>
      </w:del>
    </w:p>
    <w:p w14:paraId="5DC79AB6" w14:textId="50DC1A18" w:rsidR="001208C7" w:rsidDel="005469BF" w:rsidRDefault="00B77236">
      <w:pPr>
        <w:pStyle w:val="PHOHeading2"/>
        <w:rPr>
          <w:del w:id="282" w:author="Christine Warren" w:date="2020-09-24T13:45:00Z"/>
          <w:noProof/>
        </w:rPr>
        <w:pPrChange w:id="283" w:author="Christine Warren" w:date="2020-09-24T14:02:00Z">
          <w:pPr>
            <w:pStyle w:val="PHOBodyText"/>
          </w:pPr>
        </w:pPrChange>
      </w:pPr>
      <w:commentRangeStart w:id="284"/>
      <w:del w:id="285" w:author="Christine Warren" w:date="2020-09-24T13:45:00Z">
        <w:r w:rsidRPr="00B77236" w:rsidDel="005469BF">
          <w:rPr>
            <w:noProof/>
          </w:rPr>
          <w:delText xml:space="preserve">O*NET </w:delText>
        </w:r>
        <w:commentRangeEnd w:id="284"/>
        <w:r w:rsidDel="005469BF">
          <w:rPr>
            <w:rStyle w:val="CommentReference"/>
            <w:rFonts w:eastAsiaTheme="minorHAnsi"/>
            <w:lang w:eastAsia="en-US"/>
          </w:rPr>
          <w:commentReference w:id="284"/>
        </w:r>
        <w:r w:rsidRPr="00B77236" w:rsidDel="005469BF">
          <w:rPr>
            <w:noProof/>
          </w:rPr>
          <w:delText xml:space="preserve">was linked to aggregate Canadian 2016 Census data using a validated, publically available, crosswalk of 4-digit National Occupational Classification 2016 (NOC) codes. Essential services </w:delText>
        </w:r>
        <w:r w:rsidR="00C33903" w:rsidDel="005469BF">
          <w:rPr>
            <w:noProof/>
          </w:rPr>
          <w:delText>were</w:delText>
        </w:r>
        <w:r w:rsidRPr="00B77236" w:rsidDel="005469BF">
          <w:rPr>
            <w:noProof/>
          </w:rPr>
          <w:delText xml:space="preserve"> mapped onto industries using 4-digit North American Industry Classification System (NAICS)–2012 codes and linked to </w:delText>
        </w:r>
      </w:del>
      <w:del w:id="286" w:author="Christine Warren" w:date="2020-09-24T11:50:00Z">
        <w:r w:rsidRPr="00B77236" w:rsidDel="00C16E71">
          <w:rPr>
            <w:noProof/>
          </w:rPr>
          <w:delText xml:space="preserve">this </w:delText>
        </w:r>
      </w:del>
      <w:del w:id="287" w:author="Christine Warren" w:date="2020-09-24T11:48:00Z">
        <w:r w:rsidRPr="00B77236" w:rsidDel="00967697">
          <w:rPr>
            <w:noProof/>
          </w:rPr>
          <w:delText>dataset</w:delText>
        </w:r>
      </w:del>
      <w:del w:id="288" w:author="Christine Warren" w:date="2020-09-24T13:45:00Z">
        <w:r w:rsidRPr="00B77236" w:rsidDel="005469BF">
          <w:rPr>
            <w:noProof/>
          </w:rPr>
          <w:delText>.</w:delText>
        </w:r>
      </w:del>
    </w:p>
    <w:p w14:paraId="4D873027" w14:textId="313BFDD9" w:rsidR="001208C7" w:rsidDel="005469BF" w:rsidRDefault="001208C7">
      <w:pPr>
        <w:pStyle w:val="PHOHeading2"/>
        <w:rPr>
          <w:del w:id="289" w:author="Christine Warren" w:date="2020-09-24T13:42:00Z"/>
          <w:noProof/>
        </w:rPr>
        <w:pPrChange w:id="290" w:author="Christine Warren" w:date="2020-09-24T14:02:00Z">
          <w:pPr/>
        </w:pPrChange>
      </w:pPr>
    </w:p>
    <w:p w14:paraId="564F218E" w14:textId="6586286D" w:rsidR="001208C7" w:rsidDel="005469BF" w:rsidRDefault="001208C7">
      <w:pPr>
        <w:pStyle w:val="PHOHeading2"/>
        <w:rPr>
          <w:del w:id="291" w:author="Christine Warren" w:date="2020-09-24T13:42:00Z"/>
          <w:noProof/>
        </w:rPr>
        <w:pPrChange w:id="292" w:author="Christine Warren" w:date="2020-09-24T14:02:00Z">
          <w:pPr/>
        </w:pPrChange>
      </w:pPr>
    </w:p>
    <w:p w14:paraId="34C7392D" w14:textId="66C9B915" w:rsidR="001208C7" w:rsidDel="005469BF" w:rsidRDefault="001208C7">
      <w:pPr>
        <w:pStyle w:val="PHOHeading2"/>
        <w:rPr>
          <w:del w:id="293" w:author="Christine Warren" w:date="2020-09-24T13:42:00Z"/>
          <w:noProof/>
        </w:rPr>
        <w:pPrChange w:id="294" w:author="Christine Warren" w:date="2020-09-24T14:02:00Z">
          <w:pPr/>
        </w:pPrChange>
      </w:pPr>
    </w:p>
    <w:p w14:paraId="59E93F19" w14:textId="63CE5283" w:rsidR="001208C7" w:rsidDel="005469BF" w:rsidRDefault="001208C7">
      <w:pPr>
        <w:pStyle w:val="PHOHeading2"/>
        <w:rPr>
          <w:del w:id="295" w:author="Christine Warren" w:date="2020-09-24T13:42:00Z"/>
          <w:noProof/>
        </w:rPr>
        <w:pPrChange w:id="296" w:author="Christine Warren" w:date="2020-09-24T14:02:00Z">
          <w:pPr/>
        </w:pPrChange>
      </w:pPr>
    </w:p>
    <w:p w14:paraId="6426946C" w14:textId="7D405D67" w:rsidR="001208C7" w:rsidDel="005469BF" w:rsidRDefault="001208C7">
      <w:pPr>
        <w:pStyle w:val="PHOHeading2"/>
        <w:rPr>
          <w:del w:id="297" w:author="Christine Warren" w:date="2020-09-24T13:42:00Z"/>
          <w:noProof/>
        </w:rPr>
        <w:pPrChange w:id="298" w:author="Christine Warren" w:date="2020-09-24T14:02:00Z">
          <w:pPr/>
        </w:pPrChange>
      </w:pPr>
    </w:p>
    <w:p w14:paraId="1874722A" w14:textId="621F9FED" w:rsidR="009D4311" w:rsidRDefault="005469BF">
      <w:pPr>
        <w:pStyle w:val="PHOHeading2"/>
        <w:rPr>
          <w:noProof/>
        </w:rPr>
      </w:pPr>
      <w:bookmarkStart w:id="299" w:name="_Toc52446294"/>
      <w:ins w:id="300" w:author="Christine Warren" w:date="2020-09-24T13:42:00Z">
        <w:r>
          <w:rPr>
            <w:noProof/>
          </w:rPr>
          <w:t xml:space="preserve">Chapter II: </w:t>
        </w:r>
      </w:ins>
      <w:del w:id="301" w:author="Christine Warren" w:date="2020-09-24T13:46:00Z">
        <w:r w:rsidR="009D4311" w:rsidDel="005469BF">
          <w:rPr>
            <w:noProof/>
          </w:rPr>
          <w:delText>Re-openning of Non-essential Services</w:delText>
        </w:r>
      </w:del>
      <w:ins w:id="302" w:author="Christine Warren" w:date="2020-09-24T13:46:00Z">
        <w:r>
          <w:rPr>
            <w:noProof/>
          </w:rPr>
          <w:t xml:space="preserve">Essential Services &amp; Phased </w:t>
        </w:r>
      </w:ins>
      <w:ins w:id="303" w:author="Christine Warren" w:date="2020-09-24T13:47:00Z">
        <w:r>
          <w:rPr>
            <w:noProof/>
          </w:rPr>
          <w:t>Re-opening</w:t>
        </w:r>
      </w:ins>
      <w:bookmarkEnd w:id="299"/>
    </w:p>
    <w:p w14:paraId="54F23362" w14:textId="08A0B71C" w:rsidR="005469BF" w:rsidRPr="005469BF" w:rsidRDefault="005469BF" w:rsidP="005469BF">
      <w:pPr>
        <w:rPr>
          <w:ins w:id="304" w:author="Christine Warren" w:date="2020-09-24T13:46:00Z"/>
          <w:rFonts w:eastAsiaTheme="minorEastAsia"/>
          <w:szCs w:val="32"/>
          <w:lang w:eastAsia="en-CA"/>
        </w:rPr>
      </w:pPr>
      <w:ins w:id="305" w:author="Christine Warren" w:date="2020-09-24T13:46:00Z">
        <w:r w:rsidRPr="005469BF">
          <w:rPr>
            <w:rFonts w:ascii="Calibri Bold" w:eastAsiaTheme="minorEastAsia" w:hAnsi="Calibri Bold"/>
            <w:b/>
            <w:caps/>
            <w:color w:val="3D8704"/>
            <w:sz w:val="24"/>
            <w:szCs w:val="24"/>
            <w:lang w:eastAsia="en-CA"/>
          </w:rPr>
          <w:t>Essential services</w:t>
        </w:r>
      </w:ins>
      <w:ins w:id="306" w:author="Christine Warren" w:date="2020-10-05T13:39:00Z">
        <w:r w:rsidR="00833A1B">
          <w:rPr>
            <w:rFonts w:ascii="Calibri Bold" w:eastAsiaTheme="minorEastAsia" w:hAnsi="Calibri Bold"/>
            <w:b/>
            <w:caps/>
            <w:color w:val="3D8704"/>
            <w:sz w:val="24"/>
            <w:szCs w:val="24"/>
            <w:lang w:eastAsia="en-CA"/>
          </w:rPr>
          <w:t>:</w:t>
        </w:r>
      </w:ins>
      <w:ins w:id="307" w:author="Christine Warren" w:date="2020-09-24T13:46:00Z">
        <w:r w:rsidRPr="005469BF">
          <w:rPr>
            <w:rFonts w:eastAsiaTheme="minorEastAsia"/>
            <w:b/>
            <w:bCs/>
            <w:sz w:val="23"/>
            <w:szCs w:val="23"/>
            <w:lang w:eastAsia="en-CA"/>
          </w:rPr>
          <w:t xml:space="preserve"> </w:t>
        </w:r>
        <w:r w:rsidRPr="005469BF">
          <w:rPr>
            <w:rFonts w:eastAsiaTheme="minorEastAsia"/>
            <w:szCs w:val="32"/>
            <w:lang w:eastAsia="en-CA"/>
          </w:rPr>
          <w:t>Structured data extraction forms were used to identify essential services from publicly available policy documents. Essential services, defined at the provincial/territorial level, are services and functions deemed essential to preserving life, health and basic social functioning, for example, first responders, health care, critical infrastructure (e.g., hydro), and critical goods (e.g., food and medicine).</w:t>
        </w:r>
      </w:ins>
    </w:p>
    <w:p w14:paraId="3A70085E" w14:textId="6A661CE5" w:rsidR="00AD4C30" w:rsidRDefault="005469BF" w:rsidP="00AD4C30">
      <w:pPr>
        <w:pStyle w:val="PHOBodyText"/>
      </w:pPr>
      <w:commentRangeStart w:id="308"/>
      <w:r>
        <w:rPr>
          <w:rStyle w:val="PHOHeading5Char"/>
          <w:caps w:val="0"/>
        </w:rPr>
        <w:t>PHASED RE-OPENING PLANS</w:t>
      </w:r>
      <w:ins w:id="309" w:author="Christine Warren" w:date="2020-10-05T13:40:00Z">
        <w:r w:rsidR="00833A1B">
          <w:rPr>
            <w:rStyle w:val="PHOHeading5Char"/>
            <w:caps w:val="0"/>
          </w:rPr>
          <w:t>:</w:t>
        </w:r>
      </w:ins>
      <w:del w:id="310" w:author="Christine Warren" w:date="2020-10-05T13:40:00Z">
        <w:r w:rsidR="009D4311" w:rsidDel="00833A1B">
          <w:rPr>
            <w:b/>
            <w:bCs/>
            <w:sz w:val="23"/>
            <w:szCs w:val="23"/>
          </w:rPr>
          <w:delText>:</w:delText>
        </w:r>
      </w:del>
      <w:commentRangeEnd w:id="308"/>
      <w:r w:rsidR="00563E9F">
        <w:rPr>
          <w:rStyle w:val="CommentReference"/>
          <w:rFonts w:eastAsiaTheme="minorHAnsi"/>
          <w:lang w:eastAsia="en-US"/>
        </w:rPr>
        <w:commentReference w:id="308"/>
      </w:r>
      <w:r w:rsidR="009D4311">
        <w:rPr>
          <w:b/>
          <w:bCs/>
          <w:sz w:val="23"/>
          <w:szCs w:val="23"/>
        </w:rPr>
        <w:t xml:space="preserve"> </w:t>
      </w:r>
      <w:r w:rsidR="009D4311" w:rsidRPr="009D4311">
        <w:rPr>
          <w:bCs/>
          <w:sz w:val="23"/>
          <w:szCs w:val="23"/>
        </w:rPr>
        <w:t>Str</w:t>
      </w:r>
      <w:r w:rsidR="009D4311" w:rsidRPr="009D4311">
        <w:t xml:space="preserve">uctured data extraction forms </w:t>
      </w:r>
      <w:r w:rsidR="009D4311">
        <w:t>were</w:t>
      </w:r>
      <w:r w:rsidR="009D4311" w:rsidRPr="009D4311">
        <w:t xml:space="preserve"> used to identify </w:t>
      </w:r>
      <w:r w:rsidR="009D4311">
        <w:t xml:space="preserve">provincial and territorial plans to re-open non-essential services. </w:t>
      </w:r>
      <w:ins w:id="311" w:author="Christine Warren" w:date="2020-09-24T12:59:00Z">
        <w:r w:rsidR="00221BC7">
          <w:t>E</w:t>
        </w:r>
      </w:ins>
      <w:ins w:id="312" w:author="Christine Warren" w:date="2020-09-24T12:58:00Z">
        <w:r w:rsidR="00221BC7">
          <w:t xml:space="preserve">conomic recovery plans </w:t>
        </w:r>
      </w:ins>
      <w:ins w:id="313" w:author="Christine Warren" w:date="2020-09-24T12:59:00Z">
        <w:r w:rsidR="00221BC7">
          <w:t>were outlined based on</w:t>
        </w:r>
      </w:ins>
      <w:ins w:id="314" w:author="Christine Warren" w:date="2020-09-24T12:58:00Z">
        <w:r w:rsidR="00221BC7">
          <w:t xml:space="preserve"> the specific context and impact of the COVID-19 pandemic </w:t>
        </w:r>
      </w:ins>
      <w:ins w:id="315" w:author="Christine Warren" w:date="2020-09-24T12:59:00Z">
        <w:r w:rsidR="00221BC7">
          <w:t xml:space="preserve">across provinces and territories. Given this, </w:t>
        </w:r>
      </w:ins>
      <w:ins w:id="316" w:author="Christine Warren" w:date="2020-09-24T13:02:00Z">
        <w:r w:rsidR="00A066FC">
          <w:t>each jurisdiction identified</w:t>
        </w:r>
      </w:ins>
      <w:ins w:id="317" w:author="Christine Warren" w:date="2020-09-24T13:04:00Z">
        <w:r w:rsidR="0055533A">
          <w:t xml:space="preserve"> a </w:t>
        </w:r>
      </w:ins>
      <w:ins w:id="318" w:author="Christine Warren" w:date="2020-09-24T15:32:00Z">
        <w:r w:rsidR="00145FF9">
          <w:t xml:space="preserve">gradual staged </w:t>
        </w:r>
      </w:ins>
      <w:ins w:id="319" w:author="Christine Warren" w:date="2020-09-24T13:04:00Z">
        <w:r w:rsidR="0055533A">
          <w:t xml:space="preserve">approach </w:t>
        </w:r>
      </w:ins>
      <w:ins w:id="320" w:author="Christine Warren" w:date="2020-09-24T13:02:00Z">
        <w:r w:rsidR="00A066FC">
          <w:t>for re</w:t>
        </w:r>
        <w:r w:rsidR="0055533A">
          <w:t xml:space="preserve">-opening non-essential services as well as targeted timelines </w:t>
        </w:r>
      </w:ins>
      <w:ins w:id="321" w:author="Christine Warren" w:date="2020-09-24T13:05:00Z">
        <w:r w:rsidR="0055533A">
          <w:t xml:space="preserve">for each stage. </w:t>
        </w:r>
      </w:ins>
      <w:ins w:id="322" w:author="Christine Warren" w:date="2020-09-24T13:06:00Z">
        <w:r w:rsidR="0055533A">
          <w:t xml:space="preserve">Detailed information on each of the provincial/territorial economic re-opening plans can be found in </w:t>
        </w:r>
      </w:ins>
      <w:ins w:id="323" w:author="Christine Warren" w:date="2020-10-01T12:00:00Z">
        <w:r w:rsidR="00115F13">
          <w:t>Chapter III.</w:t>
        </w:r>
      </w:ins>
      <w:ins w:id="324" w:author="Christine Warren" w:date="2020-09-24T13:07:00Z">
        <w:r w:rsidR="0055533A">
          <w:t xml:space="preserve"> </w:t>
        </w:r>
      </w:ins>
    </w:p>
    <w:p w14:paraId="0742E718" w14:textId="7637AEE6" w:rsidR="00BA1218" w:rsidRDefault="005469BF" w:rsidP="005469BF">
      <w:pPr>
        <w:keepNext/>
        <w:keepLines/>
        <w:spacing w:before="240" w:after="0" w:line="281" w:lineRule="auto"/>
        <w:outlineLvl w:val="1"/>
        <w:rPr>
          <w:ins w:id="325" w:author="Christine Warren" w:date="2020-10-06T09:45:00Z"/>
          <w:rStyle w:val="PHOBodyTextChar"/>
        </w:rPr>
      </w:pPr>
      <w:r>
        <w:rPr>
          <w:rStyle w:val="PHOHeading5Char"/>
          <w:caps w:val="0"/>
        </w:rPr>
        <w:t>USER BESPOKE RE-OPENING PLANS</w:t>
      </w:r>
      <w:ins w:id="326" w:author="Christine Warren" w:date="2020-10-05T13:40:00Z">
        <w:r w:rsidR="00833A1B">
          <w:rPr>
            <w:rStyle w:val="PHOHeading5Char"/>
            <w:caps w:val="0"/>
          </w:rPr>
          <w:t>:</w:t>
        </w:r>
      </w:ins>
      <w:del w:id="327" w:author="Christine Warren" w:date="2020-10-05T13:40:00Z">
        <w:r w:rsidR="00B77236" w:rsidRPr="00B77236" w:rsidDel="00833A1B">
          <w:rPr>
            <w:rStyle w:val="PHOBodyTextChar"/>
          </w:rPr>
          <w:delText>:</w:delText>
        </w:r>
      </w:del>
      <w:r w:rsidR="00B77236" w:rsidRPr="00B77236">
        <w:rPr>
          <w:rStyle w:val="PHOBodyTextChar"/>
        </w:rPr>
        <w:t xml:space="preserve"> </w:t>
      </w:r>
      <w:del w:id="328" w:author="Christine Warren" w:date="2020-09-24T13:10:00Z">
        <w:r w:rsidR="00B77236" w:rsidRPr="00B77236" w:rsidDel="0055533A">
          <w:rPr>
            <w:rStyle w:val="PHOBodyTextChar"/>
          </w:rPr>
          <w:delText>to come</w:delText>
        </w:r>
      </w:del>
      <w:ins w:id="329" w:author="Christine Warren" w:date="2020-09-24T13:11:00Z">
        <w:r w:rsidR="00AE720A">
          <w:rPr>
            <w:rStyle w:val="PHOBodyTextChar"/>
          </w:rPr>
          <w:t>Due to the uncertainty of how t</w:t>
        </w:r>
        <w:r w:rsidR="0055533A">
          <w:rPr>
            <w:rStyle w:val="PHOBodyTextChar"/>
          </w:rPr>
          <w:t xml:space="preserve">he </w:t>
        </w:r>
      </w:ins>
      <w:ins w:id="330" w:author="Christine Warren" w:date="2020-09-24T13:12:00Z">
        <w:r w:rsidR="00AE720A">
          <w:rPr>
            <w:rStyle w:val="PHOBodyTextChar"/>
          </w:rPr>
          <w:t xml:space="preserve">re-opening the economy </w:t>
        </w:r>
      </w:ins>
      <w:ins w:id="331" w:author="Christine Warren" w:date="2020-09-24T13:14:00Z">
        <w:r w:rsidR="00AE720A">
          <w:rPr>
            <w:rStyle w:val="PHOBodyTextChar"/>
          </w:rPr>
          <w:t xml:space="preserve">would impact </w:t>
        </w:r>
      </w:ins>
      <w:ins w:id="332" w:author="Christine Warren" w:date="2020-09-24T13:15:00Z">
        <w:r w:rsidR="00AE720A">
          <w:rPr>
            <w:rStyle w:val="PHOBodyTextChar"/>
          </w:rPr>
          <w:t>t</w:t>
        </w:r>
      </w:ins>
      <w:ins w:id="333" w:author="Christine Warren" w:date="2020-09-24T13:12:00Z">
        <w:r w:rsidR="00AE720A">
          <w:rPr>
            <w:rStyle w:val="PHOBodyTextChar"/>
          </w:rPr>
          <w:t xml:space="preserve">he burden of the novel coronavirus in the population, </w:t>
        </w:r>
      </w:ins>
      <w:ins w:id="334" w:author="Christine Warren" w:date="2020-10-06T09:45:00Z">
        <w:r w:rsidR="00BA1218">
          <w:rPr>
            <w:rStyle w:val="PHOBodyTextChar"/>
          </w:rPr>
          <w:t>this project requires the flexibility in estimating the impact of re-opening specific industries on occupational risk of COVID</w:t>
        </w:r>
      </w:ins>
      <w:ins w:id="335" w:author="Christine Warren" w:date="2020-10-13T09:07:00Z">
        <w:r w:rsidR="00B55935">
          <w:rPr>
            <w:rStyle w:val="PHOBodyTextChar"/>
          </w:rPr>
          <w:t>-</w:t>
        </w:r>
      </w:ins>
      <w:ins w:id="336" w:author="Christine Warren" w:date="2020-10-06T09:45:00Z">
        <w:r w:rsidR="00BA1218">
          <w:rPr>
            <w:rStyle w:val="PHOBodyTextChar"/>
          </w:rPr>
          <w:t>19</w:t>
        </w:r>
      </w:ins>
      <w:ins w:id="337" w:author="Christine Warren" w:date="2020-10-06T09:54:00Z">
        <w:r w:rsidR="00B55935">
          <w:rPr>
            <w:rStyle w:val="PHOBodyTextChar"/>
          </w:rPr>
          <w:t xml:space="preserve">. See Chapter V for how this </w:t>
        </w:r>
      </w:ins>
      <w:ins w:id="338" w:author="Christine Warren" w:date="2020-10-06T13:29:00Z">
        <w:r w:rsidR="00D80144">
          <w:rPr>
            <w:rStyle w:val="PHOBodyTextChar"/>
          </w:rPr>
          <w:t>method</w:t>
        </w:r>
      </w:ins>
      <w:ins w:id="339" w:author="Christine Warren" w:date="2020-10-06T09:54:00Z">
        <w:r w:rsidR="00260911">
          <w:rPr>
            <w:rStyle w:val="PHOBodyTextChar"/>
          </w:rPr>
          <w:t xml:space="preserve"> </w:t>
        </w:r>
      </w:ins>
      <w:ins w:id="340" w:author="Christine Warren" w:date="2020-10-13T09:07:00Z">
        <w:r w:rsidR="00B55935">
          <w:rPr>
            <w:rStyle w:val="PHOBodyTextChar"/>
          </w:rPr>
          <w:t>is used in</w:t>
        </w:r>
      </w:ins>
      <w:ins w:id="341" w:author="Christine Warren" w:date="2020-10-06T09:54:00Z">
        <w:r w:rsidR="00260911">
          <w:rPr>
            <w:rStyle w:val="PHOBodyTextChar"/>
          </w:rPr>
          <w:t xml:space="preserve"> </w:t>
        </w:r>
      </w:ins>
      <w:ins w:id="342" w:author="Christine Warren" w:date="2020-10-06T13:29:00Z">
        <w:r w:rsidR="00D80144">
          <w:rPr>
            <w:rStyle w:val="PHOBodyTextChar"/>
          </w:rPr>
          <w:t>the</w:t>
        </w:r>
      </w:ins>
      <w:ins w:id="343" w:author="Christine Warren" w:date="2020-10-06T09:54:00Z">
        <w:r w:rsidR="00260911">
          <w:rPr>
            <w:rStyle w:val="PHOBodyTextChar"/>
          </w:rPr>
          <w:t xml:space="preserve"> data visualization tools.</w:t>
        </w:r>
      </w:ins>
    </w:p>
    <w:p w14:paraId="3718D41E" w14:textId="2A79A0CE" w:rsidR="001208C7" w:rsidDel="00115F13" w:rsidRDefault="001208C7" w:rsidP="00AD4C30">
      <w:pPr>
        <w:pStyle w:val="PHOBodyText"/>
        <w:rPr>
          <w:del w:id="344" w:author="Christine Warren" w:date="2020-09-24T13:15:00Z"/>
          <w:rStyle w:val="PHOBodyTextChar"/>
        </w:rPr>
      </w:pPr>
    </w:p>
    <w:p w14:paraId="6831551F" w14:textId="55C5DA4E" w:rsidR="00115F13" w:rsidRDefault="00115F13">
      <w:pPr>
        <w:pStyle w:val="PHOHeading2"/>
        <w:rPr>
          <w:ins w:id="345" w:author="Christine Warren" w:date="2020-09-24T14:22:00Z"/>
          <w:rStyle w:val="PHOBodyTextChar"/>
        </w:rPr>
        <w:pPrChange w:id="346" w:author="Christine Warren" w:date="2020-10-01T11:59:00Z">
          <w:pPr>
            <w:pStyle w:val="PHOBodyText"/>
          </w:pPr>
        </w:pPrChange>
      </w:pPr>
      <w:bookmarkStart w:id="347" w:name="_Toc52446295"/>
      <w:ins w:id="348" w:author="Christine Warren" w:date="2020-10-01T11:59:00Z">
        <w:r>
          <w:rPr>
            <w:rStyle w:val="PHOBodyTextChar"/>
          </w:rPr>
          <w:t>Chapter III: Detailed Re-opening Strategies</w:t>
        </w:r>
      </w:ins>
      <w:bookmarkEnd w:id="347"/>
    </w:p>
    <w:p w14:paraId="35B8852B" w14:textId="77777777" w:rsidR="00115F13" w:rsidRPr="0030146B" w:rsidRDefault="00115F13" w:rsidP="00115F13">
      <w:pPr>
        <w:spacing w:after="160" w:line="259" w:lineRule="auto"/>
        <w:rPr>
          <w:ins w:id="349" w:author="Christine Warren" w:date="2020-10-01T11:58:00Z"/>
          <w:rFonts w:eastAsia="Calibri" w:cs="Times New Roman"/>
        </w:rPr>
      </w:pPr>
      <w:ins w:id="350" w:author="Christine Warren" w:date="2020-10-01T11:58:00Z">
        <w:r w:rsidRPr="00812D33">
          <w:rPr>
            <w:rStyle w:val="PHOHeading4Char"/>
            <w:rPrChange w:id="351" w:author="Christine Warren" w:date="2020-10-01T12:21:00Z">
              <w:rPr>
                <w:rFonts w:ascii="Calibri Bold" w:eastAsia="Times New Roman" w:hAnsi="Calibri Bold" w:cs="Times New Roman"/>
                <w:caps/>
                <w:color w:val="3D8704"/>
                <w:sz w:val="24"/>
                <w:szCs w:val="24"/>
                <w:lang w:eastAsia="en-CA"/>
              </w:rPr>
            </w:rPrChange>
          </w:rPr>
          <w:t>Overview</w:t>
        </w:r>
        <w:r w:rsidRPr="0030146B">
          <w:rPr>
            <w:rFonts w:ascii="Calibri Bold" w:eastAsia="Times New Roman" w:hAnsi="Calibri Bold" w:cs="Times New Roman"/>
            <w:caps/>
            <w:color w:val="3D8704"/>
            <w:sz w:val="24"/>
            <w:szCs w:val="24"/>
            <w:lang w:eastAsia="en-CA"/>
          </w:rPr>
          <w:t>:</w:t>
        </w:r>
        <w:r w:rsidRPr="0030146B">
          <w:rPr>
            <w:rFonts w:eastAsia="Calibri" w:cs="Times New Roman"/>
          </w:rPr>
          <w:t xml:space="preserve"> This section outlines Canada’s </w:t>
        </w:r>
        <w:r w:rsidRPr="0030146B">
          <w:rPr>
            <w:rFonts w:eastAsia="Calibri" w:cs="Times New Roman"/>
            <w:b/>
          </w:rPr>
          <w:t>stages</w:t>
        </w:r>
        <w:r w:rsidRPr="0030146B">
          <w:rPr>
            <w:rFonts w:eastAsia="Calibri" w:cs="Times New Roman"/>
          </w:rPr>
          <w:t xml:space="preserve"> of gradual re-opening of businesses and services according to Canada’s Provinces and Territories during the 2020 COVID-19 pandemic after declaring a State of Emergency.</w:t>
        </w:r>
      </w:ins>
    </w:p>
    <w:p w14:paraId="02D99A71" w14:textId="77777777" w:rsidR="00115F13" w:rsidRPr="0030146B" w:rsidRDefault="00115F13" w:rsidP="00115F13">
      <w:pPr>
        <w:spacing w:after="160" w:line="259" w:lineRule="auto"/>
        <w:rPr>
          <w:ins w:id="352" w:author="Christine Warren" w:date="2020-10-01T11:58:00Z"/>
          <w:rFonts w:eastAsia="Calibri" w:cs="Times New Roman"/>
        </w:rPr>
      </w:pPr>
      <w:ins w:id="353" w:author="Christine Warren" w:date="2020-10-01T11:58:00Z">
        <w:r w:rsidRPr="0030146B">
          <w:rPr>
            <w:rFonts w:ascii="Calibri Bold" w:eastAsia="Times New Roman" w:hAnsi="Calibri Bold" w:cs="Times New Roman"/>
            <w:b/>
            <w:caps/>
            <w:color w:val="3D8704"/>
            <w:sz w:val="24"/>
            <w:szCs w:val="24"/>
            <w:lang w:eastAsia="en-CA"/>
          </w:rPr>
          <w:t>Ontario:</w:t>
        </w:r>
        <w:r w:rsidRPr="0030146B">
          <w:rPr>
            <w:rFonts w:eastAsia="Calibri" w:cs="Times New Roman"/>
          </w:rPr>
          <w:t xml:space="preserve"> As Ontario prepared to open businesses and services the Provincial Government outlined three stages of re-opening (according to health region) to recover from the implications of COVID-19 while maintaining the health and safety of Ontarians in the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"https://www.ontario.ca/page/reopening-ontario" </w:instrText>
        </w:r>
        <w:r w:rsidRPr="0030146B">
          <w:rPr>
            <w:rFonts w:eastAsia="Calibri" w:cs="Times New Roman"/>
            <w:b/>
            <w:color w:val="538135"/>
            <w:u w:val="single"/>
          </w:rPr>
          <w:fldChar w:fldCharType="separate"/>
        </w:r>
        <w:r w:rsidRPr="0030146B">
          <w:rPr>
            <w:rFonts w:eastAsia="Calibri" w:cs="Times New Roman"/>
            <w:b/>
            <w:color w:val="538135"/>
            <w:u w:val="single"/>
          </w:rPr>
          <w:t>Framework for Reopening our Province</w:t>
        </w:r>
        <w:r w:rsidRPr="0030146B">
          <w:rPr>
            <w:rFonts w:eastAsia="Calibri" w:cs="Times New Roman"/>
            <w:b/>
            <w:color w:val="538135"/>
            <w:u w:val="single"/>
          </w:rPr>
          <w:fldChar w:fldCharType="end"/>
        </w:r>
        <w:r w:rsidRPr="0030146B">
          <w:rPr>
            <w:rFonts w:eastAsia="Calibri" w:cs="Times New Roman"/>
          </w:rPr>
          <w:t xml:space="preserve">”.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"https://www.ontario.ca/page/reopening-ontario-stages" \l "section-5" </w:instrText>
        </w:r>
        <w:r w:rsidRPr="0030146B">
          <w:rPr>
            <w:rFonts w:eastAsia="Calibri" w:cs="Times New Roman"/>
            <w:b/>
            <w:color w:val="538135"/>
            <w:u w:val="single"/>
          </w:rPr>
          <w:fldChar w:fldCharType="separate"/>
        </w:r>
        <w:r w:rsidRPr="0030146B">
          <w:rPr>
            <w:rFonts w:eastAsia="Calibri" w:cs="Times New Roman"/>
            <w:b/>
            <w:color w:val="538135"/>
            <w:u w:val="single"/>
          </w:rPr>
          <w:t>Stage 1</w:t>
        </w:r>
        <w:r w:rsidRPr="0030146B">
          <w:rPr>
            <w:rFonts w:eastAsia="Calibri" w:cs="Times New Roman"/>
            <w:b/>
            <w:color w:val="538135"/>
            <w:u w:val="single"/>
          </w:rPr>
          <w:fldChar w:fldCharType="end"/>
        </w:r>
        <w:r w:rsidRPr="0030146B">
          <w:rPr>
            <w:rFonts w:eastAsia="Calibri" w:cs="Times New Roman"/>
          </w:rPr>
          <w:t xml:space="preserve"> (May 19</w:t>
        </w:r>
        <w:r w:rsidRPr="0030146B">
          <w:rPr>
            <w:rFonts w:eastAsia="Calibri" w:cs="Times New Roman"/>
            <w:vertAlign w:val="superscript"/>
          </w:rPr>
          <w:t>th</w:t>
        </w:r>
        <w:r w:rsidRPr="0030146B">
          <w:rPr>
            <w:rFonts w:eastAsia="Calibri" w:cs="Times New Roman"/>
          </w:rPr>
          <w:t xml:space="preserve">, 2020) outlined steps to protect and support the people of Ontario while allowing </w:t>
        </w:r>
        <w:r w:rsidRPr="0030146B">
          <w:rPr>
            <w:rFonts w:eastAsia="Calibri" w:cs="Times New Roman"/>
            <w:i/>
          </w:rPr>
          <w:t>some</w:t>
        </w:r>
        <w:r w:rsidRPr="0030146B">
          <w:rPr>
            <w:rFonts w:eastAsia="Calibri" w:cs="Times New Roman"/>
          </w:rPr>
          <w:t xml:space="preserve"> </w:t>
        </w:r>
        <w:r w:rsidRPr="0030146B">
          <w:rPr>
            <w:rFonts w:eastAsia="Calibri" w:cs="Times New Roman"/>
            <w:i/>
          </w:rPr>
          <w:t>businesses and services</w:t>
        </w:r>
        <w:r w:rsidRPr="0030146B">
          <w:rPr>
            <w:rFonts w:eastAsia="Calibri" w:cs="Times New Roman"/>
          </w:rPr>
          <w:t xml:space="preserve"> to return to operations, such as resuming all construction, or allowing motor vehicle dealerships to re-open. With the success of Stage 1,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"https://www.ontario.ca/page/reopening-ontario-stages" \l "section-4" </w:instrText>
        </w:r>
        <w:r w:rsidRPr="0030146B">
          <w:rPr>
            <w:rFonts w:eastAsia="Calibri" w:cs="Times New Roman"/>
            <w:b/>
            <w:color w:val="538135"/>
            <w:u w:val="single"/>
          </w:rPr>
          <w:fldChar w:fldCharType="separate"/>
        </w:r>
        <w:r w:rsidRPr="0030146B">
          <w:rPr>
            <w:rFonts w:eastAsia="Calibri" w:cs="Times New Roman"/>
            <w:b/>
            <w:color w:val="538135"/>
            <w:u w:val="single"/>
          </w:rPr>
          <w:t>Stage 2</w:t>
        </w:r>
        <w:r w:rsidRPr="0030146B">
          <w:rPr>
            <w:rFonts w:eastAsia="Calibri" w:cs="Times New Roman"/>
            <w:b/>
            <w:color w:val="538135"/>
            <w:u w:val="single"/>
          </w:rPr>
          <w:fldChar w:fldCharType="end"/>
        </w:r>
        <w:r w:rsidRPr="0030146B">
          <w:rPr>
            <w:rFonts w:eastAsia="Calibri" w:cs="Times New Roman"/>
            <w:b/>
          </w:rPr>
          <w:t xml:space="preserve"> (June 12</w:t>
        </w:r>
        <w:r w:rsidRPr="0030146B">
          <w:rPr>
            <w:rFonts w:eastAsia="Calibri" w:cs="Times New Roman"/>
            <w:b/>
            <w:vertAlign w:val="superscript"/>
          </w:rPr>
          <w:t>th</w:t>
        </w:r>
        <w:r w:rsidRPr="0030146B">
          <w:rPr>
            <w:rFonts w:eastAsia="Calibri" w:cs="Times New Roman"/>
            <w:b/>
          </w:rPr>
          <w:t>, 2020)</w:t>
        </w:r>
        <w:r w:rsidRPr="0030146B">
          <w:rPr>
            <w:rFonts w:eastAsia="Calibri" w:cs="Times New Roman"/>
          </w:rPr>
          <w:t xml:space="preserve"> allowed the province to loosen restrictions gradually across health regions which allowed </w:t>
        </w:r>
        <w:r w:rsidRPr="0030146B">
          <w:rPr>
            <w:rFonts w:eastAsia="Calibri" w:cs="Times New Roman"/>
            <w:i/>
          </w:rPr>
          <w:t>more</w:t>
        </w:r>
        <w:r w:rsidRPr="0030146B">
          <w:rPr>
            <w:rFonts w:eastAsia="Calibri" w:cs="Times New Roman"/>
          </w:rPr>
          <w:t xml:space="preserve"> </w:t>
        </w:r>
        <w:r w:rsidRPr="0030146B">
          <w:rPr>
            <w:rFonts w:eastAsia="Calibri" w:cs="Times New Roman"/>
            <w:i/>
          </w:rPr>
          <w:t>business</w:t>
        </w:r>
        <w:r w:rsidRPr="0030146B">
          <w:rPr>
            <w:rFonts w:eastAsia="Calibri" w:cs="Times New Roman"/>
          </w:rPr>
          <w:t xml:space="preserve"> </w:t>
        </w:r>
        <w:r w:rsidRPr="0030146B">
          <w:rPr>
            <w:rFonts w:eastAsia="Calibri" w:cs="Times New Roman"/>
            <w:i/>
          </w:rPr>
          <w:t>and services</w:t>
        </w:r>
        <w:r w:rsidRPr="0030146B">
          <w:rPr>
            <w:rFonts w:eastAsia="Calibri" w:cs="Times New Roman"/>
          </w:rPr>
          <w:t xml:space="preserve"> to re-open with strict guidelines such as hair services i.e., barbershops, salons, hairstylist with capacity limits and changes to personal services. After careful consideration,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"https://www.ontario.ca/page/reopening-ontario-stages" \l "section-3" </w:instrText>
        </w:r>
        <w:r w:rsidRPr="0030146B">
          <w:rPr>
            <w:rFonts w:eastAsia="Calibri" w:cs="Times New Roman"/>
            <w:b/>
            <w:color w:val="538135"/>
            <w:u w:val="single"/>
          </w:rPr>
          <w:fldChar w:fldCharType="separate"/>
        </w:r>
        <w:r w:rsidRPr="0030146B">
          <w:rPr>
            <w:rFonts w:eastAsia="Calibri" w:cs="Times New Roman"/>
            <w:b/>
            <w:color w:val="538135"/>
            <w:u w:val="single"/>
          </w:rPr>
          <w:t>Stage 3</w:t>
        </w:r>
        <w:r w:rsidRPr="0030146B">
          <w:rPr>
            <w:rFonts w:eastAsia="Calibri" w:cs="Times New Roman"/>
            <w:b/>
            <w:color w:val="538135"/>
            <w:u w:val="single"/>
          </w:rPr>
          <w:fldChar w:fldCharType="end"/>
        </w:r>
        <w:r w:rsidRPr="0030146B">
          <w:rPr>
            <w:rFonts w:eastAsia="Calibri" w:cs="Times New Roman"/>
            <w:b/>
          </w:rPr>
          <w:t xml:space="preserve"> (July 17</w:t>
        </w:r>
        <w:r w:rsidRPr="0030146B">
          <w:rPr>
            <w:rFonts w:eastAsia="Calibri" w:cs="Times New Roman"/>
            <w:b/>
            <w:vertAlign w:val="superscript"/>
          </w:rPr>
          <w:t>th</w:t>
        </w:r>
        <w:r w:rsidRPr="0030146B">
          <w:rPr>
            <w:rFonts w:eastAsia="Calibri" w:cs="Times New Roman"/>
            <w:b/>
          </w:rPr>
          <w:t>, 2020)</w:t>
        </w:r>
        <w:r w:rsidRPr="0030146B">
          <w:rPr>
            <w:rFonts w:eastAsia="Calibri" w:cs="Times New Roman"/>
          </w:rPr>
          <w:t xml:space="preserve"> began for majority of the province on July 17</w:t>
        </w:r>
        <w:r w:rsidRPr="0030146B">
          <w:rPr>
            <w:rFonts w:eastAsia="Calibri" w:cs="Times New Roman"/>
            <w:vertAlign w:val="superscript"/>
          </w:rPr>
          <w:t>th</w:t>
        </w:r>
        <w:r w:rsidRPr="0030146B">
          <w:rPr>
            <w:rFonts w:eastAsia="Calibri" w:cs="Times New Roman"/>
          </w:rPr>
          <w:t xml:space="preserve"> 2020, allowing </w:t>
        </w:r>
        <w:r w:rsidRPr="0030146B">
          <w:rPr>
            <w:rFonts w:eastAsia="Calibri" w:cs="Times New Roman"/>
            <w:i/>
          </w:rPr>
          <w:t>majority</w:t>
        </w:r>
        <w:r w:rsidRPr="0030146B">
          <w:rPr>
            <w:rFonts w:eastAsia="Calibri" w:cs="Times New Roman"/>
          </w:rPr>
          <w:t xml:space="preserve"> </w:t>
        </w:r>
        <w:r w:rsidRPr="0030146B">
          <w:rPr>
            <w:rFonts w:eastAsia="Calibri" w:cs="Times New Roman"/>
            <w:i/>
          </w:rPr>
          <w:t>businesses</w:t>
        </w:r>
        <w:r w:rsidRPr="0030146B">
          <w:rPr>
            <w:rFonts w:eastAsia="Calibri" w:cs="Times New Roman"/>
          </w:rPr>
          <w:t xml:space="preserve"> </w:t>
        </w:r>
        <w:r w:rsidRPr="0030146B">
          <w:rPr>
            <w:rFonts w:eastAsia="Calibri" w:cs="Times New Roman"/>
            <w:i/>
          </w:rPr>
          <w:t>and services</w:t>
        </w:r>
        <w:r w:rsidRPr="0030146B">
          <w:rPr>
            <w:rFonts w:eastAsia="Calibri" w:cs="Times New Roman"/>
          </w:rPr>
          <w:t xml:space="preserve"> to open, following </w:t>
        </w:r>
        <w:r w:rsidRPr="0030146B">
          <w:rPr>
            <w:rFonts w:eastAsia="Calibri" w:cs="Times New Roman"/>
          </w:rPr>
          <w:lastRenderedPageBreak/>
          <w:t>specific conditions and restrictions such as capacity limits, or health and safety protocol for personal protective equipment and disinfecting surfaces.</w:t>
        </w:r>
      </w:ins>
    </w:p>
    <w:p w14:paraId="71069007" w14:textId="77777777" w:rsidR="00115F13" w:rsidRPr="0030146B" w:rsidRDefault="00115F13" w:rsidP="00115F13">
      <w:pPr>
        <w:spacing w:after="160" w:line="259" w:lineRule="auto"/>
        <w:rPr>
          <w:ins w:id="354" w:author="Christine Warren" w:date="2020-10-01T11:58:00Z"/>
          <w:rFonts w:eastAsia="Calibri" w:cs="Times New Roman"/>
        </w:rPr>
      </w:pPr>
      <w:ins w:id="355" w:author="Christine Warren" w:date="2020-10-01T11:58:00Z">
        <w:r w:rsidRPr="0030146B">
          <w:rPr>
            <w:rFonts w:eastAsia="Calibri" w:cs="Times New Roman"/>
          </w:rPr>
          <w:t xml:space="preserve">Link: </w:t>
        </w:r>
        <w:r w:rsidRPr="0030146B">
          <w:rPr>
            <w:rFonts w:eastAsia="Calibri" w:cs="Times New Roman"/>
            <w:color w:val="0000FF"/>
            <w:u w:val="single"/>
          </w:rPr>
          <w:fldChar w:fldCharType="begin"/>
        </w:r>
        <w:r w:rsidRPr="0030146B">
          <w:rPr>
            <w:rFonts w:eastAsia="Calibri" w:cs="Times New Roman"/>
            <w:color w:val="0000FF"/>
            <w:u w:val="single"/>
          </w:rPr>
          <w:instrText xml:space="preserve"> HYPERLINK "https://www.ontario.ca/page/reopening-ontario" </w:instrText>
        </w:r>
        <w:r w:rsidRPr="0030146B">
          <w:rPr>
            <w:rFonts w:eastAsia="Calibri" w:cs="Times New Roman"/>
            <w:color w:val="0000FF"/>
            <w:u w:val="single"/>
          </w:rPr>
          <w:fldChar w:fldCharType="separate"/>
        </w:r>
        <w:r w:rsidRPr="0030146B">
          <w:rPr>
            <w:rFonts w:eastAsia="Calibri" w:cs="Times New Roman"/>
            <w:color w:val="0000FF"/>
            <w:u w:val="single"/>
          </w:rPr>
          <w:t>https://www.ontario.ca/page/reopening-ontario</w:t>
        </w:r>
        <w:r w:rsidRPr="0030146B">
          <w:rPr>
            <w:rFonts w:eastAsia="Calibri" w:cs="Times New Roman"/>
            <w:color w:val="0000FF"/>
            <w:u w:val="single"/>
          </w:rPr>
          <w:fldChar w:fldCharType="end"/>
        </w:r>
      </w:ins>
    </w:p>
    <w:p w14:paraId="23D0587B" w14:textId="77777777" w:rsidR="00115F13" w:rsidRPr="0030146B" w:rsidRDefault="00115F13" w:rsidP="00115F13">
      <w:pPr>
        <w:spacing w:after="160" w:line="259" w:lineRule="auto"/>
        <w:rPr>
          <w:ins w:id="356" w:author="Christine Warren" w:date="2020-10-01T11:58:00Z"/>
          <w:rFonts w:eastAsia="Calibri" w:cs="Times New Roman"/>
        </w:rPr>
      </w:pPr>
      <w:ins w:id="357" w:author="Christine Warren" w:date="2020-10-01T11:58:00Z">
        <w:r w:rsidRPr="0030146B">
          <w:rPr>
            <w:rFonts w:ascii="Calibri Bold" w:eastAsia="Times New Roman" w:hAnsi="Calibri Bold" w:cs="Times New Roman"/>
            <w:caps/>
            <w:color w:val="3D8704"/>
            <w:sz w:val="24"/>
            <w:szCs w:val="24"/>
            <w:lang w:eastAsia="en-CA"/>
          </w:rPr>
          <w:t>British Columbia</w:t>
        </w:r>
        <w:r w:rsidRPr="0030146B">
          <w:rPr>
            <w:rFonts w:ascii="Calibri Bold" w:eastAsia="Times New Roman" w:hAnsi="Calibri Bold" w:cs="Times New Roman"/>
            <w:b/>
            <w:caps/>
            <w:color w:val="3D8704"/>
            <w:sz w:val="24"/>
            <w:szCs w:val="24"/>
            <w:lang w:eastAsia="en-CA"/>
          </w:rPr>
          <w:t>:</w:t>
        </w:r>
        <w:r w:rsidRPr="0030146B">
          <w:rPr>
            <w:rFonts w:eastAsia="Calibri" w:cs="Times New Roman"/>
            <w:b/>
          </w:rPr>
          <w:t xml:space="preserve"> </w:t>
        </w:r>
        <w:r w:rsidRPr="0030146B">
          <w:rPr>
            <w:rFonts w:eastAsia="Calibri" w:cs="Times New Roman"/>
          </w:rPr>
          <w:t>The Provincial Government of British Columbia developed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"https://www2.gov.bc.ca/gov/content/safety/emergency-preparedness-response-recovery/covid-19-provincial-support/bc-restart-plan" </w:instrText>
        </w:r>
        <w:r w:rsidRPr="0030146B">
          <w:rPr>
            <w:rFonts w:eastAsia="Calibri" w:cs="Times New Roman"/>
            <w:b/>
            <w:color w:val="538135"/>
            <w:u w:val="single"/>
          </w:rPr>
          <w:fldChar w:fldCharType="separate"/>
        </w:r>
        <w:r w:rsidRPr="0030146B">
          <w:rPr>
            <w:rFonts w:eastAsia="Calibri" w:cs="Times New Roman"/>
            <w:b/>
            <w:color w:val="538135"/>
            <w:u w:val="single"/>
          </w:rPr>
          <w:t>BC’s restart plan</w:t>
        </w:r>
        <w:r w:rsidRPr="0030146B">
          <w:rPr>
            <w:rFonts w:eastAsia="Calibri" w:cs="Times New Roman"/>
            <w:b/>
            <w:color w:val="538135"/>
            <w:u w:val="single"/>
          </w:rPr>
          <w:fldChar w:fldCharType="end"/>
        </w:r>
        <w:r w:rsidRPr="0030146B">
          <w:rPr>
            <w:rFonts w:eastAsia="Calibri" w:cs="Times New Roman"/>
          </w:rPr>
          <w:t xml:space="preserve">” to allow businesses and services to gradually resume activities following health and safety guidelines ordered by the Provincial Health Officer. BC’s restart plan outlined a four phased approach: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"https://www2.gov.bc.ca/gov/content/safety/emergency-preparedness-response-recovery/covid-19-provincial-support/phase-1" </w:instrText>
        </w:r>
        <w:r w:rsidRPr="0030146B">
          <w:rPr>
            <w:rFonts w:eastAsia="Calibri" w:cs="Times New Roman"/>
            <w:b/>
            <w:color w:val="538135"/>
            <w:u w:val="single"/>
          </w:rPr>
          <w:fldChar w:fldCharType="separate"/>
        </w:r>
        <w:r w:rsidRPr="0030146B">
          <w:rPr>
            <w:rFonts w:eastAsia="Calibri" w:cs="Times New Roman"/>
            <w:b/>
            <w:color w:val="538135"/>
            <w:u w:val="single"/>
          </w:rPr>
          <w:t>Phase 1)</w:t>
        </w:r>
        <w:r w:rsidRPr="0030146B">
          <w:rPr>
            <w:rFonts w:eastAsia="Calibri" w:cs="Times New Roman"/>
            <w:b/>
            <w:color w:val="538135"/>
            <w:u w:val="single"/>
          </w:rPr>
          <w:fldChar w:fldCharType="end"/>
        </w:r>
        <w:r w:rsidRPr="0030146B">
          <w:rPr>
            <w:rFonts w:eastAsia="Calibri" w:cs="Times New Roman"/>
            <w:color w:val="538135"/>
          </w:rPr>
          <w:t xml:space="preserve"> </w:t>
        </w:r>
        <w:r w:rsidRPr="0030146B">
          <w:rPr>
            <w:rFonts w:eastAsia="Calibri" w:cs="Times New Roman"/>
          </w:rPr>
          <w:t xml:space="preserve">ordered non-essential services to close according to sector, permitted essential travel, and adopted social and physical distancing to combat COVID-19 (ended May 18, 2020).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"https://www2.gov.bc.ca/gov/content/safety/emergency-preparedness-response-recovery/covid-19-provincial-support/phase-2" </w:instrText>
        </w:r>
        <w:r w:rsidRPr="0030146B">
          <w:rPr>
            <w:rFonts w:eastAsia="Calibri" w:cs="Times New Roman"/>
            <w:b/>
            <w:color w:val="538135"/>
            <w:u w:val="single"/>
          </w:rPr>
          <w:fldChar w:fldCharType="separate"/>
        </w:r>
        <w:r w:rsidRPr="0030146B">
          <w:rPr>
            <w:rFonts w:eastAsia="Calibri" w:cs="Times New Roman"/>
            <w:b/>
            <w:color w:val="538135"/>
            <w:u w:val="single"/>
          </w:rPr>
          <w:t>Phase 2)</w:t>
        </w:r>
        <w:r w:rsidRPr="0030146B">
          <w:rPr>
            <w:rFonts w:eastAsia="Calibri" w:cs="Times New Roman"/>
            <w:b/>
            <w:color w:val="538135"/>
            <w:u w:val="single"/>
          </w:rPr>
          <w:fldChar w:fldCharType="end"/>
        </w:r>
        <w:r w:rsidRPr="0030146B">
          <w:rPr>
            <w:rFonts w:eastAsia="Calibri" w:cs="Times New Roman"/>
          </w:rPr>
          <w:t xml:space="preserve"> encouraged some businesses and services to re-open after being ordered to close in phase 1 (ended June 23, 2020).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"https://www2.gov.bc.ca/gov/content/safety/emergency-preparedness-response-recovery/covid-19-provincial-support/phase-3" </w:instrText>
        </w:r>
        <w:r w:rsidRPr="0030146B">
          <w:rPr>
            <w:rFonts w:eastAsia="Calibri" w:cs="Times New Roman"/>
            <w:b/>
            <w:color w:val="538135"/>
            <w:u w:val="single"/>
          </w:rPr>
          <w:fldChar w:fldCharType="separate"/>
        </w:r>
        <w:r w:rsidRPr="0030146B">
          <w:rPr>
            <w:rFonts w:eastAsia="Calibri" w:cs="Times New Roman"/>
            <w:b/>
            <w:color w:val="538135"/>
            <w:u w:val="single"/>
          </w:rPr>
          <w:t>Phase 3)</w:t>
        </w:r>
        <w:r w:rsidRPr="0030146B">
          <w:rPr>
            <w:rFonts w:eastAsia="Calibri" w:cs="Times New Roman"/>
            <w:b/>
            <w:color w:val="538135"/>
            <w:u w:val="single"/>
          </w:rPr>
          <w:fldChar w:fldCharType="end"/>
        </w:r>
        <w:r w:rsidRPr="0030146B">
          <w:rPr>
            <w:rFonts w:eastAsia="Calibri" w:cs="Times New Roman"/>
          </w:rPr>
          <w:t xml:space="preserve"> allowed non-essential travel, and majority of sectors to re-open following strict guidelines for capacity limits, sanitizations, and personal protective equipment. Although, sectors are permitted to re-open, businesses and services can return to operations when they feel safe (June 24 2020-onward).  During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"https://www2.gov.bc.ca/gov/content/safety/emergency-preparedness-response-recovery/covid-19-provincial-support/phase-4" </w:instrText>
        </w:r>
        <w:r w:rsidRPr="0030146B">
          <w:rPr>
            <w:rFonts w:eastAsia="Calibri" w:cs="Times New Roman"/>
            <w:b/>
            <w:color w:val="538135"/>
            <w:u w:val="single"/>
          </w:rPr>
          <w:fldChar w:fldCharType="separate"/>
        </w:r>
        <w:r w:rsidRPr="0030146B">
          <w:rPr>
            <w:rFonts w:eastAsia="Calibri" w:cs="Times New Roman"/>
            <w:b/>
            <w:color w:val="538135"/>
            <w:u w:val="single"/>
          </w:rPr>
          <w:t>Phase 4)</w:t>
        </w:r>
        <w:r w:rsidRPr="0030146B">
          <w:rPr>
            <w:rFonts w:eastAsia="Calibri" w:cs="Times New Roman"/>
            <w:b/>
            <w:color w:val="538135"/>
            <w:u w:val="single"/>
          </w:rPr>
          <w:fldChar w:fldCharType="end"/>
        </w:r>
        <w:r w:rsidRPr="0030146B">
          <w:rPr>
            <w:rFonts w:eastAsia="Calibri" w:cs="Times New Roman"/>
          </w:rPr>
          <w:t xml:space="preserve"> residents of British Columbia are permitted to travel internationally and resume large public gatherings. Phase 4 remains conditional on the availability of a treatment for COVID-19.  </w:t>
        </w:r>
      </w:ins>
    </w:p>
    <w:p w14:paraId="0ADF1B83" w14:textId="77777777" w:rsidR="00115F13" w:rsidRPr="0030146B" w:rsidRDefault="00115F13" w:rsidP="00115F13">
      <w:pPr>
        <w:spacing w:after="160" w:line="259" w:lineRule="auto"/>
        <w:rPr>
          <w:ins w:id="358" w:author="Christine Warren" w:date="2020-10-01T11:58:00Z"/>
          <w:rFonts w:eastAsia="Calibri" w:cs="Times New Roman"/>
        </w:rPr>
      </w:pPr>
      <w:ins w:id="359" w:author="Christine Warren" w:date="2020-10-01T11:58:00Z">
        <w:r w:rsidRPr="0030146B">
          <w:rPr>
            <w:rFonts w:eastAsia="Calibri" w:cs="Times New Roman"/>
          </w:rPr>
          <w:t xml:space="preserve">Link: </w:t>
        </w:r>
        <w:r w:rsidRPr="0030146B">
          <w:rPr>
            <w:rFonts w:eastAsia="Calibri" w:cs="Times New Roman"/>
            <w:color w:val="0000FF"/>
            <w:u w:val="single"/>
          </w:rPr>
          <w:fldChar w:fldCharType="begin"/>
        </w:r>
        <w:r w:rsidRPr="0030146B">
          <w:rPr>
            <w:rFonts w:eastAsia="Calibri" w:cs="Times New Roman"/>
            <w:color w:val="0000FF"/>
            <w:u w:val="single"/>
          </w:rPr>
          <w:instrText xml:space="preserve"> HYPERLINK "https://www2.gov.bc.ca/gov/content/safety/emergency-preparedness-response-recovery/covid-19-provincial-support/bc-restart-plan" </w:instrText>
        </w:r>
        <w:r w:rsidRPr="0030146B">
          <w:rPr>
            <w:rFonts w:eastAsia="Calibri" w:cs="Times New Roman"/>
            <w:color w:val="0000FF"/>
            <w:u w:val="single"/>
          </w:rPr>
          <w:fldChar w:fldCharType="separate"/>
        </w:r>
        <w:r w:rsidRPr="0030146B">
          <w:rPr>
            <w:rFonts w:eastAsia="Calibri" w:cs="Times New Roman"/>
            <w:color w:val="0000FF"/>
            <w:u w:val="single"/>
          </w:rPr>
          <w:t>https://www2.gov.bc.ca/gov/content/safety/emergency-preparedness-response-recovery/covid-19-provincial-support/bc-restart-plan</w:t>
        </w:r>
        <w:r w:rsidRPr="0030146B">
          <w:rPr>
            <w:rFonts w:eastAsia="Calibri" w:cs="Times New Roman"/>
            <w:color w:val="0000FF"/>
            <w:u w:val="single"/>
          </w:rPr>
          <w:fldChar w:fldCharType="end"/>
        </w:r>
      </w:ins>
    </w:p>
    <w:p w14:paraId="2C2F263D" w14:textId="77777777" w:rsidR="00115F13" w:rsidRPr="0030146B" w:rsidRDefault="00115F13" w:rsidP="00115F13">
      <w:pPr>
        <w:spacing w:after="160" w:line="259" w:lineRule="auto"/>
        <w:rPr>
          <w:ins w:id="360" w:author="Christine Warren" w:date="2020-10-01T11:58:00Z"/>
          <w:rFonts w:eastAsia="Calibri" w:cs="Times New Roman"/>
        </w:rPr>
      </w:pPr>
      <w:ins w:id="361" w:author="Christine Warren" w:date="2020-10-01T11:58:00Z">
        <w:r w:rsidRPr="0030146B">
          <w:rPr>
            <w:rFonts w:ascii="Calibri Bold" w:eastAsia="Times New Roman" w:hAnsi="Calibri Bold" w:cs="Times New Roman"/>
            <w:b/>
            <w:caps/>
            <w:color w:val="3D8704"/>
            <w:sz w:val="24"/>
            <w:szCs w:val="24"/>
            <w:lang w:eastAsia="en-CA"/>
          </w:rPr>
          <w:t>Alberta:</w:t>
        </w:r>
        <w:r w:rsidRPr="0030146B">
          <w:rPr>
            <w:rFonts w:eastAsia="Calibri" w:cs="Times New Roman"/>
          </w:rPr>
          <w:t xml:space="preserve">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"https://www.alberta.ca/alberta-relaunch-strategy.aspx" </w:instrText>
        </w:r>
        <w:r w:rsidRPr="0030146B">
          <w:rPr>
            <w:rFonts w:eastAsia="Calibri" w:cs="Times New Roman"/>
            <w:b/>
            <w:color w:val="538135"/>
            <w:u w:val="single"/>
          </w:rPr>
          <w:fldChar w:fldCharType="separate"/>
        </w:r>
        <w:r w:rsidRPr="0030146B">
          <w:rPr>
            <w:rFonts w:eastAsia="Calibri" w:cs="Times New Roman"/>
            <w:b/>
            <w:color w:val="538135"/>
            <w:u w:val="single"/>
          </w:rPr>
          <w:t xml:space="preserve">Alberta’s </w:t>
        </w:r>
        <w:proofErr w:type="spellStart"/>
        <w:r w:rsidRPr="0030146B">
          <w:rPr>
            <w:rFonts w:eastAsia="Calibri" w:cs="Times New Roman"/>
            <w:b/>
            <w:color w:val="538135"/>
            <w:u w:val="single"/>
          </w:rPr>
          <w:t>Relaunch</w:t>
        </w:r>
        <w:proofErr w:type="spellEnd"/>
        <w:r w:rsidRPr="0030146B">
          <w:rPr>
            <w:rFonts w:eastAsia="Calibri" w:cs="Times New Roman"/>
            <w:b/>
            <w:color w:val="538135"/>
            <w:u w:val="single"/>
          </w:rPr>
          <w:t xml:space="preserve"> Strategy</w:t>
        </w:r>
        <w:r w:rsidRPr="0030146B">
          <w:rPr>
            <w:rFonts w:eastAsia="Calibri" w:cs="Times New Roman"/>
            <w:b/>
            <w:color w:val="538135"/>
            <w:u w:val="single"/>
          </w:rPr>
          <w:fldChar w:fldCharType="end"/>
        </w:r>
        <w:r w:rsidRPr="0030146B">
          <w:rPr>
            <w:rFonts w:eastAsia="Calibri" w:cs="Times New Roman"/>
            <w:b/>
          </w:rPr>
          <w:t>”</w:t>
        </w:r>
        <w:r w:rsidRPr="0030146B">
          <w:rPr>
            <w:rFonts w:eastAsia="Calibri" w:cs="Times New Roman"/>
          </w:rPr>
          <w:t xml:space="preserve"> was developed to protect Albertans against the fight of COVID-19. The Provincial Governments pandemic response ensured public health and safety, and provide guidance to reduce the spread of COVID-19. Alberta’s </w:t>
        </w:r>
        <w:proofErr w:type="spellStart"/>
        <w:r w:rsidRPr="0030146B">
          <w:rPr>
            <w:rFonts w:eastAsia="Calibri" w:cs="Times New Roman"/>
          </w:rPr>
          <w:t>Relaunch</w:t>
        </w:r>
        <w:proofErr w:type="spellEnd"/>
        <w:r w:rsidRPr="0030146B">
          <w:rPr>
            <w:rFonts w:eastAsia="Calibri" w:cs="Times New Roman"/>
          </w:rPr>
          <w:t xml:space="preserve"> Strategy outlined 3 stages of re-openings for business and services to help support the economy returning to business safely.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"https://www.alberta.ca/alberta-relaunch-strategy.aspx" \l "stage1" </w:instrText>
        </w:r>
        <w:r w:rsidRPr="0030146B">
          <w:rPr>
            <w:rFonts w:eastAsia="Calibri" w:cs="Times New Roman"/>
            <w:b/>
            <w:color w:val="538135"/>
            <w:u w:val="single"/>
          </w:rPr>
          <w:fldChar w:fldCharType="separate"/>
        </w:r>
        <w:r w:rsidRPr="0030146B">
          <w:rPr>
            <w:rFonts w:eastAsia="Calibri" w:cs="Times New Roman"/>
            <w:b/>
            <w:color w:val="538135"/>
            <w:u w:val="single"/>
          </w:rPr>
          <w:t>Stage 1)</w:t>
        </w:r>
        <w:r w:rsidRPr="0030146B">
          <w:rPr>
            <w:rFonts w:eastAsia="Calibri" w:cs="Times New Roman"/>
            <w:b/>
            <w:color w:val="538135"/>
            <w:u w:val="single"/>
          </w:rPr>
          <w:fldChar w:fldCharType="end"/>
        </w:r>
        <w:r w:rsidRPr="0030146B">
          <w:rPr>
            <w:rFonts w:eastAsia="Calibri" w:cs="Times New Roman"/>
            <w:color w:val="538135"/>
          </w:rPr>
          <w:t xml:space="preserve"> </w:t>
        </w:r>
        <w:r w:rsidRPr="0030146B">
          <w:rPr>
            <w:rFonts w:eastAsia="Calibri" w:cs="Times New Roman"/>
          </w:rPr>
          <w:t xml:space="preserve">removed some restrictions placed during the pandemic response allowing some non-essential services to re-open at limited capacity with enhanced cleaning precautions on May 14th.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"https://www.alberta.ca/alberta-relaunch-strategy.aspx" \l "stage2" </w:instrText>
        </w:r>
        <w:r w:rsidRPr="0030146B">
          <w:rPr>
            <w:rFonts w:eastAsia="Calibri" w:cs="Times New Roman"/>
            <w:b/>
            <w:color w:val="538135"/>
            <w:u w:val="single"/>
          </w:rPr>
          <w:fldChar w:fldCharType="separate"/>
        </w:r>
        <w:r w:rsidRPr="0030146B">
          <w:rPr>
            <w:rFonts w:eastAsia="Calibri" w:cs="Times New Roman"/>
            <w:b/>
            <w:color w:val="538135"/>
            <w:u w:val="single"/>
          </w:rPr>
          <w:t>Stage 2)</w:t>
        </w:r>
        <w:r w:rsidRPr="0030146B">
          <w:rPr>
            <w:rFonts w:eastAsia="Calibri" w:cs="Times New Roman"/>
            <w:b/>
            <w:color w:val="538135"/>
            <w:u w:val="single"/>
          </w:rPr>
          <w:fldChar w:fldCharType="end"/>
        </w:r>
        <w:r w:rsidRPr="0030146B">
          <w:rPr>
            <w:rFonts w:eastAsia="Calibri" w:cs="Times New Roman"/>
            <w:color w:val="538135"/>
          </w:rPr>
          <w:t xml:space="preserve"> </w:t>
        </w:r>
        <w:r w:rsidRPr="0030146B">
          <w:rPr>
            <w:rFonts w:eastAsia="Calibri" w:cs="Times New Roman"/>
          </w:rPr>
          <w:t>began on June 12</w:t>
        </w:r>
        <w:r w:rsidRPr="0030146B">
          <w:rPr>
            <w:rFonts w:eastAsia="Calibri" w:cs="Times New Roman"/>
            <w:vertAlign w:val="superscript"/>
          </w:rPr>
          <w:t>th</w:t>
        </w:r>
        <w:r w:rsidRPr="0030146B">
          <w:rPr>
            <w:rFonts w:eastAsia="Calibri" w:cs="Times New Roman"/>
          </w:rPr>
          <w:t xml:space="preserve">, and permitted additional businesses and services to re-open with flexible limits on capacity for casinos, restaurants, and places of worship etc., following public health guidelines. The launch of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"https://www.alberta.ca/alberta-relaunch-strategy.aspx" \l "stage3" </w:instrText>
        </w:r>
        <w:r w:rsidRPr="0030146B">
          <w:rPr>
            <w:rFonts w:eastAsia="Calibri" w:cs="Times New Roman"/>
            <w:b/>
            <w:color w:val="538135"/>
            <w:u w:val="single"/>
          </w:rPr>
          <w:fldChar w:fldCharType="separate"/>
        </w:r>
        <w:r w:rsidRPr="0030146B">
          <w:rPr>
            <w:rFonts w:eastAsia="Calibri" w:cs="Times New Roman"/>
            <w:b/>
            <w:color w:val="538135"/>
            <w:u w:val="single"/>
          </w:rPr>
          <w:t>Stage 3)</w:t>
        </w:r>
        <w:r w:rsidRPr="0030146B">
          <w:rPr>
            <w:rFonts w:eastAsia="Calibri" w:cs="Times New Roman"/>
            <w:b/>
            <w:color w:val="538135"/>
            <w:u w:val="single"/>
          </w:rPr>
          <w:fldChar w:fldCharType="end"/>
        </w:r>
        <w:r w:rsidRPr="0030146B">
          <w:rPr>
            <w:rFonts w:eastAsia="Calibri" w:cs="Times New Roman"/>
            <w:color w:val="538135"/>
          </w:rPr>
          <w:t xml:space="preserve"> </w:t>
        </w:r>
        <w:r w:rsidRPr="0030146B">
          <w:rPr>
            <w:rFonts w:eastAsia="Calibri" w:cs="Times New Roman"/>
          </w:rPr>
          <w:t>has not been determined, however this Stage encourages re-opening of all businesses and services with health and safety restrictions in place.</w:t>
        </w:r>
      </w:ins>
    </w:p>
    <w:p w14:paraId="27DACE19" w14:textId="77777777" w:rsidR="00115F13" w:rsidRPr="0030146B" w:rsidRDefault="00115F13" w:rsidP="00115F13">
      <w:pPr>
        <w:spacing w:after="160" w:line="259" w:lineRule="auto"/>
        <w:rPr>
          <w:ins w:id="362" w:author="Christine Warren" w:date="2020-10-01T11:58:00Z"/>
          <w:rFonts w:eastAsia="Calibri" w:cs="Times New Roman"/>
        </w:rPr>
      </w:pPr>
      <w:ins w:id="363" w:author="Christine Warren" w:date="2020-10-01T11:58:00Z">
        <w:r w:rsidRPr="0030146B">
          <w:rPr>
            <w:rFonts w:eastAsia="Calibri" w:cs="Times New Roman"/>
          </w:rPr>
          <w:t xml:space="preserve">Link: </w:t>
        </w:r>
        <w:r w:rsidRPr="0030146B">
          <w:rPr>
            <w:rFonts w:eastAsia="Calibri" w:cs="Times New Roman"/>
            <w:color w:val="0000FF"/>
            <w:u w:val="single"/>
          </w:rPr>
          <w:fldChar w:fldCharType="begin"/>
        </w:r>
        <w:r w:rsidRPr="0030146B">
          <w:rPr>
            <w:rFonts w:eastAsia="Calibri" w:cs="Times New Roman"/>
            <w:color w:val="0000FF"/>
            <w:u w:val="single"/>
          </w:rPr>
          <w:instrText xml:space="preserve"> HYPERLINK "https://www.alberta.ca/alberta-relaunch-strategy.aspx" </w:instrText>
        </w:r>
        <w:r w:rsidRPr="0030146B">
          <w:rPr>
            <w:rFonts w:eastAsia="Calibri" w:cs="Times New Roman"/>
            <w:color w:val="0000FF"/>
            <w:u w:val="single"/>
          </w:rPr>
          <w:fldChar w:fldCharType="separate"/>
        </w:r>
        <w:r w:rsidRPr="0030146B">
          <w:rPr>
            <w:rFonts w:eastAsia="Calibri" w:cs="Times New Roman"/>
            <w:color w:val="0000FF"/>
            <w:u w:val="single"/>
          </w:rPr>
          <w:t>https://www.alberta.ca/alberta-relaunch-strategy.aspx</w:t>
        </w:r>
        <w:r w:rsidRPr="0030146B">
          <w:rPr>
            <w:rFonts w:eastAsia="Calibri" w:cs="Times New Roman"/>
            <w:color w:val="0000FF"/>
            <w:u w:val="single"/>
          </w:rPr>
          <w:fldChar w:fldCharType="end"/>
        </w:r>
      </w:ins>
    </w:p>
    <w:p w14:paraId="10216A0E" w14:textId="77777777" w:rsidR="00115F13" w:rsidRPr="0030146B" w:rsidRDefault="00115F13" w:rsidP="00115F13">
      <w:pPr>
        <w:spacing w:after="160" w:line="259" w:lineRule="auto"/>
        <w:rPr>
          <w:ins w:id="364" w:author="Christine Warren" w:date="2020-10-01T11:58:00Z"/>
          <w:rFonts w:eastAsia="Calibri" w:cs="Times New Roman"/>
        </w:rPr>
      </w:pPr>
      <w:ins w:id="365" w:author="Christine Warren" w:date="2020-10-01T11:58:00Z">
        <w:r w:rsidRPr="0030146B">
          <w:rPr>
            <w:rFonts w:ascii="Calibri Bold" w:eastAsia="Times New Roman" w:hAnsi="Calibri Bold" w:cs="Times New Roman"/>
            <w:caps/>
            <w:color w:val="3D8704"/>
            <w:sz w:val="24"/>
            <w:szCs w:val="24"/>
            <w:lang w:eastAsia="en-CA"/>
          </w:rPr>
          <w:t>Quebec</w:t>
        </w:r>
        <w:r w:rsidRPr="0030146B">
          <w:rPr>
            <w:rFonts w:eastAsia="Calibri" w:cs="Times New Roman"/>
          </w:rPr>
          <w:t>: The Provincial Government of Quebec released the “</w:t>
        </w:r>
        <w:proofErr w:type="spellStart"/>
        <w:r w:rsidRPr="0030146B">
          <w:rPr>
            <w:rFonts w:eastAsia="Calibri" w:cs="Times New Roman"/>
            <w:b/>
            <w:color w:val="538135"/>
          </w:rPr>
          <w:fldChar w:fldCharType="begin"/>
        </w:r>
        <w:r w:rsidRPr="0030146B">
          <w:rPr>
            <w:rFonts w:eastAsia="Calibri" w:cs="Times New Roman"/>
            <w:b/>
            <w:color w:val="538135"/>
          </w:rPr>
          <w:instrText xml:space="preserve"> HYPERLINK "https://www.quebec.ca/en/health/health-issues/a-z/2019-coronavirus/gradual-resumption-activities-covid19-related-pause/" </w:instrText>
        </w:r>
        <w:r w:rsidRPr="0030146B">
          <w:rPr>
            <w:rFonts w:eastAsia="Calibri" w:cs="Times New Roman"/>
            <w:b/>
            <w:color w:val="538135"/>
          </w:rPr>
          <w:fldChar w:fldCharType="separate"/>
        </w:r>
        <w:r w:rsidRPr="0030146B">
          <w:rPr>
            <w:rFonts w:eastAsia="Calibri" w:cs="Times New Roman"/>
            <w:b/>
            <w:color w:val="538135"/>
            <w:u w:val="single"/>
          </w:rPr>
          <w:t>Deconfinement</w:t>
        </w:r>
        <w:proofErr w:type="spellEnd"/>
        <w:r w:rsidRPr="0030146B">
          <w:rPr>
            <w:rFonts w:eastAsia="Calibri" w:cs="Times New Roman"/>
            <w:b/>
            <w:color w:val="538135"/>
            <w:u w:val="single"/>
          </w:rPr>
          <w:t xml:space="preserve"> Planning, Subject to Changes in the Pandemic</w:t>
        </w:r>
        <w:r w:rsidRPr="0030146B">
          <w:rPr>
            <w:rFonts w:eastAsia="Calibri" w:cs="Times New Roman"/>
            <w:b/>
            <w:color w:val="538135"/>
          </w:rPr>
          <w:fldChar w:fldCharType="end"/>
        </w:r>
        <w:r w:rsidRPr="0030146B">
          <w:rPr>
            <w:rFonts w:eastAsia="Calibri" w:cs="Times New Roman"/>
          </w:rPr>
          <w:t xml:space="preserve">” document as a guideline for the public and private sectors. This document outlined a: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"https://cdn-contenu.quebec.ca/cdn-contenu/sante/documents/Problemes_de_sante/covid-19/Plan_deconfinement/Deconfinement_planning_pandemic_covid-19.pdf?1590430413" </w:instrText>
        </w:r>
        <w:r w:rsidRPr="0030146B">
          <w:rPr>
            <w:rFonts w:eastAsia="Calibri" w:cs="Times New Roman"/>
            <w:b/>
            <w:color w:val="538135"/>
            <w:u w:val="single"/>
          </w:rPr>
          <w:fldChar w:fldCharType="separate"/>
        </w:r>
        <w:r w:rsidRPr="0030146B">
          <w:rPr>
            <w:rFonts w:eastAsia="Calibri" w:cs="Times New Roman"/>
            <w:b/>
            <w:color w:val="538135"/>
            <w:u w:val="single"/>
          </w:rPr>
          <w:t>Preliminary Phase</w:t>
        </w:r>
        <w:r w:rsidRPr="0030146B">
          <w:rPr>
            <w:rFonts w:eastAsia="Calibri" w:cs="Times New Roman"/>
            <w:b/>
            <w:color w:val="538135"/>
            <w:u w:val="single"/>
          </w:rPr>
          <w:fldChar w:fldCharType="end"/>
        </w:r>
        <w:r w:rsidRPr="0030146B">
          <w:rPr>
            <w:rFonts w:eastAsia="Calibri" w:cs="Times New Roman"/>
          </w:rPr>
          <w:t xml:space="preserve">,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"https://cdn-contenu.quebec.ca/cdn-contenu/sante/documents/Problemes_de_sante/covid-19/Plan_deconfinement/Deconfinement_planning_pandemic_covid-19.pdf?1590430413" </w:instrText>
        </w:r>
        <w:r w:rsidRPr="0030146B">
          <w:rPr>
            <w:rFonts w:eastAsia="Calibri" w:cs="Times New Roman"/>
            <w:b/>
            <w:color w:val="538135"/>
            <w:u w:val="single"/>
          </w:rPr>
          <w:fldChar w:fldCharType="separate"/>
        </w:r>
        <w:r w:rsidRPr="0030146B">
          <w:rPr>
            <w:rFonts w:eastAsia="Calibri" w:cs="Times New Roman"/>
            <w:b/>
            <w:color w:val="538135"/>
            <w:u w:val="single"/>
          </w:rPr>
          <w:t>Phase 1</w:t>
        </w:r>
        <w:r w:rsidRPr="0030146B">
          <w:rPr>
            <w:rFonts w:eastAsia="Calibri" w:cs="Times New Roman"/>
            <w:b/>
            <w:color w:val="538135"/>
            <w:u w:val="single"/>
          </w:rPr>
          <w:fldChar w:fldCharType="end"/>
        </w:r>
        <w:r w:rsidRPr="0030146B">
          <w:rPr>
            <w:rFonts w:eastAsia="Calibri" w:cs="Times New Roman"/>
          </w:rPr>
          <w:t xml:space="preserve">,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"https://cdn-contenu.quebec.ca/cdn-contenu/sante/documents/Problemes_de_sante/covid-19/Plan_deconfinement/Deconfinement_planning_pandemic_covid-19.pdf?1590430413" </w:instrText>
        </w:r>
        <w:r w:rsidRPr="0030146B">
          <w:rPr>
            <w:rFonts w:eastAsia="Calibri" w:cs="Times New Roman"/>
            <w:b/>
            <w:color w:val="538135"/>
            <w:u w:val="single"/>
          </w:rPr>
          <w:fldChar w:fldCharType="separate"/>
        </w:r>
        <w:r w:rsidRPr="0030146B">
          <w:rPr>
            <w:rFonts w:eastAsia="Calibri" w:cs="Times New Roman"/>
            <w:b/>
            <w:color w:val="538135"/>
            <w:u w:val="single"/>
          </w:rPr>
          <w:t>Phase 2</w:t>
        </w:r>
        <w:r w:rsidRPr="0030146B">
          <w:rPr>
            <w:rFonts w:eastAsia="Calibri" w:cs="Times New Roman"/>
            <w:b/>
            <w:color w:val="538135"/>
            <w:u w:val="single"/>
          </w:rPr>
          <w:fldChar w:fldCharType="end"/>
        </w:r>
        <w:r w:rsidRPr="0030146B">
          <w:rPr>
            <w:rFonts w:eastAsia="Calibri" w:cs="Times New Roman"/>
          </w:rPr>
          <w:t xml:space="preserve">,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"https://cdn-contenu.quebec.ca/cdn-contenu/sante/documents/Problemes_de_sante/covid-19/Plan_deconfinement/Deconfinement_planning_pandemic_covid-19.pdf?1590430413" </w:instrText>
        </w:r>
        <w:r w:rsidRPr="0030146B">
          <w:rPr>
            <w:rFonts w:eastAsia="Calibri" w:cs="Times New Roman"/>
            <w:b/>
            <w:color w:val="538135"/>
            <w:u w:val="single"/>
          </w:rPr>
          <w:fldChar w:fldCharType="separate"/>
        </w:r>
        <w:r w:rsidRPr="0030146B">
          <w:rPr>
            <w:rFonts w:eastAsia="Calibri" w:cs="Times New Roman"/>
            <w:b/>
            <w:color w:val="538135"/>
            <w:u w:val="single"/>
          </w:rPr>
          <w:t>Phase 3</w:t>
        </w:r>
        <w:r w:rsidRPr="0030146B">
          <w:rPr>
            <w:rFonts w:eastAsia="Calibri" w:cs="Times New Roman"/>
            <w:b/>
            <w:color w:val="538135"/>
            <w:u w:val="single"/>
          </w:rPr>
          <w:fldChar w:fldCharType="end"/>
        </w:r>
        <w:r w:rsidRPr="0030146B">
          <w:rPr>
            <w:rFonts w:eastAsia="Calibri" w:cs="Times New Roman"/>
          </w:rPr>
          <w:t xml:space="preserve">,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"https://cdn-contenu.quebec.ca/cdn-contenu/sante/documents/Problemes_de_sante/covid-19/Plan_deconfinement/Deconfinement_planning_pandemic_covid-19.pdf?1590430413" </w:instrText>
        </w:r>
        <w:r w:rsidRPr="0030146B">
          <w:rPr>
            <w:rFonts w:eastAsia="Calibri" w:cs="Times New Roman"/>
            <w:b/>
            <w:color w:val="538135"/>
            <w:u w:val="single"/>
          </w:rPr>
          <w:fldChar w:fldCharType="separate"/>
        </w:r>
        <w:r w:rsidRPr="0030146B">
          <w:rPr>
            <w:rFonts w:eastAsia="Calibri" w:cs="Times New Roman"/>
            <w:b/>
            <w:color w:val="538135"/>
            <w:u w:val="single"/>
          </w:rPr>
          <w:t>Phase 4</w:t>
        </w:r>
        <w:r w:rsidRPr="0030146B">
          <w:rPr>
            <w:rFonts w:eastAsia="Calibri" w:cs="Times New Roman"/>
            <w:b/>
            <w:color w:val="538135"/>
            <w:u w:val="single"/>
          </w:rPr>
          <w:fldChar w:fldCharType="end"/>
        </w:r>
        <w:r w:rsidRPr="0030146B">
          <w:rPr>
            <w:rFonts w:eastAsia="Calibri" w:cs="Times New Roman"/>
          </w:rPr>
          <w:t xml:space="preserve">,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"https://cdn-contenu.quebec.ca/cdn-contenu/sante/documents/Problemes_de_sante/covid-19/Plan_deconfinement/Deconfinement_planning_pandemic_covid-19.pdf?1590430413" </w:instrText>
        </w:r>
        <w:r w:rsidRPr="0030146B">
          <w:rPr>
            <w:rFonts w:eastAsia="Calibri" w:cs="Times New Roman"/>
            <w:b/>
            <w:color w:val="538135"/>
            <w:u w:val="single"/>
          </w:rPr>
          <w:fldChar w:fldCharType="separate"/>
        </w:r>
        <w:r w:rsidRPr="0030146B">
          <w:rPr>
            <w:rFonts w:eastAsia="Calibri" w:cs="Times New Roman"/>
            <w:b/>
            <w:color w:val="538135"/>
            <w:u w:val="single"/>
          </w:rPr>
          <w:t>Phase 5</w:t>
        </w:r>
        <w:r w:rsidRPr="0030146B">
          <w:rPr>
            <w:rFonts w:eastAsia="Calibri" w:cs="Times New Roman"/>
            <w:b/>
            <w:color w:val="538135"/>
            <w:u w:val="single"/>
          </w:rPr>
          <w:fldChar w:fldCharType="end"/>
        </w:r>
        <w:r w:rsidRPr="0030146B">
          <w:rPr>
            <w:rFonts w:eastAsia="Calibri" w:cs="Times New Roman"/>
            <w:b/>
          </w:rPr>
          <w:t xml:space="preserve">, </w:t>
        </w:r>
        <w:r w:rsidRPr="0030146B">
          <w:rPr>
            <w:rFonts w:eastAsia="Calibri" w:cs="Times New Roman"/>
          </w:rPr>
          <w:t>and</w:t>
        </w:r>
        <w:r w:rsidRPr="0030146B">
          <w:rPr>
            <w:rFonts w:eastAsia="Calibri" w:cs="Times New Roman"/>
            <w:b/>
          </w:rPr>
          <w:t xml:space="preserve">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"https://cdn-contenu.quebec.ca/cdn-contenu/sante/documents/Problemes_de_sante/covid-19/Plan_deconfinement/Deconfinement_planning_pandemic_covid-19.pdf?1590430413" </w:instrText>
        </w:r>
        <w:r w:rsidRPr="0030146B">
          <w:rPr>
            <w:rFonts w:eastAsia="Calibri" w:cs="Times New Roman"/>
            <w:b/>
            <w:color w:val="538135"/>
            <w:u w:val="single"/>
          </w:rPr>
          <w:fldChar w:fldCharType="separate"/>
        </w:r>
        <w:r w:rsidRPr="0030146B">
          <w:rPr>
            <w:rFonts w:eastAsia="Calibri" w:cs="Times New Roman"/>
            <w:b/>
            <w:color w:val="538135"/>
            <w:u w:val="single"/>
          </w:rPr>
          <w:t>Phase 6</w:t>
        </w:r>
        <w:r w:rsidRPr="0030146B">
          <w:rPr>
            <w:rFonts w:eastAsia="Calibri" w:cs="Times New Roman"/>
            <w:b/>
            <w:color w:val="538135"/>
            <w:u w:val="single"/>
          </w:rPr>
          <w:fldChar w:fldCharType="end"/>
        </w:r>
        <w:r w:rsidRPr="0030146B">
          <w:rPr>
            <w:rFonts w:eastAsia="Calibri" w:cs="Times New Roman"/>
            <w:b/>
          </w:rPr>
          <w:t xml:space="preserve"> </w:t>
        </w:r>
        <w:r w:rsidRPr="0030146B">
          <w:rPr>
            <w:rFonts w:eastAsia="Calibri" w:cs="Times New Roman"/>
          </w:rPr>
          <w:t>of re-openings within Quebec according to sector such as “mining sector, or manufacturing sector”. The guiding document outlined when sectors were able to return to operations following specific capacity guidelines such as 50% of workers, as well as health and safety guidelines such as frequent sanitization. Additionally, this document included “subsequent phases” for activities related to large gatherings, restaurants, gyms, and travel accommodations etc., the exact date of initiation has yet to be determined.</w:t>
        </w:r>
      </w:ins>
    </w:p>
    <w:p w14:paraId="6CEE4DCF" w14:textId="77777777" w:rsidR="00115F13" w:rsidRPr="0030146B" w:rsidRDefault="00115F13" w:rsidP="00115F13">
      <w:pPr>
        <w:spacing w:after="160" w:line="259" w:lineRule="auto"/>
        <w:rPr>
          <w:ins w:id="366" w:author="Christine Warren" w:date="2020-10-01T11:58:00Z"/>
          <w:rFonts w:eastAsia="Calibri" w:cs="Times New Roman"/>
        </w:rPr>
      </w:pPr>
      <w:ins w:id="367" w:author="Christine Warren" w:date="2020-10-01T11:58:00Z">
        <w:r w:rsidRPr="0030146B">
          <w:rPr>
            <w:rFonts w:eastAsia="Calibri" w:cs="Times New Roman"/>
          </w:rPr>
          <w:t xml:space="preserve">Link: </w:t>
        </w:r>
        <w:r w:rsidRPr="0030146B">
          <w:rPr>
            <w:rFonts w:eastAsia="Calibri" w:cs="Times New Roman"/>
            <w:color w:val="0000FF"/>
            <w:u w:val="single"/>
          </w:rPr>
          <w:fldChar w:fldCharType="begin"/>
        </w:r>
        <w:r w:rsidRPr="0030146B">
          <w:rPr>
            <w:rFonts w:eastAsia="Calibri" w:cs="Times New Roman"/>
            <w:color w:val="0000FF"/>
            <w:u w:val="single"/>
          </w:rPr>
          <w:instrText xml:space="preserve"> HYPERLINK "https://www.quebec.ca/en/health/health-issues/a-z/2019-coronavirus/gradual-resumption-activities-covid19-related-pause/" </w:instrText>
        </w:r>
        <w:r w:rsidRPr="0030146B">
          <w:rPr>
            <w:rFonts w:eastAsia="Calibri" w:cs="Times New Roman"/>
            <w:color w:val="0000FF"/>
            <w:u w:val="single"/>
          </w:rPr>
          <w:fldChar w:fldCharType="separate"/>
        </w:r>
        <w:r w:rsidRPr="0030146B">
          <w:rPr>
            <w:rFonts w:eastAsia="Calibri" w:cs="Times New Roman"/>
            <w:color w:val="0000FF"/>
            <w:u w:val="single"/>
          </w:rPr>
          <w:t>https://www.quebec.ca/en/health/health-issues/a-z/2019-coronavirus/gradual-resumption-activities-covid19-related-pause/</w:t>
        </w:r>
        <w:r w:rsidRPr="0030146B">
          <w:rPr>
            <w:rFonts w:eastAsia="Calibri" w:cs="Times New Roman"/>
            <w:color w:val="0000FF"/>
            <w:u w:val="single"/>
          </w:rPr>
          <w:fldChar w:fldCharType="end"/>
        </w:r>
      </w:ins>
    </w:p>
    <w:p w14:paraId="0D2BFD48" w14:textId="77777777" w:rsidR="00115F13" w:rsidRPr="0030146B" w:rsidRDefault="00115F13" w:rsidP="00115F13">
      <w:pPr>
        <w:spacing w:after="160" w:line="259" w:lineRule="auto"/>
        <w:rPr>
          <w:ins w:id="368" w:author="Christine Warren" w:date="2020-10-01T11:58:00Z"/>
          <w:rFonts w:eastAsia="Calibri" w:cs="Times New Roman"/>
        </w:rPr>
      </w:pPr>
      <w:ins w:id="369" w:author="Christine Warren" w:date="2020-10-01T11:58:00Z">
        <w:r w:rsidRPr="0030146B">
          <w:rPr>
            <w:rFonts w:ascii="Calibri Bold" w:eastAsia="Times New Roman" w:hAnsi="Calibri Bold" w:cs="Times New Roman"/>
            <w:b/>
            <w:caps/>
            <w:color w:val="3D8704"/>
            <w:sz w:val="24"/>
            <w:szCs w:val="24"/>
            <w:lang w:eastAsia="en-CA"/>
          </w:rPr>
          <w:t>Manitoba:</w:t>
        </w:r>
        <w:r w:rsidRPr="0030146B">
          <w:rPr>
            <w:rFonts w:eastAsia="Calibri" w:cs="Times New Roman"/>
          </w:rPr>
          <w:t xml:space="preserve"> Manitoba’s response to COVID-19 included developing a guiding document titled: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"https://www.gov.mb.ca/covid19/restoring/index.html" </w:instrText>
        </w:r>
        <w:r w:rsidRPr="0030146B">
          <w:rPr>
            <w:rFonts w:eastAsia="Calibri" w:cs="Times New Roman"/>
            <w:b/>
            <w:color w:val="538135"/>
            <w:u w:val="single"/>
          </w:rPr>
          <w:fldChar w:fldCharType="separate"/>
        </w:r>
        <w:r w:rsidRPr="0030146B">
          <w:rPr>
            <w:rFonts w:eastAsia="Calibri" w:cs="Times New Roman"/>
            <w:b/>
            <w:color w:val="538135"/>
            <w:u w:val="single"/>
          </w:rPr>
          <w:t>Restoring Safe Services:</w:t>
        </w:r>
        <w:r w:rsidRPr="0030146B">
          <w:rPr>
            <w:rFonts w:eastAsia="Calibri" w:cs="Times New Roman"/>
            <w:color w:val="538135"/>
            <w:u w:val="single"/>
          </w:rPr>
          <w:t xml:space="preserve"> </w:t>
        </w:r>
        <w:r w:rsidRPr="0030146B">
          <w:rPr>
            <w:rFonts w:eastAsia="Calibri" w:cs="Times New Roman"/>
            <w:b/>
            <w:color w:val="538135"/>
            <w:u w:val="single"/>
          </w:rPr>
          <w:t>Manitoba’s Pandemic and Economic Roadmap for Recovery</w:t>
        </w:r>
        <w:r w:rsidRPr="0030146B">
          <w:rPr>
            <w:rFonts w:eastAsia="Calibri" w:cs="Times New Roman"/>
            <w:b/>
            <w:color w:val="538135"/>
            <w:u w:val="single"/>
          </w:rPr>
          <w:fldChar w:fldCharType="end"/>
        </w:r>
        <w:r w:rsidRPr="0030146B">
          <w:rPr>
            <w:rFonts w:eastAsia="Calibri" w:cs="Times New Roman"/>
          </w:rPr>
          <w:t xml:space="preserve">” to gradually </w:t>
        </w:r>
        <w:r w:rsidRPr="0030146B">
          <w:rPr>
            <w:rFonts w:eastAsia="Calibri" w:cs="Times New Roman"/>
          </w:rPr>
          <w:lastRenderedPageBreak/>
          <w:t xml:space="preserve">resume all businesses and services following health and safety guidelines. Restoring Safe Services included a Phased approach i.e.,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"https://www.gov.mb.ca/covid19/restoring/phase-one.html" </w:instrText>
        </w:r>
        <w:r w:rsidRPr="0030146B">
          <w:rPr>
            <w:rFonts w:eastAsia="Calibri" w:cs="Times New Roman"/>
            <w:b/>
            <w:color w:val="538135"/>
            <w:u w:val="single"/>
          </w:rPr>
          <w:fldChar w:fldCharType="separate"/>
        </w:r>
        <w:r w:rsidRPr="0030146B">
          <w:rPr>
            <w:rFonts w:eastAsia="Calibri" w:cs="Times New Roman"/>
            <w:b/>
            <w:color w:val="538135"/>
            <w:u w:val="single"/>
          </w:rPr>
          <w:t>Phase 1</w:t>
        </w:r>
        <w:r w:rsidRPr="0030146B">
          <w:rPr>
            <w:rFonts w:eastAsia="Calibri" w:cs="Times New Roman"/>
            <w:b/>
            <w:color w:val="538135"/>
            <w:u w:val="single"/>
          </w:rPr>
          <w:fldChar w:fldCharType="end"/>
        </w:r>
        <w:r w:rsidRPr="0030146B">
          <w:rPr>
            <w:rFonts w:eastAsia="Calibri" w:cs="Times New Roman"/>
          </w:rPr>
          <w:t xml:space="preserve">,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"https://www.gov.mb.ca/covid19/restoring/phase-two.html" </w:instrText>
        </w:r>
        <w:r w:rsidRPr="0030146B">
          <w:rPr>
            <w:rFonts w:eastAsia="Calibri" w:cs="Times New Roman"/>
            <w:b/>
            <w:color w:val="538135"/>
            <w:u w:val="single"/>
          </w:rPr>
          <w:fldChar w:fldCharType="separate"/>
        </w:r>
        <w:r w:rsidRPr="0030146B">
          <w:rPr>
            <w:rFonts w:eastAsia="Calibri" w:cs="Times New Roman"/>
            <w:b/>
            <w:color w:val="538135"/>
            <w:u w:val="single"/>
          </w:rPr>
          <w:t>Phase 2</w:t>
        </w:r>
        <w:r w:rsidRPr="0030146B">
          <w:rPr>
            <w:rFonts w:eastAsia="Calibri" w:cs="Times New Roman"/>
            <w:b/>
            <w:color w:val="538135"/>
            <w:u w:val="single"/>
          </w:rPr>
          <w:fldChar w:fldCharType="end"/>
        </w:r>
        <w:r w:rsidRPr="0030146B">
          <w:rPr>
            <w:rFonts w:eastAsia="Calibri" w:cs="Times New Roman"/>
          </w:rPr>
          <w:t xml:space="preserve">,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"https://www.gov.mb.ca/covid19/restoring/phase-three.html" </w:instrText>
        </w:r>
        <w:r w:rsidRPr="0030146B">
          <w:rPr>
            <w:rFonts w:eastAsia="Calibri" w:cs="Times New Roman"/>
            <w:b/>
            <w:color w:val="538135"/>
            <w:u w:val="single"/>
          </w:rPr>
          <w:fldChar w:fldCharType="separate"/>
        </w:r>
        <w:r w:rsidRPr="0030146B">
          <w:rPr>
            <w:rFonts w:eastAsia="Calibri" w:cs="Times New Roman"/>
            <w:b/>
            <w:color w:val="538135"/>
            <w:u w:val="single"/>
          </w:rPr>
          <w:t>Phase 3</w:t>
        </w:r>
        <w:r w:rsidRPr="0030146B">
          <w:rPr>
            <w:rFonts w:eastAsia="Calibri" w:cs="Times New Roman"/>
            <w:b/>
            <w:color w:val="538135"/>
            <w:u w:val="single"/>
          </w:rPr>
          <w:fldChar w:fldCharType="end"/>
        </w:r>
        <w:r w:rsidRPr="0030146B">
          <w:rPr>
            <w:rFonts w:eastAsia="Calibri" w:cs="Times New Roman"/>
          </w:rPr>
          <w:t xml:space="preserve">, and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"https://www.gov.mb.ca/covid19/restoring/phase-four.html" </w:instrText>
        </w:r>
        <w:r w:rsidRPr="0030146B">
          <w:rPr>
            <w:rFonts w:eastAsia="Calibri" w:cs="Times New Roman"/>
            <w:b/>
            <w:color w:val="538135"/>
            <w:u w:val="single"/>
          </w:rPr>
          <w:fldChar w:fldCharType="separate"/>
        </w:r>
        <w:r w:rsidRPr="0030146B">
          <w:rPr>
            <w:rFonts w:eastAsia="Calibri" w:cs="Times New Roman"/>
            <w:b/>
            <w:color w:val="538135"/>
            <w:u w:val="single"/>
          </w:rPr>
          <w:t>Phase 4</w:t>
        </w:r>
        <w:r w:rsidRPr="0030146B">
          <w:rPr>
            <w:rFonts w:eastAsia="Calibri" w:cs="Times New Roman"/>
            <w:b/>
            <w:color w:val="538135"/>
            <w:u w:val="single"/>
          </w:rPr>
          <w:fldChar w:fldCharType="end"/>
        </w:r>
        <w:r w:rsidRPr="0030146B">
          <w:rPr>
            <w:rFonts w:eastAsia="Calibri" w:cs="Times New Roman"/>
          </w:rPr>
          <w:t xml:space="preserve"> (underway) to gradually resume economic activities following capacity guidelines in public spaces such as casinos, stores, restaurants etc., and health and safety guidelines such as frequent sanitization, and wearing masks.</w:t>
        </w:r>
      </w:ins>
    </w:p>
    <w:p w14:paraId="6BA06907" w14:textId="77777777" w:rsidR="00115F13" w:rsidRPr="0030146B" w:rsidRDefault="00115F13" w:rsidP="00115F13">
      <w:pPr>
        <w:spacing w:after="160" w:line="259" w:lineRule="auto"/>
        <w:rPr>
          <w:ins w:id="370" w:author="Christine Warren" w:date="2020-10-01T11:58:00Z"/>
          <w:rFonts w:eastAsia="Calibri" w:cs="Times New Roman"/>
        </w:rPr>
      </w:pPr>
      <w:ins w:id="371" w:author="Christine Warren" w:date="2020-10-01T11:58:00Z">
        <w:r w:rsidRPr="0030146B">
          <w:rPr>
            <w:rFonts w:eastAsia="Calibri" w:cs="Times New Roman"/>
          </w:rPr>
          <w:t xml:space="preserve">Link: </w:t>
        </w:r>
        <w:r w:rsidRPr="0030146B">
          <w:rPr>
            <w:rFonts w:eastAsia="Calibri" w:cs="Times New Roman"/>
            <w:color w:val="0000FF"/>
            <w:u w:val="single"/>
          </w:rPr>
          <w:fldChar w:fldCharType="begin"/>
        </w:r>
        <w:r w:rsidRPr="0030146B">
          <w:rPr>
            <w:rFonts w:eastAsia="Calibri" w:cs="Times New Roman"/>
            <w:color w:val="0000FF"/>
            <w:u w:val="single"/>
          </w:rPr>
          <w:instrText xml:space="preserve"> HYPERLINK "https://www.gov.mb.ca/covid19/restoring/index.html" </w:instrText>
        </w:r>
        <w:r w:rsidRPr="0030146B">
          <w:rPr>
            <w:rFonts w:eastAsia="Calibri" w:cs="Times New Roman"/>
            <w:color w:val="0000FF"/>
            <w:u w:val="single"/>
          </w:rPr>
          <w:fldChar w:fldCharType="separate"/>
        </w:r>
        <w:r w:rsidRPr="0030146B">
          <w:rPr>
            <w:rFonts w:eastAsia="Calibri" w:cs="Times New Roman"/>
            <w:color w:val="0000FF"/>
            <w:u w:val="single"/>
          </w:rPr>
          <w:t>https://www.gov.mb.ca/covid19/restoring/index.html</w:t>
        </w:r>
        <w:r w:rsidRPr="0030146B">
          <w:rPr>
            <w:rFonts w:eastAsia="Calibri" w:cs="Times New Roman"/>
            <w:color w:val="0000FF"/>
            <w:u w:val="single"/>
          </w:rPr>
          <w:fldChar w:fldCharType="end"/>
        </w:r>
      </w:ins>
    </w:p>
    <w:p w14:paraId="03EA2264" w14:textId="77777777" w:rsidR="00115F13" w:rsidRPr="0030146B" w:rsidRDefault="00115F13" w:rsidP="00115F13">
      <w:pPr>
        <w:spacing w:after="160" w:line="259" w:lineRule="auto"/>
        <w:rPr>
          <w:ins w:id="372" w:author="Christine Warren" w:date="2020-10-01T11:58:00Z"/>
          <w:rFonts w:eastAsia="Calibri" w:cs="Times New Roman"/>
        </w:rPr>
      </w:pPr>
      <w:ins w:id="373" w:author="Christine Warren" w:date="2020-10-01T11:58:00Z">
        <w:r w:rsidRPr="0030146B">
          <w:rPr>
            <w:rFonts w:ascii="Calibri Bold" w:eastAsia="Times New Roman" w:hAnsi="Calibri Bold" w:cs="Times New Roman"/>
            <w:caps/>
            <w:color w:val="3D8704"/>
            <w:sz w:val="24"/>
            <w:szCs w:val="24"/>
            <w:lang w:eastAsia="en-CA"/>
          </w:rPr>
          <w:t>Prince Edward Island</w:t>
        </w:r>
        <w:r w:rsidRPr="0030146B">
          <w:rPr>
            <w:rFonts w:ascii="Calibri Bold" w:eastAsia="Times New Roman" w:hAnsi="Calibri Bold" w:cs="Times New Roman"/>
            <w:b/>
            <w:caps/>
            <w:color w:val="3D8704"/>
            <w:sz w:val="24"/>
            <w:szCs w:val="24"/>
            <w:lang w:eastAsia="en-CA"/>
          </w:rPr>
          <w:t>:</w:t>
        </w:r>
        <w:r w:rsidRPr="0030146B">
          <w:rPr>
            <w:rFonts w:eastAsia="Calibri" w:cs="Times New Roman"/>
          </w:rPr>
          <w:t xml:space="preserve"> The Provincial Government released the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"https://www.princeedwardisland.ca/en/information/health-and-wellness/renew-pei-together-chart-of-phases" </w:instrText>
        </w:r>
        <w:r w:rsidRPr="0030146B">
          <w:rPr>
            <w:rFonts w:eastAsia="Calibri" w:cs="Times New Roman"/>
            <w:b/>
            <w:color w:val="538135"/>
            <w:u w:val="single"/>
          </w:rPr>
          <w:fldChar w:fldCharType="separate"/>
        </w:r>
        <w:r w:rsidRPr="0030146B">
          <w:rPr>
            <w:rFonts w:eastAsia="Calibri" w:cs="Times New Roman"/>
            <w:b/>
            <w:color w:val="538135"/>
            <w:u w:val="single"/>
          </w:rPr>
          <w:t>Renew PEI Together</w:t>
        </w:r>
        <w:r w:rsidRPr="0030146B">
          <w:rPr>
            <w:rFonts w:eastAsia="Calibri" w:cs="Times New Roman"/>
            <w:b/>
            <w:color w:val="538135"/>
            <w:u w:val="single"/>
          </w:rPr>
          <w:fldChar w:fldCharType="end"/>
        </w:r>
        <w:r w:rsidRPr="0030146B">
          <w:rPr>
            <w:rFonts w:eastAsia="Calibri" w:cs="Times New Roman"/>
          </w:rPr>
          <w:t xml:space="preserve">” document to respond to the COVID-19 pandemic and adopted a phased approach to re-opening businesses and services safely. Renew PEI together introduced four phases: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"https://www.princeedwardisland.ca/en/information/health-and-wellness/renew-pei-together-chart-of-phases" </w:instrText>
        </w:r>
        <w:r w:rsidRPr="0030146B">
          <w:rPr>
            <w:rFonts w:eastAsia="Calibri" w:cs="Times New Roman"/>
            <w:b/>
            <w:color w:val="538135"/>
            <w:u w:val="single"/>
          </w:rPr>
          <w:fldChar w:fldCharType="separate"/>
        </w:r>
        <w:r w:rsidRPr="0030146B">
          <w:rPr>
            <w:rFonts w:eastAsia="Calibri" w:cs="Times New Roman"/>
            <w:b/>
            <w:color w:val="538135"/>
            <w:u w:val="single"/>
          </w:rPr>
          <w:t>Phase 1</w:t>
        </w:r>
        <w:r w:rsidRPr="0030146B">
          <w:rPr>
            <w:rFonts w:eastAsia="Calibri" w:cs="Times New Roman"/>
            <w:b/>
            <w:color w:val="538135"/>
            <w:u w:val="single"/>
          </w:rPr>
          <w:fldChar w:fldCharType="end"/>
        </w:r>
        <w:r w:rsidRPr="0030146B">
          <w:rPr>
            <w:rFonts w:eastAsia="Calibri" w:cs="Times New Roman"/>
          </w:rPr>
          <w:t xml:space="preserve"> (May 1 2020),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"https://www.princeedwardisland.ca/en/information/health-and-wellness/renew-pei-together-chart-of-phases" </w:instrText>
        </w:r>
        <w:r w:rsidRPr="0030146B">
          <w:rPr>
            <w:rFonts w:eastAsia="Calibri" w:cs="Times New Roman"/>
            <w:b/>
            <w:color w:val="538135"/>
            <w:u w:val="single"/>
          </w:rPr>
          <w:fldChar w:fldCharType="separate"/>
        </w:r>
        <w:r w:rsidRPr="0030146B">
          <w:rPr>
            <w:rFonts w:eastAsia="Calibri" w:cs="Times New Roman"/>
            <w:b/>
            <w:color w:val="538135"/>
            <w:u w:val="single"/>
          </w:rPr>
          <w:t>Phase 2</w:t>
        </w:r>
        <w:r w:rsidRPr="0030146B">
          <w:rPr>
            <w:rFonts w:eastAsia="Calibri" w:cs="Times New Roman"/>
            <w:b/>
            <w:color w:val="538135"/>
            <w:u w:val="single"/>
          </w:rPr>
          <w:fldChar w:fldCharType="end"/>
        </w:r>
        <w:r w:rsidRPr="0030146B">
          <w:rPr>
            <w:rFonts w:eastAsia="Calibri" w:cs="Times New Roman"/>
            <w:b/>
          </w:rPr>
          <w:t xml:space="preserve"> </w:t>
        </w:r>
        <w:r w:rsidRPr="0030146B">
          <w:rPr>
            <w:rFonts w:eastAsia="Calibri" w:cs="Times New Roman"/>
          </w:rPr>
          <w:t xml:space="preserve">(May 22, 2020),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"https://www.princeedwardisland.ca/en/information/health-and-wellness/renew-pei-together-chart-of-phases" </w:instrText>
        </w:r>
        <w:r w:rsidRPr="0030146B">
          <w:rPr>
            <w:rFonts w:eastAsia="Calibri" w:cs="Times New Roman"/>
            <w:b/>
            <w:color w:val="538135"/>
            <w:u w:val="single"/>
          </w:rPr>
          <w:fldChar w:fldCharType="separate"/>
        </w:r>
        <w:r w:rsidRPr="0030146B">
          <w:rPr>
            <w:rFonts w:eastAsia="Calibri" w:cs="Times New Roman"/>
            <w:b/>
            <w:color w:val="538135"/>
            <w:u w:val="single"/>
          </w:rPr>
          <w:t>Phase 3</w:t>
        </w:r>
        <w:r w:rsidRPr="0030146B">
          <w:rPr>
            <w:rFonts w:eastAsia="Calibri" w:cs="Times New Roman"/>
            <w:b/>
            <w:color w:val="538135"/>
            <w:u w:val="single"/>
          </w:rPr>
          <w:fldChar w:fldCharType="end"/>
        </w:r>
        <w:r w:rsidRPr="0030146B">
          <w:rPr>
            <w:rFonts w:eastAsia="Calibri" w:cs="Times New Roman"/>
            <w:color w:val="538135"/>
          </w:rPr>
          <w:t xml:space="preserve"> </w:t>
        </w:r>
        <w:r w:rsidRPr="0030146B">
          <w:rPr>
            <w:rFonts w:eastAsia="Calibri" w:cs="Times New Roman"/>
          </w:rPr>
          <w:t xml:space="preserve">(June 1, 2020), and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"https://www.princeedwardisland.ca/en/information/health-and-wellness/renew-pei-together-chart-of-phases" </w:instrText>
        </w:r>
        <w:r w:rsidRPr="0030146B">
          <w:rPr>
            <w:rFonts w:eastAsia="Calibri" w:cs="Times New Roman"/>
            <w:b/>
            <w:color w:val="538135"/>
            <w:u w:val="single"/>
          </w:rPr>
          <w:fldChar w:fldCharType="separate"/>
        </w:r>
        <w:r w:rsidRPr="0030146B">
          <w:rPr>
            <w:rFonts w:eastAsia="Calibri" w:cs="Times New Roman"/>
            <w:b/>
            <w:color w:val="538135"/>
            <w:u w:val="single"/>
          </w:rPr>
          <w:t>Phase 4</w:t>
        </w:r>
        <w:r w:rsidRPr="0030146B">
          <w:rPr>
            <w:rFonts w:eastAsia="Calibri" w:cs="Times New Roman"/>
            <w:b/>
            <w:color w:val="538135"/>
            <w:u w:val="single"/>
          </w:rPr>
          <w:fldChar w:fldCharType="end"/>
        </w:r>
        <w:r w:rsidRPr="0030146B">
          <w:rPr>
            <w:rFonts w:eastAsia="Calibri" w:cs="Times New Roman"/>
          </w:rPr>
          <w:t xml:space="preserve"> (June 26, 2020) to gradually re-open businesses and services. Within each phase, public health measures were relaxed to either allow businesses and services to re-open, or increase capacity. Furthermore Renew PEI Together, includes “Looking ahead” as a possible next step to further relax measures when the time permits.</w:t>
        </w:r>
      </w:ins>
    </w:p>
    <w:p w14:paraId="4835F8B8" w14:textId="77777777" w:rsidR="00115F13" w:rsidRPr="0030146B" w:rsidRDefault="00115F13" w:rsidP="00115F13">
      <w:pPr>
        <w:spacing w:after="160" w:line="259" w:lineRule="auto"/>
        <w:rPr>
          <w:ins w:id="374" w:author="Christine Warren" w:date="2020-10-01T11:58:00Z"/>
          <w:rFonts w:eastAsia="Calibri" w:cs="Times New Roman"/>
        </w:rPr>
      </w:pPr>
      <w:ins w:id="375" w:author="Christine Warren" w:date="2020-10-01T11:58:00Z">
        <w:r w:rsidRPr="0030146B">
          <w:rPr>
            <w:rFonts w:eastAsia="Calibri" w:cs="Times New Roman"/>
          </w:rPr>
          <w:t xml:space="preserve">Link: </w:t>
        </w:r>
        <w:r w:rsidRPr="0030146B">
          <w:rPr>
            <w:rFonts w:eastAsia="Calibri" w:cs="Times New Roman"/>
            <w:color w:val="0000FF"/>
            <w:u w:val="single"/>
          </w:rPr>
          <w:fldChar w:fldCharType="begin"/>
        </w:r>
        <w:r w:rsidRPr="0030146B">
          <w:rPr>
            <w:rFonts w:eastAsia="Calibri" w:cs="Times New Roman"/>
            <w:color w:val="0000FF"/>
            <w:u w:val="single"/>
          </w:rPr>
          <w:instrText xml:space="preserve"> HYPERLINK "https://www.princeedwardisland.ca/en/information/health-and-wellness/renew-pei-together-chart-of-phases" </w:instrText>
        </w:r>
        <w:r w:rsidRPr="0030146B">
          <w:rPr>
            <w:rFonts w:eastAsia="Calibri" w:cs="Times New Roman"/>
            <w:color w:val="0000FF"/>
            <w:u w:val="single"/>
          </w:rPr>
          <w:fldChar w:fldCharType="separate"/>
        </w:r>
        <w:r w:rsidRPr="0030146B">
          <w:rPr>
            <w:rFonts w:eastAsia="Calibri" w:cs="Times New Roman"/>
            <w:color w:val="0000FF"/>
            <w:u w:val="single"/>
          </w:rPr>
          <w:t>https://www.princeedwardisland.ca/en/information/health-and-wellness/renew-pei-together-chart-of-phases</w:t>
        </w:r>
        <w:r w:rsidRPr="0030146B">
          <w:rPr>
            <w:rFonts w:eastAsia="Calibri" w:cs="Times New Roman"/>
            <w:color w:val="0000FF"/>
            <w:u w:val="single"/>
          </w:rPr>
          <w:fldChar w:fldCharType="end"/>
        </w:r>
        <w:r w:rsidRPr="0030146B">
          <w:rPr>
            <w:rFonts w:eastAsia="Calibri" w:cs="Times New Roman"/>
          </w:rPr>
          <w:t xml:space="preserve">  </w:t>
        </w:r>
      </w:ins>
    </w:p>
    <w:p w14:paraId="599392FE" w14:textId="77777777" w:rsidR="00115F13" w:rsidRPr="0030146B" w:rsidRDefault="00115F13" w:rsidP="00115F13">
      <w:pPr>
        <w:spacing w:after="160" w:line="259" w:lineRule="auto"/>
        <w:rPr>
          <w:ins w:id="376" w:author="Christine Warren" w:date="2020-10-01T11:58:00Z"/>
          <w:rFonts w:eastAsia="Calibri" w:cs="Times New Roman"/>
        </w:rPr>
      </w:pPr>
      <w:ins w:id="377" w:author="Christine Warren" w:date="2020-10-01T11:58:00Z">
        <w:r w:rsidRPr="0030146B">
          <w:rPr>
            <w:rFonts w:ascii="Calibri Bold" w:eastAsia="Times New Roman" w:hAnsi="Calibri Bold" w:cs="Times New Roman"/>
            <w:b/>
            <w:caps/>
            <w:color w:val="3D8704"/>
            <w:sz w:val="24"/>
            <w:szCs w:val="24"/>
            <w:lang w:eastAsia="en-CA"/>
          </w:rPr>
          <w:t>New Brunswick:</w:t>
        </w:r>
        <w:r w:rsidRPr="0030146B">
          <w:rPr>
            <w:rFonts w:eastAsia="Calibri" w:cs="Times New Roman"/>
          </w:rPr>
          <w:t xml:space="preserve"> The Provincial Government developed the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"https://www2.gnb.ca/content/gnb/en/corporate/promo/covid-19/recovery.html" \l "triggers" </w:instrText>
        </w:r>
        <w:r w:rsidRPr="0030146B">
          <w:rPr>
            <w:rFonts w:eastAsia="Calibri" w:cs="Times New Roman"/>
            <w:b/>
            <w:color w:val="538135"/>
            <w:u w:val="single"/>
          </w:rPr>
          <w:fldChar w:fldCharType="separate"/>
        </w:r>
        <w:r w:rsidRPr="0030146B">
          <w:rPr>
            <w:rFonts w:eastAsia="Calibri" w:cs="Times New Roman"/>
            <w:b/>
            <w:color w:val="538135"/>
            <w:u w:val="single"/>
          </w:rPr>
          <w:t>New Brunswick’s Recovery Plan</w:t>
        </w:r>
        <w:r w:rsidRPr="0030146B">
          <w:rPr>
            <w:rFonts w:eastAsia="Calibri" w:cs="Times New Roman"/>
            <w:b/>
            <w:color w:val="538135"/>
            <w:u w:val="single"/>
          </w:rPr>
          <w:fldChar w:fldCharType="end"/>
        </w:r>
        <w:r w:rsidRPr="0030146B">
          <w:rPr>
            <w:rFonts w:eastAsia="Calibri" w:cs="Times New Roman"/>
          </w:rPr>
          <w:t xml:space="preserve">” to respond to COVID-19 and safely and gradually re-open businesses and services. New Brunswick identified colour coded alert levels to help the community respond to COVID-19.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"https://www2.gnb.ca/content/gnb/en/corporate/promo/covid-19/recovery.html" \l "triggers" </w:instrText>
        </w:r>
        <w:r w:rsidRPr="0030146B">
          <w:rPr>
            <w:rFonts w:eastAsia="Calibri" w:cs="Times New Roman"/>
            <w:b/>
            <w:color w:val="538135"/>
            <w:u w:val="single"/>
          </w:rPr>
          <w:fldChar w:fldCharType="separate"/>
        </w:r>
        <w:r w:rsidRPr="0030146B">
          <w:rPr>
            <w:rFonts w:eastAsia="Calibri" w:cs="Times New Roman"/>
            <w:b/>
            <w:color w:val="538135"/>
            <w:u w:val="single"/>
          </w:rPr>
          <w:t>Alert level Red</w:t>
        </w:r>
        <w:r w:rsidRPr="0030146B">
          <w:rPr>
            <w:rFonts w:eastAsia="Calibri" w:cs="Times New Roman"/>
            <w:b/>
            <w:color w:val="538135"/>
            <w:u w:val="single"/>
          </w:rPr>
          <w:fldChar w:fldCharType="end"/>
        </w:r>
        <w:r w:rsidRPr="0030146B">
          <w:rPr>
            <w:rFonts w:eastAsia="Calibri" w:cs="Times New Roman"/>
          </w:rPr>
          <w:t xml:space="preserve">: allowed essential services to operate and enforced strict regulations to reduce the spread of COVID-19.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"https://www2.gnb.ca/content/gnb/en/corporate/promo/covid-19/recovery.html" \l "triggers" </w:instrText>
        </w:r>
        <w:r w:rsidRPr="0030146B">
          <w:rPr>
            <w:rFonts w:eastAsia="Calibri" w:cs="Times New Roman"/>
            <w:b/>
            <w:color w:val="538135"/>
            <w:u w:val="single"/>
          </w:rPr>
          <w:fldChar w:fldCharType="separate"/>
        </w:r>
        <w:r w:rsidRPr="0030146B">
          <w:rPr>
            <w:rFonts w:eastAsia="Calibri" w:cs="Times New Roman"/>
            <w:b/>
            <w:color w:val="538135"/>
            <w:u w:val="single"/>
          </w:rPr>
          <w:t>Alert Level Orange</w:t>
        </w:r>
        <w:r w:rsidRPr="0030146B">
          <w:rPr>
            <w:rFonts w:eastAsia="Calibri" w:cs="Times New Roman"/>
            <w:b/>
            <w:color w:val="538135"/>
            <w:u w:val="single"/>
          </w:rPr>
          <w:fldChar w:fldCharType="end"/>
        </w:r>
        <w:r w:rsidRPr="0030146B">
          <w:rPr>
            <w:rFonts w:eastAsia="Calibri" w:cs="Times New Roman"/>
            <w:b/>
          </w:rPr>
          <w:t>:</w:t>
        </w:r>
        <w:r w:rsidRPr="0030146B">
          <w:rPr>
            <w:rFonts w:eastAsia="Calibri" w:cs="Times New Roman"/>
          </w:rPr>
          <w:t xml:space="preserve"> allowed the slow resumption of non-essential services.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"https://www2.gnb.ca/content/gnb/en/corporate/promo/covid-19/recovery.html" \l "triggers" </w:instrText>
        </w:r>
        <w:r w:rsidRPr="0030146B">
          <w:rPr>
            <w:rFonts w:eastAsia="Calibri" w:cs="Times New Roman"/>
            <w:b/>
            <w:color w:val="538135"/>
            <w:u w:val="single"/>
          </w:rPr>
          <w:fldChar w:fldCharType="separate"/>
        </w:r>
        <w:r w:rsidRPr="0030146B">
          <w:rPr>
            <w:rFonts w:eastAsia="Calibri" w:cs="Times New Roman"/>
            <w:b/>
            <w:color w:val="538135"/>
            <w:u w:val="single"/>
          </w:rPr>
          <w:t>Alert level Yellow</w:t>
        </w:r>
        <w:r w:rsidRPr="0030146B">
          <w:rPr>
            <w:rFonts w:eastAsia="Calibri" w:cs="Times New Roman"/>
            <w:b/>
            <w:color w:val="538135"/>
            <w:u w:val="single"/>
          </w:rPr>
          <w:fldChar w:fldCharType="end"/>
        </w:r>
        <w:r w:rsidRPr="0030146B">
          <w:rPr>
            <w:rFonts w:eastAsia="Calibri" w:cs="Times New Roman"/>
          </w:rPr>
          <w:t xml:space="preserve">: encouraged the re-opening of more businesses and services follow public health guidelines.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"https://www2.gnb.ca/content/gnb/en/corporate/promo/covid-19/recovery.html" \l "triggers" </w:instrText>
        </w:r>
        <w:r w:rsidRPr="0030146B">
          <w:rPr>
            <w:rFonts w:eastAsia="Calibri" w:cs="Times New Roman"/>
            <w:b/>
            <w:color w:val="538135"/>
            <w:u w:val="single"/>
          </w:rPr>
          <w:fldChar w:fldCharType="separate"/>
        </w:r>
        <w:r w:rsidRPr="0030146B">
          <w:rPr>
            <w:rFonts w:eastAsia="Calibri" w:cs="Times New Roman"/>
            <w:b/>
            <w:color w:val="538135"/>
            <w:u w:val="single"/>
          </w:rPr>
          <w:t>Alert Level Green</w:t>
        </w:r>
        <w:r w:rsidRPr="0030146B">
          <w:rPr>
            <w:rFonts w:eastAsia="Calibri" w:cs="Times New Roman"/>
            <w:b/>
            <w:color w:val="538135"/>
            <w:u w:val="single"/>
          </w:rPr>
          <w:fldChar w:fldCharType="end"/>
        </w:r>
        <w:r w:rsidRPr="0030146B">
          <w:rPr>
            <w:rFonts w:eastAsia="Calibri" w:cs="Times New Roman"/>
          </w:rPr>
          <w:t xml:space="preserve"> (to be determined): this phase was developed to allow all businesses and services to re-open following production of a vaccine. However, health and safety guidelines will be in place such as wearing face masks, and frequent sanitization.  </w:t>
        </w:r>
      </w:ins>
    </w:p>
    <w:p w14:paraId="0D7B068C" w14:textId="77777777" w:rsidR="00115F13" w:rsidRPr="0030146B" w:rsidRDefault="00115F13" w:rsidP="00115F13">
      <w:pPr>
        <w:spacing w:after="160" w:line="259" w:lineRule="auto"/>
        <w:rPr>
          <w:ins w:id="378" w:author="Christine Warren" w:date="2020-10-01T11:58:00Z"/>
          <w:rFonts w:eastAsia="Calibri" w:cs="Times New Roman"/>
        </w:rPr>
      </w:pPr>
      <w:ins w:id="379" w:author="Christine Warren" w:date="2020-10-01T11:58:00Z">
        <w:r w:rsidRPr="0030146B">
          <w:rPr>
            <w:rFonts w:eastAsia="Calibri" w:cs="Times New Roman"/>
          </w:rPr>
          <w:t xml:space="preserve">Link: </w:t>
        </w:r>
        <w:r w:rsidRPr="0030146B">
          <w:rPr>
            <w:rFonts w:eastAsia="Calibri" w:cs="Times New Roman"/>
            <w:color w:val="0000FF"/>
            <w:u w:val="single"/>
          </w:rPr>
          <w:fldChar w:fldCharType="begin"/>
        </w:r>
        <w:r w:rsidRPr="0030146B">
          <w:rPr>
            <w:rFonts w:eastAsia="Calibri" w:cs="Times New Roman"/>
            <w:color w:val="0000FF"/>
            <w:u w:val="single"/>
          </w:rPr>
          <w:instrText xml:space="preserve"> HYPERLINK "https://www2.gnb.ca/content/gnb/en/corporate/promo/covid-19/recovery.html" \l "triggers" </w:instrText>
        </w:r>
        <w:r w:rsidRPr="0030146B">
          <w:rPr>
            <w:rFonts w:eastAsia="Calibri" w:cs="Times New Roman"/>
            <w:color w:val="0000FF"/>
            <w:u w:val="single"/>
          </w:rPr>
          <w:fldChar w:fldCharType="separate"/>
        </w:r>
        <w:r w:rsidRPr="0030146B">
          <w:rPr>
            <w:rFonts w:eastAsia="Calibri" w:cs="Times New Roman"/>
            <w:color w:val="0000FF"/>
            <w:u w:val="single"/>
          </w:rPr>
          <w:t>https://www2.gnb.ca/content/gnb/en/corporate/promo/covid-19/recovery.html#triggers</w:t>
        </w:r>
        <w:r w:rsidRPr="0030146B">
          <w:rPr>
            <w:rFonts w:eastAsia="Calibri" w:cs="Times New Roman"/>
            <w:color w:val="0000FF"/>
            <w:u w:val="single"/>
          </w:rPr>
          <w:fldChar w:fldCharType="end"/>
        </w:r>
      </w:ins>
    </w:p>
    <w:p w14:paraId="6386BA0C" w14:textId="77777777" w:rsidR="00115F13" w:rsidRPr="0030146B" w:rsidRDefault="00115F13" w:rsidP="00115F13">
      <w:pPr>
        <w:spacing w:after="160" w:line="259" w:lineRule="auto"/>
        <w:rPr>
          <w:ins w:id="380" w:author="Christine Warren" w:date="2020-10-01T11:58:00Z"/>
          <w:rFonts w:eastAsia="Calibri" w:cs="Times New Roman"/>
        </w:rPr>
      </w:pPr>
      <w:ins w:id="381" w:author="Christine Warren" w:date="2020-10-01T11:58:00Z">
        <w:r w:rsidRPr="0030146B">
          <w:rPr>
            <w:rFonts w:ascii="Calibri Bold" w:eastAsia="Times New Roman" w:hAnsi="Calibri Bold" w:cs="Times New Roman"/>
            <w:caps/>
            <w:color w:val="3D8704"/>
            <w:sz w:val="24"/>
            <w:szCs w:val="24"/>
            <w:lang w:eastAsia="en-CA"/>
          </w:rPr>
          <w:t>Newfoundland and Labrador</w:t>
        </w:r>
        <w:r w:rsidRPr="0030146B">
          <w:rPr>
            <w:rFonts w:ascii="Calibri Bold" w:eastAsia="Times New Roman" w:hAnsi="Calibri Bold" w:cs="Times New Roman"/>
            <w:b/>
            <w:caps/>
            <w:color w:val="3D8704"/>
            <w:sz w:val="24"/>
            <w:szCs w:val="24"/>
            <w:lang w:eastAsia="en-CA"/>
          </w:rPr>
          <w:t>:</w:t>
        </w:r>
        <w:r w:rsidRPr="0030146B">
          <w:rPr>
            <w:rFonts w:eastAsia="Calibri" w:cs="Times New Roman"/>
          </w:rPr>
          <w:t xml:space="preserve"> The Provincial Government of Newfoundland and Labrador developed the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"https://www.gov.nl.ca/covid-19/alert-system/" </w:instrText>
        </w:r>
        <w:r w:rsidRPr="0030146B">
          <w:rPr>
            <w:rFonts w:eastAsia="Calibri" w:cs="Times New Roman"/>
            <w:b/>
            <w:color w:val="538135"/>
            <w:u w:val="single"/>
          </w:rPr>
          <w:fldChar w:fldCharType="separate"/>
        </w:r>
        <w:r w:rsidRPr="0030146B">
          <w:rPr>
            <w:rFonts w:eastAsia="Calibri" w:cs="Times New Roman"/>
            <w:b/>
            <w:color w:val="538135"/>
            <w:u w:val="single"/>
          </w:rPr>
          <w:t>Alert level System</w:t>
        </w:r>
        <w:r w:rsidRPr="0030146B">
          <w:rPr>
            <w:rFonts w:eastAsia="Calibri" w:cs="Times New Roman"/>
            <w:b/>
            <w:color w:val="538135"/>
            <w:u w:val="single"/>
          </w:rPr>
          <w:fldChar w:fldCharType="end"/>
        </w:r>
        <w:r w:rsidRPr="0030146B">
          <w:rPr>
            <w:rFonts w:eastAsia="Calibri" w:cs="Times New Roman"/>
          </w:rPr>
          <w:t xml:space="preserve">” to provide Newfoundlanders and </w:t>
        </w:r>
        <w:proofErr w:type="spellStart"/>
        <w:r w:rsidRPr="0030146B">
          <w:rPr>
            <w:rFonts w:eastAsia="Calibri" w:cs="Times New Roman"/>
          </w:rPr>
          <w:t>Labradorians</w:t>
        </w:r>
        <w:proofErr w:type="spellEnd"/>
        <w:r w:rsidRPr="0030146B">
          <w:rPr>
            <w:rFonts w:eastAsia="Calibri" w:cs="Times New Roman"/>
          </w:rPr>
          <w:t xml:space="preserve"> information on changes to public health measures undertaken by the government to responding to COVID-19. The Government advised businesses and services to move progressively from higher to lower alert levels based Public Health Advice.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"https://www.gov.nl.ca/covid-19/alert-system/alert-level-5/" </w:instrText>
        </w:r>
        <w:r w:rsidRPr="0030146B">
          <w:rPr>
            <w:rFonts w:eastAsia="Calibri" w:cs="Times New Roman"/>
            <w:b/>
            <w:color w:val="538135"/>
            <w:u w:val="single"/>
          </w:rPr>
          <w:fldChar w:fldCharType="separate"/>
        </w:r>
        <w:r w:rsidRPr="0030146B">
          <w:rPr>
            <w:rFonts w:eastAsia="Calibri" w:cs="Times New Roman"/>
            <w:b/>
            <w:color w:val="538135"/>
            <w:u w:val="single"/>
          </w:rPr>
          <w:t>Alert</w:t>
        </w:r>
        <w:r w:rsidRPr="0030146B">
          <w:rPr>
            <w:rFonts w:eastAsia="Calibri" w:cs="Times New Roman"/>
            <w:color w:val="538135"/>
            <w:u w:val="single"/>
          </w:rPr>
          <w:t xml:space="preserve"> </w:t>
        </w:r>
        <w:r w:rsidRPr="0030146B">
          <w:rPr>
            <w:rFonts w:eastAsia="Calibri" w:cs="Times New Roman"/>
            <w:b/>
            <w:color w:val="538135"/>
            <w:u w:val="single"/>
          </w:rPr>
          <w:t>level 5</w:t>
        </w:r>
        <w:r w:rsidRPr="0030146B">
          <w:rPr>
            <w:rFonts w:eastAsia="Calibri" w:cs="Times New Roman"/>
            <w:b/>
            <w:color w:val="538135"/>
            <w:u w:val="single"/>
          </w:rPr>
          <w:fldChar w:fldCharType="end"/>
        </w:r>
        <w:r w:rsidRPr="0030146B">
          <w:rPr>
            <w:rFonts w:eastAsia="Calibri" w:cs="Times New Roman"/>
          </w:rPr>
          <w:t xml:space="preserve">: implemented health and safety measures to reduce the spread of COVID-19, essential services were only permitted to operate.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"https://www.gov.nl.ca/covid-19/alert-system/alert-level-4/" </w:instrText>
        </w:r>
        <w:r w:rsidRPr="0030146B">
          <w:rPr>
            <w:rFonts w:eastAsia="Calibri" w:cs="Times New Roman"/>
            <w:b/>
            <w:color w:val="538135"/>
            <w:u w:val="single"/>
          </w:rPr>
          <w:fldChar w:fldCharType="separate"/>
        </w:r>
        <w:r w:rsidRPr="0030146B">
          <w:rPr>
            <w:rFonts w:eastAsia="Calibri" w:cs="Times New Roman"/>
            <w:b/>
            <w:color w:val="538135"/>
            <w:u w:val="single"/>
          </w:rPr>
          <w:t>Alert level 4</w:t>
        </w:r>
        <w:r w:rsidRPr="0030146B">
          <w:rPr>
            <w:rFonts w:eastAsia="Calibri" w:cs="Times New Roman"/>
            <w:b/>
            <w:color w:val="538135"/>
            <w:u w:val="single"/>
          </w:rPr>
          <w:fldChar w:fldCharType="end"/>
        </w:r>
        <w:r w:rsidRPr="0030146B">
          <w:rPr>
            <w:rFonts w:eastAsia="Calibri" w:cs="Times New Roman"/>
          </w:rPr>
          <w:t xml:space="preserve">: encouraged businesses and services to gradually re-open according to sector specific guidelines such as capacity limits, frequent sanitization etc.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"https://www.gov.nl.ca/covid-19/alert-system/alert-level-3/" </w:instrText>
        </w:r>
        <w:r w:rsidRPr="0030146B">
          <w:rPr>
            <w:rFonts w:eastAsia="Calibri" w:cs="Times New Roman"/>
            <w:b/>
            <w:color w:val="538135"/>
            <w:u w:val="single"/>
          </w:rPr>
          <w:fldChar w:fldCharType="separate"/>
        </w:r>
        <w:r w:rsidRPr="0030146B">
          <w:rPr>
            <w:rFonts w:eastAsia="Calibri" w:cs="Times New Roman"/>
            <w:b/>
            <w:color w:val="538135"/>
            <w:u w:val="single"/>
          </w:rPr>
          <w:t>Alert level 3</w:t>
        </w:r>
        <w:r w:rsidRPr="0030146B">
          <w:rPr>
            <w:rFonts w:eastAsia="Calibri" w:cs="Times New Roman"/>
            <w:b/>
            <w:color w:val="538135"/>
            <w:u w:val="single"/>
          </w:rPr>
          <w:fldChar w:fldCharType="end"/>
        </w:r>
        <w:r w:rsidRPr="0030146B">
          <w:rPr>
            <w:rFonts w:eastAsia="Calibri" w:cs="Times New Roman"/>
          </w:rPr>
          <w:t xml:space="preserve">: encouraged more businesses and services to open (according to sector specific guidelines) following limited spread of COVID-19.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"https://www.gov.nl.ca/covid-19/alert-system/alert-level-2/" </w:instrText>
        </w:r>
        <w:r w:rsidRPr="0030146B">
          <w:rPr>
            <w:rFonts w:eastAsia="Calibri" w:cs="Times New Roman"/>
            <w:b/>
            <w:color w:val="538135"/>
            <w:u w:val="single"/>
          </w:rPr>
          <w:fldChar w:fldCharType="separate"/>
        </w:r>
        <w:r w:rsidRPr="0030146B">
          <w:rPr>
            <w:rFonts w:eastAsia="Calibri" w:cs="Times New Roman"/>
            <w:b/>
            <w:color w:val="538135"/>
            <w:u w:val="single"/>
          </w:rPr>
          <w:t>Alert level 2</w:t>
        </w:r>
        <w:r w:rsidRPr="0030146B">
          <w:rPr>
            <w:rFonts w:eastAsia="Calibri" w:cs="Times New Roman"/>
            <w:b/>
            <w:color w:val="538135"/>
            <w:u w:val="single"/>
          </w:rPr>
          <w:fldChar w:fldCharType="end"/>
        </w:r>
        <w:r w:rsidRPr="0030146B">
          <w:rPr>
            <w:rFonts w:eastAsia="Calibri" w:cs="Times New Roman"/>
          </w:rPr>
          <w:t xml:space="preserve">: encouraged additional re-opening of businesses and services (according to sector specific guidelines).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"https://www.gov.nl.ca/covid-19/alert-system/alert-level-1/" </w:instrText>
        </w:r>
        <w:r w:rsidRPr="0030146B">
          <w:rPr>
            <w:rFonts w:eastAsia="Calibri" w:cs="Times New Roman"/>
            <w:b/>
            <w:color w:val="538135"/>
            <w:u w:val="single"/>
          </w:rPr>
          <w:fldChar w:fldCharType="separate"/>
        </w:r>
        <w:r w:rsidRPr="0030146B">
          <w:rPr>
            <w:rFonts w:eastAsia="Calibri" w:cs="Times New Roman"/>
            <w:b/>
            <w:color w:val="538135"/>
            <w:u w:val="single"/>
          </w:rPr>
          <w:t>Alert level 1</w:t>
        </w:r>
        <w:r w:rsidRPr="0030146B">
          <w:rPr>
            <w:rFonts w:eastAsia="Calibri" w:cs="Times New Roman"/>
            <w:b/>
            <w:color w:val="538135"/>
            <w:u w:val="single"/>
          </w:rPr>
          <w:fldChar w:fldCharType="end"/>
        </w:r>
        <w:r w:rsidRPr="0030146B">
          <w:rPr>
            <w:rFonts w:eastAsia="Calibri" w:cs="Times New Roman"/>
          </w:rPr>
          <w:t xml:space="preserve">: Resumption of all activities while living with the possibility of COVID-19. </w:t>
        </w:r>
      </w:ins>
    </w:p>
    <w:p w14:paraId="429C3A26" w14:textId="77777777" w:rsidR="00115F13" w:rsidRPr="0030146B" w:rsidRDefault="00115F13" w:rsidP="00115F13">
      <w:pPr>
        <w:spacing w:after="160" w:line="259" w:lineRule="auto"/>
        <w:rPr>
          <w:ins w:id="382" w:author="Christine Warren" w:date="2020-10-01T11:58:00Z"/>
          <w:rFonts w:eastAsia="Calibri" w:cs="Times New Roman"/>
        </w:rPr>
      </w:pPr>
      <w:ins w:id="383" w:author="Christine Warren" w:date="2020-10-01T11:58:00Z">
        <w:r w:rsidRPr="0030146B">
          <w:rPr>
            <w:rFonts w:eastAsia="Calibri" w:cs="Times New Roman"/>
          </w:rPr>
          <w:t xml:space="preserve">Link: </w:t>
        </w:r>
        <w:r w:rsidRPr="0030146B">
          <w:rPr>
            <w:rFonts w:eastAsia="Calibri" w:cs="Times New Roman"/>
            <w:color w:val="0000FF"/>
            <w:u w:val="single"/>
          </w:rPr>
          <w:fldChar w:fldCharType="begin"/>
        </w:r>
        <w:r w:rsidRPr="0030146B">
          <w:rPr>
            <w:rFonts w:eastAsia="Calibri" w:cs="Times New Roman"/>
            <w:color w:val="0000FF"/>
            <w:u w:val="single"/>
          </w:rPr>
          <w:instrText xml:space="preserve"> HYPERLINK "https://www.gov.nl.ca/covid-19/alert-system/" </w:instrText>
        </w:r>
        <w:r w:rsidRPr="0030146B">
          <w:rPr>
            <w:rFonts w:eastAsia="Calibri" w:cs="Times New Roman"/>
            <w:color w:val="0000FF"/>
            <w:u w:val="single"/>
          </w:rPr>
          <w:fldChar w:fldCharType="separate"/>
        </w:r>
        <w:r w:rsidRPr="0030146B">
          <w:rPr>
            <w:rFonts w:eastAsia="Calibri" w:cs="Times New Roman"/>
            <w:color w:val="0000FF"/>
            <w:u w:val="single"/>
          </w:rPr>
          <w:t>https://www.gov.nl.ca/covid-19/alert-system/</w:t>
        </w:r>
        <w:r w:rsidRPr="0030146B">
          <w:rPr>
            <w:rFonts w:eastAsia="Calibri" w:cs="Times New Roman"/>
            <w:color w:val="0000FF"/>
            <w:u w:val="single"/>
          </w:rPr>
          <w:fldChar w:fldCharType="end"/>
        </w:r>
      </w:ins>
    </w:p>
    <w:p w14:paraId="7E6F8AD5" w14:textId="77777777" w:rsidR="00115F13" w:rsidRPr="0030146B" w:rsidRDefault="00115F13" w:rsidP="00115F13">
      <w:pPr>
        <w:spacing w:after="160" w:line="259" w:lineRule="auto"/>
        <w:rPr>
          <w:ins w:id="384" w:author="Christine Warren" w:date="2020-10-01T11:58:00Z"/>
          <w:rFonts w:eastAsia="Calibri" w:cs="Times New Roman"/>
        </w:rPr>
      </w:pPr>
      <w:ins w:id="385" w:author="Christine Warren" w:date="2020-10-01T11:58:00Z">
        <w:r w:rsidRPr="0030146B">
          <w:rPr>
            <w:rFonts w:ascii="Calibri Bold" w:eastAsia="Times New Roman" w:hAnsi="Calibri Bold" w:cs="Times New Roman"/>
            <w:b/>
            <w:caps/>
            <w:color w:val="3D8704"/>
            <w:sz w:val="24"/>
            <w:szCs w:val="24"/>
            <w:lang w:eastAsia="en-CA"/>
          </w:rPr>
          <w:t>Saskatchewan:</w:t>
        </w:r>
        <w:r w:rsidRPr="0030146B">
          <w:rPr>
            <w:rFonts w:eastAsia="Calibri" w:cs="Times New Roman"/>
          </w:rPr>
          <w:t xml:space="preserve"> The Provincial Government of Saskatchewan developed a guiding document titled: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"https://www.saskatchewan.ca/government/health-care-administration-and-provider-resources/treatment-procedures-and-guidelines/emerging-public-health-issues/2019-novel-coronavirus/re-open-saskatchewan-plan/phases-of-re-open-saskatchewan" </w:instrText>
        </w:r>
        <w:r w:rsidRPr="0030146B">
          <w:rPr>
            <w:rFonts w:eastAsia="Calibri" w:cs="Times New Roman"/>
            <w:b/>
            <w:color w:val="538135"/>
            <w:u w:val="single"/>
          </w:rPr>
          <w:fldChar w:fldCharType="separate"/>
        </w:r>
        <w:r w:rsidRPr="0030146B">
          <w:rPr>
            <w:rFonts w:eastAsia="Calibri" w:cs="Times New Roman"/>
            <w:b/>
            <w:color w:val="538135"/>
            <w:u w:val="single"/>
          </w:rPr>
          <w:t>Re-open Saskatchewan</w:t>
        </w:r>
        <w:r w:rsidRPr="0030146B">
          <w:rPr>
            <w:rFonts w:eastAsia="Calibri" w:cs="Times New Roman"/>
            <w:b/>
            <w:color w:val="538135"/>
            <w:u w:val="single"/>
          </w:rPr>
          <w:fldChar w:fldCharType="end"/>
        </w:r>
        <w:r w:rsidRPr="0030146B">
          <w:rPr>
            <w:rFonts w:eastAsia="Calibri" w:cs="Times New Roman"/>
          </w:rPr>
          <w:t>” after declaring a State of Emergency. This document outlined a Phased approach,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"https://www.saskatchewan.ca/government/health-care-administration-and-provider-resources/treatment-procedures-and-guidelines/emerging-public-health-issues/2019-novel-coronavirus/re-open-saskatchewan-plan/phases-of-re-open-saskatchewan/phase-one" </w:instrText>
        </w:r>
        <w:r w:rsidRPr="0030146B">
          <w:rPr>
            <w:rFonts w:eastAsia="Calibri" w:cs="Times New Roman"/>
            <w:b/>
            <w:color w:val="538135"/>
            <w:u w:val="single"/>
          </w:rPr>
          <w:fldChar w:fldCharType="separate"/>
        </w:r>
        <w:r w:rsidRPr="0030146B">
          <w:rPr>
            <w:rFonts w:eastAsia="Calibri" w:cs="Times New Roman"/>
            <w:b/>
            <w:color w:val="538135"/>
            <w:u w:val="single"/>
          </w:rPr>
          <w:t>Phase 1</w:t>
        </w:r>
        <w:r w:rsidRPr="0030146B">
          <w:rPr>
            <w:rFonts w:eastAsia="Calibri" w:cs="Times New Roman"/>
            <w:b/>
            <w:color w:val="538135"/>
            <w:u w:val="single"/>
          </w:rPr>
          <w:fldChar w:fldCharType="end"/>
        </w:r>
        <w:r w:rsidRPr="0030146B">
          <w:rPr>
            <w:rFonts w:eastAsia="Calibri" w:cs="Times New Roman"/>
          </w:rPr>
          <w:t xml:space="preserve">,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"https://www.saskatchewan.ca/government/health-care-administration-and-provider-resources/treatment-procedures-and-guidelines/emerging-public-health-issues/2019-novel-coronavirus/re-open-saskatchewan-plan/phases-of-re-open-saskatchewan/phase-two" </w:instrText>
        </w:r>
        <w:r w:rsidRPr="0030146B">
          <w:rPr>
            <w:rFonts w:eastAsia="Calibri" w:cs="Times New Roman"/>
            <w:b/>
            <w:color w:val="538135"/>
            <w:u w:val="single"/>
          </w:rPr>
          <w:fldChar w:fldCharType="separate"/>
        </w:r>
        <w:r w:rsidRPr="0030146B">
          <w:rPr>
            <w:rFonts w:eastAsia="Calibri" w:cs="Times New Roman"/>
            <w:b/>
            <w:color w:val="538135"/>
            <w:u w:val="single"/>
          </w:rPr>
          <w:t>Phase 2</w:t>
        </w:r>
        <w:r w:rsidRPr="0030146B">
          <w:rPr>
            <w:rFonts w:eastAsia="Calibri" w:cs="Times New Roman"/>
            <w:b/>
            <w:color w:val="538135"/>
            <w:u w:val="single"/>
          </w:rPr>
          <w:fldChar w:fldCharType="end"/>
        </w:r>
        <w:r w:rsidRPr="0030146B">
          <w:rPr>
            <w:rFonts w:eastAsia="Calibri" w:cs="Times New Roman"/>
          </w:rPr>
          <w:t xml:space="preserve">,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"https://www.saskatchewan.ca/government/health-care-administration-and-provider-resources/treatment-procedures-and-guidelines/emerging-public-health-issues/2019-novel-coronavirus/re-open-saskatchewan-plan/phases-of-re-open-saskatchewan/phase-three" </w:instrText>
        </w:r>
        <w:r w:rsidRPr="0030146B">
          <w:rPr>
            <w:rFonts w:eastAsia="Calibri" w:cs="Times New Roman"/>
            <w:b/>
            <w:color w:val="538135"/>
            <w:u w:val="single"/>
          </w:rPr>
          <w:fldChar w:fldCharType="separate"/>
        </w:r>
        <w:r w:rsidRPr="0030146B">
          <w:rPr>
            <w:rFonts w:eastAsia="Calibri" w:cs="Times New Roman"/>
            <w:b/>
            <w:color w:val="538135"/>
            <w:u w:val="single"/>
          </w:rPr>
          <w:t>Phase 3</w:t>
        </w:r>
        <w:r w:rsidRPr="0030146B">
          <w:rPr>
            <w:rFonts w:eastAsia="Calibri" w:cs="Times New Roman"/>
            <w:b/>
            <w:color w:val="538135"/>
            <w:u w:val="single"/>
          </w:rPr>
          <w:fldChar w:fldCharType="end"/>
        </w:r>
        <w:r w:rsidRPr="0030146B">
          <w:rPr>
            <w:rFonts w:eastAsia="Calibri" w:cs="Times New Roman"/>
          </w:rPr>
          <w:t xml:space="preserve">, and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"https://www.saskatchewan.ca/government/health-care-administration-and-provider-resources/treatment-procedures-and-guidelines/emerging-public-health-issues/2019-novel-coronavirus/re-open-saskatchewan-plan/phases-of-re-open-saskatchewan/phase-four" </w:instrText>
        </w:r>
        <w:r w:rsidRPr="0030146B">
          <w:rPr>
            <w:rFonts w:eastAsia="Calibri" w:cs="Times New Roman"/>
            <w:b/>
            <w:color w:val="538135"/>
            <w:u w:val="single"/>
          </w:rPr>
          <w:fldChar w:fldCharType="separate"/>
        </w:r>
        <w:r w:rsidRPr="0030146B">
          <w:rPr>
            <w:rFonts w:eastAsia="Calibri" w:cs="Times New Roman"/>
            <w:b/>
            <w:color w:val="538135"/>
            <w:u w:val="single"/>
          </w:rPr>
          <w:t>Phase 4</w:t>
        </w:r>
        <w:r w:rsidRPr="0030146B">
          <w:rPr>
            <w:rFonts w:eastAsia="Calibri" w:cs="Times New Roman"/>
            <w:b/>
            <w:color w:val="538135"/>
            <w:u w:val="single"/>
          </w:rPr>
          <w:fldChar w:fldCharType="end"/>
        </w:r>
        <w:r w:rsidRPr="0030146B">
          <w:rPr>
            <w:rFonts w:eastAsia="Calibri" w:cs="Times New Roman"/>
          </w:rPr>
          <w:t xml:space="preserve">) to encouraged the gradual resumption of activities following health and safety guidelines. Phase 1 and Phase 2 allowed re-openings of previously restricted </w:t>
        </w:r>
        <w:r w:rsidRPr="0030146B">
          <w:rPr>
            <w:rFonts w:eastAsia="Calibri" w:cs="Times New Roman"/>
          </w:rPr>
          <w:lastRenderedPageBreak/>
          <w:t xml:space="preserve">services such as elective surgeries or personal care services. Phase 3 and Phase 4 encouraged additional re-openings of businesses and services and increased limits on capacity such as restaurants or fitness centers. Within each Phase businesses and services were allowed to resume activities when it was safe to do so. </w:t>
        </w:r>
        <w:r w:rsidRPr="0030146B">
          <w:rPr>
            <w:rFonts w:eastAsia="Calibri" w:cs="Times New Roman"/>
            <w:color w:val="538135"/>
            <w:u w:val="single"/>
          </w:rPr>
          <w:fldChar w:fldCharType="begin"/>
        </w:r>
        <w:r w:rsidRPr="0030146B">
          <w:rPr>
            <w:rFonts w:eastAsia="Calibri" w:cs="Times New Roman"/>
            <w:color w:val="538135"/>
            <w:u w:val="single"/>
          </w:rPr>
          <w:instrText xml:space="preserve"> HYPERLINK "https://www.saskatchewan.ca/government/health-care-administration-and-provider-resources/treatment-procedures-and-guidelines/emerging-public-health-issues/2019-novel-coronavirus/re-open-saskatchewan-plan/phases-of-re-open-saskatchewan/phase-five" </w:instrText>
        </w:r>
        <w:r w:rsidRPr="0030146B">
          <w:rPr>
            <w:rFonts w:eastAsia="Calibri" w:cs="Times New Roman"/>
            <w:color w:val="538135"/>
            <w:u w:val="single"/>
          </w:rPr>
          <w:fldChar w:fldCharType="separate"/>
        </w:r>
        <w:r w:rsidRPr="0030146B">
          <w:rPr>
            <w:rFonts w:eastAsia="Calibri" w:cs="Times New Roman"/>
            <w:color w:val="538135"/>
            <w:u w:val="single"/>
          </w:rPr>
          <w:t>Phase 5</w:t>
        </w:r>
        <w:r w:rsidRPr="0030146B">
          <w:rPr>
            <w:rFonts w:eastAsia="Calibri" w:cs="Times New Roman"/>
            <w:color w:val="538135"/>
            <w:u w:val="single"/>
          </w:rPr>
          <w:fldChar w:fldCharType="end"/>
        </w:r>
        <w:r w:rsidRPr="0030146B">
          <w:rPr>
            <w:rFonts w:eastAsia="Calibri" w:cs="Times New Roman"/>
          </w:rPr>
          <w:t xml:space="preserve"> (to be determined) will reflect lifting long-term restrictions. </w:t>
        </w:r>
      </w:ins>
    </w:p>
    <w:p w14:paraId="182E1514" w14:textId="77777777" w:rsidR="00115F13" w:rsidRPr="0030146B" w:rsidRDefault="00115F13" w:rsidP="00115F13">
      <w:pPr>
        <w:spacing w:after="160" w:line="259" w:lineRule="auto"/>
        <w:rPr>
          <w:ins w:id="386" w:author="Christine Warren" w:date="2020-10-01T11:58:00Z"/>
          <w:rFonts w:eastAsia="Calibri" w:cs="Times New Roman"/>
        </w:rPr>
      </w:pPr>
      <w:ins w:id="387" w:author="Christine Warren" w:date="2020-10-01T11:58:00Z">
        <w:r w:rsidRPr="0030146B">
          <w:rPr>
            <w:rFonts w:eastAsia="Calibri" w:cs="Times New Roman"/>
          </w:rPr>
          <w:t xml:space="preserve">Link: </w:t>
        </w:r>
        <w:r w:rsidRPr="0030146B">
          <w:rPr>
            <w:rFonts w:eastAsia="Calibri" w:cs="Times New Roman"/>
            <w:color w:val="0000FF"/>
            <w:u w:val="single"/>
          </w:rPr>
          <w:fldChar w:fldCharType="begin"/>
        </w:r>
        <w:r w:rsidRPr="0030146B">
          <w:rPr>
            <w:rFonts w:eastAsia="Calibri" w:cs="Times New Roman"/>
            <w:color w:val="0000FF"/>
            <w:u w:val="single"/>
          </w:rPr>
          <w:instrText xml:space="preserve"> HYPERLINK "https://www.saskatchewan.ca/government/health-care-administration-and-provider-resources/treatment-procedures-and-guidelines/emerging-public-health-issues/2019-novel-coronavirus/re-open-saskatchewan-plan/phases-of-re-open-saskatchewan" </w:instrText>
        </w:r>
        <w:r w:rsidRPr="0030146B">
          <w:rPr>
            <w:rFonts w:eastAsia="Calibri" w:cs="Times New Roman"/>
            <w:color w:val="0000FF"/>
            <w:u w:val="single"/>
          </w:rPr>
          <w:fldChar w:fldCharType="separate"/>
        </w:r>
        <w:r w:rsidRPr="0030146B">
          <w:rPr>
            <w:rFonts w:eastAsia="Calibri" w:cs="Times New Roman"/>
            <w:color w:val="0000FF"/>
            <w:u w:val="single"/>
          </w:rPr>
          <w:t>https://www.saskatchewan.ca/government/health-care-administration-and-provider-resources/treatment-procedures-and-guidelines/emerging-public-health-issues/2019-novel-coronavirus/re-open-saskatchewan-plan/phases-of-re-open-saskatchewan</w:t>
        </w:r>
        <w:r w:rsidRPr="0030146B">
          <w:rPr>
            <w:rFonts w:eastAsia="Calibri" w:cs="Times New Roman"/>
            <w:color w:val="0000FF"/>
            <w:u w:val="single"/>
          </w:rPr>
          <w:fldChar w:fldCharType="end"/>
        </w:r>
      </w:ins>
    </w:p>
    <w:p w14:paraId="3AEB51F2" w14:textId="77777777" w:rsidR="00115F13" w:rsidRPr="0030146B" w:rsidRDefault="00115F13" w:rsidP="00115F13">
      <w:pPr>
        <w:spacing w:after="160" w:line="259" w:lineRule="auto"/>
        <w:rPr>
          <w:ins w:id="388" w:author="Christine Warren" w:date="2020-10-01T11:58:00Z"/>
          <w:rFonts w:eastAsia="Calibri" w:cs="Times New Roman"/>
        </w:rPr>
      </w:pPr>
      <w:ins w:id="389" w:author="Christine Warren" w:date="2020-10-01T11:58:00Z">
        <w:r w:rsidRPr="0030146B">
          <w:rPr>
            <w:rFonts w:ascii="Calibri Bold" w:eastAsia="Times New Roman" w:hAnsi="Calibri Bold" w:cs="Times New Roman"/>
            <w:caps/>
            <w:color w:val="3D8704"/>
            <w:sz w:val="24"/>
            <w:szCs w:val="24"/>
            <w:lang w:eastAsia="en-CA"/>
          </w:rPr>
          <w:t>Nova Scotia</w:t>
        </w:r>
        <w:r w:rsidRPr="0030146B">
          <w:rPr>
            <w:rFonts w:ascii="Calibri Bold" w:eastAsia="Times New Roman" w:hAnsi="Calibri Bold" w:cs="Times New Roman"/>
            <w:b/>
            <w:caps/>
            <w:color w:val="3D8704"/>
            <w:sz w:val="24"/>
            <w:szCs w:val="24"/>
            <w:lang w:eastAsia="en-CA"/>
          </w:rPr>
          <w:t>:</w:t>
        </w:r>
        <w:r w:rsidRPr="0030146B">
          <w:rPr>
            <w:rFonts w:eastAsia="Calibri" w:cs="Times New Roman"/>
          </w:rPr>
          <w:t xml:space="preserve"> The Provincial Government of Nova Scotia declared a Provincial State of Emergency which required all non-essential business to close. To re-open Nova Scotia’s businesses and services safely, sector associations were required to submit a </w:t>
        </w:r>
        <w:r w:rsidRPr="0030146B">
          <w:rPr>
            <w:rFonts w:eastAsia="Calibri" w:cs="Times New Roman"/>
            <w:color w:val="538135"/>
            <w:u w:val="single"/>
          </w:rPr>
          <w:fldChar w:fldCharType="begin"/>
        </w:r>
        <w:r w:rsidRPr="0030146B">
          <w:rPr>
            <w:rFonts w:eastAsia="Calibri" w:cs="Times New Roman"/>
            <w:color w:val="538135"/>
            <w:u w:val="single"/>
          </w:rPr>
          <w:instrText xml:space="preserve"> HYPERLINK "https://novascotia.ca/reopening-nova-scotia/" </w:instrText>
        </w:r>
        <w:r w:rsidRPr="0030146B">
          <w:rPr>
            <w:rFonts w:eastAsia="Calibri" w:cs="Times New Roman"/>
            <w:color w:val="538135"/>
            <w:u w:val="single"/>
          </w:rPr>
          <w:fldChar w:fldCharType="separate"/>
        </w:r>
        <w:r w:rsidRPr="0030146B">
          <w:rPr>
            <w:rFonts w:eastAsia="Calibri" w:cs="Times New Roman"/>
            <w:color w:val="538135"/>
            <w:u w:val="single"/>
          </w:rPr>
          <w:t>re-opening plan</w:t>
        </w:r>
        <w:r w:rsidRPr="0030146B">
          <w:rPr>
            <w:rFonts w:eastAsia="Calibri" w:cs="Times New Roman"/>
            <w:color w:val="538135"/>
            <w:u w:val="single"/>
          </w:rPr>
          <w:fldChar w:fldCharType="end"/>
        </w:r>
        <w:r w:rsidRPr="0030146B">
          <w:rPr>
            <w:rFonts w:eastAsia="Calibri" w:cs="Times New Roman"/>
            <w:color w:val="538135"/>
          </w:rPr>
          <w:t xml:space="preserve"> </w:t>
        </w:r>
        <w:r w:rsidRPr="0030146B">
          <w:rPr>
            <w:rFonts w:eastAsia="Calibri" w:cs="Times New Roman"/>
          </w:rPr>
          <w:t xml:space="preserve">complying with the Health Protection Act order, and comply with “workplace COVID-19 prevention plans” for their sector. Beginning May 1 2020 and onward, Nova Scotia began </w:t>
        </w:r>
        <w:r w:rsidRPr="0030146B">
          <w:rPr>
            <w:rFonts w:eastAsia="Calibri" w:cs="Times New Roman"/>
            <w:color w:val="538135"/>
            <w:u w:val="single"/>
          </w:rPr>
          <w:fldChar w:fldCharType="begin"/>
        </w:r>
        <w:r w:rsidRPr="0030146B">
          <w:rPr>
            <w:rFonts w:eastAsia="Calibri" w:cs="Times New Roman"/>
            <w:color w:val="538135"/>
            <w:u w:val="single"/>
          </w:rPr>
          <w:instrText xml:space="preserve"> HYPERLINK "https://novascotia.ca/coronavirus/restriction-updates/" </w:instrText>
        </w:r>
        <w:r w:rsidRPr="0030146B">
          <w:rPr>
            <w:rFonts w:eastAsia="Calibri" w:cs="Times New Roman"/>
            <w:color w:val="538135"/>
            <w:u w:val="single"/>
          </w:rPr>
          <w:fldChar w:fldCharType="separate"/>
        </w:r>
        <w:r w:rsidRPr="0030146B">
          <w:rPr>
            <w:rFonts w:eastAsia="Calibri" w:cs="Times New Roman"/>
            <w:color w:val="538135"/>
            <w:u w:val="single"/>
          </w:rPr>
          <w:t>opening businesses and services</w:t>
        </w:r>
        <w:r w:rsidRPr="0030146B">
          <w:rPr>
            <w:rFonts w:eastAsia="Calibri" w:cs="Times New Roman"/>
            <w:color w:val="538135"/>
            <w:u w:val="single"/>
          </w:rPr>
          <w:fldChar w:fldCharType="end"/>
        </w:r>
        <w:r w:rsidRPr="0030146B">
          <w:rPr>
            <w:rFonts w:eastAsia="Calibri" w:cs="Times New Roman"/>
          </w:rPr>
          <w:t xml:space="preserve"> and changing guidelines following sector specific regulations, and health and safety requirements. </w:t>
        </w:r>
        <w:r w:rsidRPr="0030146B">
          <w:rPr>
            <w:rFonts w:eastAsia="Calibri" w:cs="Times New Roman"/>
            <w:b/>
          </w:rPr>
          <w:t>Nova Scotia did not follow a Phased plan for re-openings</w:t>
        </w:r>
        <w:r w:rsidRPr="0030146B">
          <w:rPr>
            <w:rFonts w:eastAsia="Calibri" w:cs="Times New Roman"/>
          </w:rPr>
          <w:t>.</w:t>
        </w:r>
      </w:ins>
    </w:p>
    <w:p w14:paraId="70B374CC" w14:textId="77777777" w:rsidR="00115F13" w:rsidRPr="0030146B" w:rsidRDefault="00115F13" w:rsidP="00115F13">
      <w:pPr>
        <w:spacing w:after="160" w:line="259" w:lineRule="auto"/>
        <w:rPr>
          <w:ins w:id="390" w:author="Christine Warren" w:date="2020-10-01T11:58:00Z"/>
          <w:rFonts w:eastAsia="Calibri" w:cs="Times New Roman"/>
        </w:rPr>
      </w:pPr>
      <w:ins w:id="391" w:author="Christine Warren" w:date="2020-10-01T11:58:00Z">
        <w:r w:rsidRPr="0030146B">
          <w:rPr>
            <w:rFonts w:eastAsia="Calibri" w:cs="Times New Roman"/>
          </w:rPr>
          <w:t xml:space="preserve">Link: </w:t>
        </w:r>
        <w:r w:rsidRPr="0030146B">
          <w:rPr>
            <w:rFonts w:eastAsia="Calibri" w:cs="Times New Roman"/>
            <w:color w:val="0000FF"/>
            <w:u w:val="single"/>
          </w:rPr>
          <w:fldChar w:fldCharType="begin"/>
        </w:r>
        <w:r w:rsidRPr="0030146B">
          <w:rPr>
            <w:rFonts w:eastAsia="Calibri" w:cs="Times New Roman"/>
            <w:color w:val="0000FF"/>
            <w:u w:val="single"/>
          </w:rPr>
          <w:instrText xml:space="preserve"> HYPERLINK "https://novascotia.ca/reopening-nova-scotia/" </w:instrText>
        </w:r>
        <w:r w:rsidRPr="0030146B">
          <w:rPr>
            <w:rFonts w:eastAsia="Calibri" w:cs="Times New Roman"/>
            <w:color w:val="0000FF"/>
            <w:u w:val="single"/>
          </w:rPr>
          <w:fldChar w:fldCharType="separate"/>
        </w:r>
        <w:r w:rsidRPr="0030146B">
          <w:rPr>
            <w:rFonts w:eastAsia="Calibri" w:cs="Times New Roman"/>
            <w:color w:val="0000FF"/>
            <w:u w:val="single"/>
          </w:rPr>
          <w:t>https://novascotia.ca/reopening-nova-scotia/</w:t>
        </w:r>
        <w:r w:rsidRPr="0030146B">
          <w:rPr>
            <w:rFonts w:eastAsia="Calibri" w:cs="Times New Roman"/>
            <w:color w:val="0000FF"/>
            <w:u w:val="single"/>
          </w:rPr>
          <w:fldChar w:fldCharType="end"/>
        </w:r>
        <w:r w:rsidRPr="0030146B">
          <w:rPr>
            <w:rFonts w:eastAsia="Calibri" w:cs="Times New Roman"/>
          </w:rPr>
          <w:t xml:space="preserve">; Link: </w:t>
        </w:r>
        <w:r w:rsidRPr="0030146B">
          <w:rPr>
            <w:rFonts w:eastAsia="Calibri" w:cs="Times New Roman"/>
            <w:color w:val="0000FF"/>
            <w:u w:val="single"/>
          </w:rPr>
          <w:fldChar w:fldCharType="begin"/>
        </w:r>
        <w:r w:rsidRPr="0030146B">
          <w:rPr>
            <w:rFonts w:eastAsia="Calibri" w:cs="Times New Roman"/>
            <w:color w:val="0000FF"/>
            <w:u w:val="single"/>
          </w:rPr>
          <w:instrText xml:space="preserve"> HYPERLINK "https://novascotia.ca/coronavirus/restriction-updates/" </w:instrText>
        </w:r>
        <w:r w:rsidRPr="0030146B">
          <w:rPr>
            <w:rFonts w:eastAsia="Calibri" w:cs="Times New Roman"/>
            <w:color w:val="0000FF"/>
            <w:u w:val="single"/>
          </w:rPr>
          <w:fldChar w:fldCharType="separate"/>
        </w:r>
        <w:r w:rsidRPr="0030146B">
          <w:rPr>
            <w:rFonts w:eastAsia="Calibri" w:cs="Times New Roman"/>
            <w:color w:val="0000FF"/>
            <w:u w:val="single"/>
          </w:rPr>
          <w:t>https://novascotia.ca/coronavirus/restriction-updates/</w:t>
        </w:r>
        <w:r w:rsidRPr="0030146B">
          <w:rPr>
            <w:rFonts w:eastAsia="Calibri" w:cs="Times New Roman"/>
            <w:color w:val="0000FF"/>
            <w:u w:val="single"/>
          </w:rPr>
          <w:fldChar w:fldCharType="end"/>
        </w:r>
        <w:r w:rsidRPr="0030146B">
          <w:rPr>
            <w:rFonts w:eastAsia="Calibri" w:cs="Times New Roman"/>
          </w:rPr>
          <w:t xml:space="preserve">. </w:t>
        </w:r>
      </w:ins>
    </w:p>
    <w:p w14:paraId="2F94A5AE" w14:textId="77777777" w:rsidR="00115F13" w:rsidRPr="0030146B" w:rsidRDefault="00115F13" w:rsidP="00115F13">
      <w:pPr>
        <w:spacing w:after="160" w:line="259" w:lineRule="auto"/>
        <w:rPr>
          <w:ins w:id="392" w:author="Christine Warren" w:date="2020-10-01T11:58:00Z"/>
          <w:rFonts w:eastAsia="Calibri" w:cs="Times New Roman"/>
        </w:rPr>
      </w:pPr>
      <w:ins w:id="393" w:author="Christine Warren" w:date="2020-10-01T11:58:00Z">
        <w:r w:rsidRPr="0030146B">
          <w:rPr>
            <w:rFonts w:ascii="Calibri Bold" w:eastAsia="Times New Roman" w:hAnsi="Calibri Bold" w:cs="Times New Roman"/>
            <w:b/>
            <w:caps/>
            <w:color w:val="3D8704"/>
            <w:sz w:val="24"/>
            <w:szCs w:val="24"/>
            <w:lang w:eastAsia="en-CA"/>
          </w:rPr>
          <w:t>Greater Northwestern Territories:</w:t>
        </w:r>
        <w:r w:rsidRPr="0030146B">
          <w:rPr>
            <w:rFonts w:eastAsia="Calibri" w:cs="Times New Roman"/>
          </w:rPr>
          <w:t xml:space="preserve"> The Northwestern Territories developed the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"https://www.gov.nt.ca/covid-19/en/services/public-health-orders/emerging-wisely" </w:instrText>
        </w:r>
        <w:r w:rsidRPr="0030146B">
          <w:rPr>
            <w:rFonts w:eastAsia="Calibri" w:cs="Times New Roman"/>
            <w:b/>
            <w:color w:val="538135"/>
            <w:u w:val="single"/>
          </w:rPr>
          <w:fldChar w:fldCharType="separate"/>
        </w:r>
        <w:r w:rsidRPr="0030146B">
          <w:rPr>
            <w:rFonts w:eastAsia="Calibri" w:cs="Times New Roman"/>
            <w:b/>
            <w:color w:val="538135"/>
            <w:u w:val="single"/>
          </w:rPr>
          <w:t>Emerging Wisely- Path to Eased Public Health Restrictions</w:t>
        </w:r>
        <w:r w:rsidRPr="0030146B">
          <w:rPr>
            <w:rFonts w:eastAsia="Calibri" w:cs="Times New Roman"/>
            <w:b/>
            <w:color w:val="538135"/>
            <w:u w:val="single"/>
          </w:rPr>
          <w:fldChar w:fldCharType="end"/>
        </w:r>
        <w:r w:rsidRPr="0030146B">
          <w:rPr>
            <w:rFonts w:eastAsia="Calibri" w:cs="Times New Roman"/>
          </w:rPr>
          <w:t xml:space="preserve">” to gradually allow the resumption of businesses and services after declaring a State of Emergency. This document outlines four phases to ease public health measures.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"https://www.gov.nt.ca/covid-19/en/services/relaxing-phase-1-first-steps" </w:instrText>
        </w:r>
        <w:r w:rsidRPr="0030146B">
          <w:rPr>
            <w:rFonts w:eastAsia="Calibri" w:cs="Times New Roman"/>
            <w:b/>
            <w:color w:val="538135"/>
            <w:u w:val="single"/>
          </w:rPr>
          <w:fldChar w:fldCharType="separate"/>
        </w:r>
        <w:r w:rsidRPr="0030146B">
          <w:rPr>
            <w:rFonts w:eastAsia="Calibri" w:cs="Times New Roman"/>
            <w:b/>
            <w:color w:val="538135"/>
            <w:u w:val="single"/>
          </w:rPr>
          <w:t>Phase 1)</w:t>
        </w:r>
        <w:r w:rsidRPr="0030146B">
          <w:rPr>
            <w:rFonts w:eastAsia="Calibri" w:cs="Times New Roman"/>
            <w:b/>
            <w:color w:val="538135"/>
            <w:u w:val="single"/>
          </w:rPr>
          <w:fldChar w:fldCharType="end"/>
        </w:r>
        <w:r w:rsidRPr="0030146B">
          <w:rPr>
            <w:rFonts w:eastAsia="Calibri" w:cs="Times New Roman"/>
          </w:rPr>
          <w:t xml:space="preserve"> relaxed public health measures to allow operation of businesses and services such as personal service establishments, or tourism operators with limited services and following strict public health guidelines (began May 15</w:t>
        </w:r>
        <w:r w:rsidRPr="0030146B">
          <w:rPr>
            <w:rFonts w:eastAsia="Calibri" w:cs="Times New Roman"/>
            <w:vertAlign w:val="superscript"/>
          </w:rPr>
          <w:t>th</w:t>
        </w:r>
        <w:r w:rsidRPr="0030146B">
          <w:rPr>
            <w:rFonts w:eastAsia="Calibri" w:cs="Times New Roman"/>
          </w:rPr>
          <w:t xml:space="preserve">, 2020).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"https://www.gov.nt.ca/covid-19/en/services/relaxing-phase-2-next-steps-current-phase" </w:instrText>
        </w:r>
        <w:r w:rsidRPr="0030146B">
          <w:rPr>
            <w:rFonts w:eastAsia="Calibri" w:cs="Times New Roman"/>
            <w:b/>
            <w:color w:val="538135"/>
            <w:u w:val="single"/>
          </w:rPr>
          <w:fldChar w:fldCharType="separate"/>
        </w:r>
        <w:r w:rsidRPr="0030146B">
          <w:rPr>
            <w:rFonts w:eastAsia="Calibri" w:cs="Times New Roman"/>
            <w:b/>
            <w:color w:val="538135"/>
            <w:u w:val="single"/>
          </w:rPr>
          <w:t>Phase 2)</w:t>
        </w:r>
        <w:r w:rsidRPr="0030146B">
          <w:rPr>
            <w:rFonts w:eastAsia="Calibri" w:cs="Times New Roman"/>
            <w:b/>
            <w:color w:val="538135"/>
            <w:u w:val="single"/>
          </w:rPr>
          <w:fldChar w:fldCharType="end"/>
        </w:r>
        <w:r w:rsidRPr="0030146B">
          <w:rPr>
            <w:rFonts w:eastAsia="Calibri" w:cs="Times New Roman"/>
            <w:color w:val="538135"/>
          </w:rPr>
          <w:t xml:space="preserve"> </w:t>
        </w:r>
        <w:r w:rsidRPr="0030146B">
          <w:rPr>
            <w:rFonts w:eastAsia="Calibri" w:cs="Times New Roman"/>
          </w:rPr>
          <w:t>Began on June 12</w:t>
        </w:r>
        <w:r w:rsidRPr="0030146B">
          <w:rPr>
            <w:rFonts w:eastAsia="Calibri" w:cs="Times New Roman"/>
            <w:vertAlign w:val="superscript"/>
          </w:rPr>
          <w:t>th</w:t>
        </w:r>
        <w:r w:rsidRPr="0030146B">
          <w:rPr>
            <w:rFonts w:eastAsia="Calibri" w:cs="Times New Roman"/>
          </w:rPr>
          <w:t xml:space="preserve">, 2020, allowing additional services to open and increase capacity limits.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"https://www.gov.nt.ca/covid-19/en/services/relaxing-phase-3-careful-steps-past-second-wave" </w:instrText>
        </w:r>
        <w:r w:rsidRPr="0030146B">
          <w:rPr>
            <w:rFonts w:eastAsia="Calibri" w:cs="Times New Roman"/>
            <w:b/>
            <w:color w:val="538135"/>
            <w:u w:val="single"/>
          </w:rPr>
          <w:fldChar w:fldCharType="separate"/>
        </w:r>
        <w:r w:rsidRPr="0030146B">
          <w:rPr>
            <w:rFonts w:eastAsia="Calibri" w:cs="Times New Roman"/>
            <w:b/>
            <w:color w:val="538135"/>
            <w:u w:val="single"/>
          </w:rPr>
          <w:t>Phase 3)</w:t>
        </w:r>
        <w:r w:rsidRPr="0030146B">
          <w:rPr>
            <w:rFonts w:eastAsia="Calibri" w:cs="Times New Roman"/>
            <w:b/>
            <w:color w:val="538135"/>
            <w:u w:val="single"/>
          </w:rPr>
          <w:fldChar w:fldCharType="end"/>
        </w:r>
        <w:r w:rsidRPr="0030146B">
          <w:rPr>
            <w:rFonts w:eastAsia="Calibri" w:cs="Times New Roman"/>
          </w:rPr>
          <w:t xml:space="preserve"> and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"https://www.gov.nt.ca/covid-19/en/services/relaxing-phase-4-final-measures-lifted" </w:instrText>
        </w:r>
        <w:r w:rsidRPr="0030146B">
          <w:rPr>
            <w:rFonts w:eastAsia="Calibri" w:cs="Times New Roman"/>
            <w:b/>
            <w:color w:val="538135"/>
            <w:u w:val="single"/>
          </w:rPr>
          <w:fldChar w:fldCharType="separate"/>
        </w:r>
        <w:r w:rsidRPr="0030146B">
          <w:rPr>
            <w:rFonts w:eastAsia="Calibri" w:cs="Times New Roman"/>
            <w:b/>
            <w:color w:val="538135"/>
            <w:u w:val="single"/>
          </w:rPr>
          <w:t>Phase 4)</w:t>
        </w:r>
        <w:r w:rsidRPr="0030146B">
          <w:rPr>
            <w:rFonts w:eastAsia="Calibri" w:cs="Times New Roman"/>
            <w:b/>
            <w:color w:val="538135"/>
            <w:u w:val="single"/>
          </w:rPr>
          <w:fldChar w:fldCharType="end"/>
        </w:r>
        <w:r w:rsidRPr="0030146B">
          <w:rPr>
            <w:rFonts w:eastAsia="Calibri" w:cs="Times New Roman"/>
          </w:rPr>
          <w:t xml:space="preserve"> initiation is still undetermined, and will be based on prevalence of COVID-19 and a second wave. However, additional restrictions such as closures or capacity limits, will be removed for non-essential services. </w:t>
        </w:r>
      </w:ins>
    </w:p>
    <w:p w14:paraId="74A4C984" w14:textId="77777777" w:rsidR="00115F13" w:rsidRPr="0030146B" w:rsidRDefault="00115F13" w:rsidP="00115F13">
      <w:pPr>
        <w:spacing w:after="160" w:line="259" w:lineRule="auto"/>
        <w:rPr>
          <w:ins w:id="394" w:author="Christine Warren" w:date="2020-10-01T11:58:00Z"/>
          <w:rFonts w:eastAsia="Calibri" w:cs="Times New Roman"/>
        </w:rPr>
      </w:pPr>
      <w:ins w:id="395" w:author="Christine Warren" w:date="2020-10-01T11:58:00Z">
        <w:r w:rsidRPr="0030146B">
          <w:rPr>
            <w:rFonts w:eastAsia="Calibri" w:cs="Times New Roman"/>
          </w:rPr>
          <w:t xml:space="preserve">Link: </w:t>
        </w:r>
        <w:r w:rsidRPr="0030146B">
          <w:rPr>
            <w:rFonts w:eastAsia="Calibri" w:cs="Times New Roman"/>
            <w:color w:val="0000FF"/>
            <w:u w:val="single"/>
          </w:rPr>
          <w:fldChar w:fldCharType="begin"/>
        </w:r>
        <w:r w:rsidRPr="0030146B">
          <w:rPr>
            <w:rFonts w:eastAsia="Calibri" w:cs="Times New Roman"/>
            <w:color w:val="0000FF"/>
            <w:u w:val="single"/>
          </w:rPr>
          <w:instrText xml:space="preserve"> HYPERLINK "https://www.gov.nt.ca/covid-19/en/services/public-health-orders/emerging-wisely" </w:instrText>
        </w:r>
        <w:r w:rsidRPr="0030146B">
          <w:rPr>
            <w:rFonts w:eastAsia="Calibri" w:cs="Times New Roman"/>
            <w:color w:val="0000FF"/>
            <w:u w:val="single"/>
          </w:rPr>
          <w:fldChar w:fldCharType="separate"/>
        </w:r>
        <w:r w:rsidRPr="0030146B">
          <w:rPr>
            <w:rFonts w:eastAsia="Calibri" w:cs="Times New Roman"/>
            <w:color w:val="0000FF"/>
            <w:u w:val="single"/>
          </w:rPr>
          <w:t>https://www.gov.nt.ca/covid-19/en/services/public-health-orders/emerging-wisely</w:t>
        </w:r>
        <w:r w:rsidRPr="0030146B">
          <w:rPr>
            <w:rFonts w:eastAsia="Calibri" w:cs="Times New Roman"/>
            <w:color w:val="0000FF"/>
            <w:u w:val="single"/>
          </w:rPr>
          <w:fldChar w:fldCharType="end"/>
        </w:r>
      </w:ins>
    </w:p>
    <w:p w14:paraId="70D3CDD4" w14:textId="77777777" w:rsidR="00115F13" w:rsidRPr="0030146B" w:rsidRDefault="00115F13" w:rsidP="00115F13">
      <w:pPr>
        <w:spacing w:after="160" w:line="259" w:lineRule="auto"/>
        <w:rPr>
          <w:ins w:id="396" w:author="Christine Warren" w:date="2020-10-01T11:58:00Z"/>
          <w:rFonts w:eastAsia="Calibri" w:cs="Times New Roman"/>
        </w:rPr>
      </w:pPr>
      <w:ins w:id="397" w:author="Christine Warren" w:date="2020-10-01T11:58:00Z">
        <w:r w:rsidRPr="0030146B">
          <w:rPr>
            <w:rFonts w:ascii="Calibri Bold" w:eastAsia="Times New Roman" w:hAnsi="Calibri Bold" w:cs="Times New Roman"/>
            <w:caps/>
            <w:color w:val="3D8704"/>
            <w:sz w:val="24"/>
            <w:szCs w:val="24"/>
            <w:lang w:eastAsia="en-CA"/>
          </w:rPr>
          <w:t>Yukon</w:t>
        </w:r>
        <w:r w:rsidRPr="0030146B">
          <w:rPr>
            <w:rFonts w:ascii="Calibri Bold" w:eastAsia="Times New Roman" w:hAnsi="Calibri Bold" w:cs="Times New Roman"/>
            <w:b/>
            <w:caps/>
            <w:color w:val="3D8704"/>
            <w:sz w:val="24"/>
            <w:szCs w:val="24"/>
            <w:lang w:eastAsia="en-CA"/>
          </w:rPr>
          <w:t>:</w:t>
        </w:r>
        <w:r w:rsidRPr="0030146B">
          <w:rPr>
            <w:rFonts w:eastAsia="Calibri" w:cs="Times New Roman"/>
          </w:rPr>
          <w:t xml:space="preserve"> The Government of Yukon developed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"https://yukon.ca/en/path-forward-yukons-plan-lifting-covid-19-restrictions" </w:instrText>
        </w:r>
        <w:r w:rsidRPr="0030146B">
          <w:rPr>
            <w:rFonts w:eastAsia="Calibri" w:cs="Times New Roman"/>
            <w:b/>
            <w:color w:val="538135"/>
            <w:u w:val="single"/>
          </w:rPr>
          <w:fldChar w:fldCharType="separate"/>
        </w:r>
        <w:r w:rsidRPr="0030146B">
          <w:rPr>
            <w:rFonts w:eastAsia="Calibri" w:cs="Times New Roman"/>
            <w:b/>
            <w:color w:val="538135"/>
            <w:u w:val="single"/>
          </w:rPr>
          <w:t>A path forward: Yukon’s Plan for lifting COVID-19 restrictions</w:t>
        </w:r>
        <w:r w:rsidRPr="0030146B">
          <w:rPr>
            <w:rFonts w:eastAsia="Calibri" w:cs="Times New Roman"/>
            <w:b/>
            <w:color w:val="538135"/>
            <w:u w:val="single"/>
          </w:rPr>
          <w:fldChar w:fldCharType="end"/>
        </w:r>
        <w:r w:rsidRPr="0030146B">
          <w:rPr>
            <w:rFonts w:eastAsia="Calibri" w:cs="Times New Roman"/>
          </w:rPr>
          <w:t xml:space="preserve">”. This plan helps the territory gradually ease restrictions for businesses and services according to four Phases.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"https://yukon.ca/en/health-and-wellness/covid-19-information/summary-yukons-plan-lifting-covid-19-restrictions" </w:instrText>
        </w:r>
        <w:r w:rsidRPr="0030146B">
          <w:rPr>
            <w:rFonts w:eastAsia="Calibri" w:cs="Times New Roman"/>
            <w:b/>
            <w:color w:val="538135"/>
            <w:u w:val="single"/>
          </w:rPr>
          <w:fldChar w:fldCharType="separate"/>
        </w:r>
        <w:r w:rsidRPr="0030146B">
          <w:rPr>
            <w:rFonts w:eastAsia="Calibri" w:cs="Times New Roman"/>
            <w:b/>
            <w:color w:val="538135"/>
            <w:u w:val="single"/>
          </w:rPr>
          <w:t>Phase 1)</w:t>
        </w:r>
        <w:r w:rsidRPr="0030146B">
          <w:rPr>
            <w:rFonts w:eastAsia="Calibri" w:cs="Times New Roman"/>
            <w:b/>
            <w:color w:val="538135"/>
            <w:u w:val="single"/>
          </w:rPr>
          <w:fldChar w:fldCharType="end"/>
        </w:r>
        <w:r w:rsidRPr="0030146B">
          <w:rPr>
            <w:rFonts w:eastAsia="Calibri" w:cs="Times New Roman"/>
            <w:b/>
          </w:rPr>
          <w:t xml:space="preserve"> </w:t>
        </w:r>
        <w:r w:rsidRPr="0030146B">
          <w:rPr>
            <w:rFonts w:eastAsia="Calibri" w:cs="Times New Roman"/>
          </w:rPr>
          <w:t>began May 15</w:t>
        </w:r>
        <w:r w:rsidRPr="0030146B">
          <w:rPr>
            <w:rFonts w:eastAsia="Calibri" w:cs="Times New Roman"/>
            <w:vertAlign w:val="superscript"/>
          </w:rPr>
          <w:t>th</w:t>
        </w:r>
        <w:r w:rsidRPr="0030146B">
          <w:rPr>
            <w:rFonts w:eastAsia="Calibri" w:cs="Times New Roman"/>
          </w:rPr>
          <w:t xml:space="preserve"> 2020, to help the economy re-open safely, and allow limited business and services to operate. For example: restaurants were allowed dine-in at 50% capacity, or daycares were allowed to re-open for all workers.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"https://yukon.ca/en/health-and-wellness/covid-19-information/summary-yukons-plan-lifting-covid-19-restrictions" </w:instrText>
        </w:r>
        <w:r w:rsidRPr="0030146B">
          <w:rPr>
            <w:rFonts w:eastAsia="Calibri" w:cs="Times New Roman"/>
            <w:b/>
            <w:color w:val="538135"/>
            <w:u w:val="single"/>
          </w:rPr>
          <w:fldChar w:fldCharType="separate"/>
        </w:r>
        <w:r w:rsidRPr="0030146B">
          <w:rPr>
            <w:rFonts w:eastAsia="Calibri" w:cs="Times New Roman"/>
            <w:b/>
            <w:color w:val="538135"/>
            <w:u w:val="single"/>
          </w:rPr>
          <w:t>Phase 2)</w:t>
        </w:r>
        <w:r w:rsidRPr="0030146B">
          <w:rPr>
            <w:rFonts w:eastAsia="Calibri" w:cs="Times New Roman"/>
            <w:b/>
            <w:color w:val="538135"/>
            <w:u w:val="single"/>
          </w:rPr>
          <w:fldChar w:fldCharType="end"/>
        </w:r>
        <w:r w:rsidRPr="0030146B">
          <w:rPr>
            <w:rFonts w:eastAsia="Calibri" w:cs="Times New Roman"/>
          </w:rPr>
          <w:t xml:space="preserve"> began July 1</w:t>
        </w:r>
        <w:r w:rsidRPr="0030146B">
          <w:rPr>
            <w:rFonts w:eastAsia="Calibri" w:cs="Times New Roman"/>
            <w:vertAlign w:val="superscript"/>
          </w:rPr>
          <w:t>st</w:t>
        </w:r>
        <w:r w:rsidRPr="0030146B">
          <w:rPr>
            <w:rFonts w:eastAsia="Calibri" w:cs="Times New Roman"/>
          </w:rPr>
          <w:t xml:space="preserve">, 2020 and allowed additional restrictions on non-essential businesses and services to be lifted. For example: restaurants could offer full capacity dine-in services.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"https://yukon.ca/en/health-and-wellness/covid-19-information/summary-yukons-plan-lifting-covid-19-restrictions" </w:instrText>
        </w:r>
        <w:r w:rsidRPr="0030146B">
          <w:rPr>
            <w:rFonts w:eastAsia="Calibri" w:cs="Times New Roman"/>
            <w:b/>
            <w:color w:val="538135"/>
            <w:u w:val="single"/>
          </w:rPr>
          <w:fldChar w:fldCharType="separate"/>
        </w:r>
        <w:r w:rsidRPr="0030146B">
          <w:rPr>
            <w:rFonts w:eastAsia="Calibri" w:cs="Times New Roman"/>
            <w:b/>
            <w:color w:val="538135"/>
            <w:u w:val="single"/>
          </w:rPr>
          <w:t>Phase 3)</w:t>
        </w:r>
        <w:r w:rsidRPr="0030146B">
          <w:rPr>
            <w:rFonts w:eastAsia="Calibri" w:cs="Times New Roman"/>
            <w:b/>
            <w:color w:val="538135"/>
            <w:u w:val="single"/>
          </w:rPr>
          <w:fldChar w:fldCharType="end"/>
        </w:r>
        <w:r w:rsidRPr="0030146B">
          <w:rPr>
            <w:rFonts w:eastAsia="Calibri" w:cs="Times New Roman"/>
          </w:rPr>
          <w:t xml:space="preserve"> and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"https://yukon.ca/en/health-and-wellness/covid-19-information/summary-yukons-plan-lifting-covid-19-restrictions" </w:instrText>
        </w:r>
        <w:r w:rsidRPr="0030146B">
          <w:rPr>
            <w:rFonts w:eastAsia="Calibri" w:cs="Times New Roman"/>
            <w:b/>
            <w:color w:val="538135"/>
            <w:u w:val="single"/>
          </w:rPr>
          <w:fldChar w:fldCharType="separate"/>
        </w:r>
        <w:r w:rsidRPr="0030146B">
          <w:rPr>
            <w:rFonts w:eastAsia="Calibri" w:cs="Times New Roman"/>
            <w:b/>
            <w:color w:val="538135"/>
            <w:u w:val="single"/>
          </w:rPr>
          <w:t>Phase 4)</w:t>
        </w:r>
        <w:r w:rsidRPr="0030146B">
          <w:rPr>
            <w:rFonts w:eastAsia="Calibri" w:cs="Times New Roman"/>
            <w:b/>
            <w:color w:val="538135"/>
            <w:u w:val="single"/>
          </w:rPr>
          <w:fldChar w:fldCharType="end"/>
        </w:r>
        <w:r w:rsidRPr="0030146B">
          <w:rPr>
            <w:rFonts w:eastAsia="Calibri" w:cs="Times New Roman"/>
          </w:rPr>
          <w:t xml:space="preserve"> have yet to commence, and will reflect the new normal living conditions in addition to life after a vaccine has been made available.  </w:t>
        </w:r>
      </w:ins>
    </w:p>
    <w:p w14:paraId="088C280B" w14:textId="50D55F13" w:rsidR="00115F13" w:rsidRPr="0030146B" w:rsidRDefault="00115F13" w:rsidP="00115F13">
      <w:pPr>
        <w:spacing w:after="160" w:line="259" w:lineRule="auto"/>
        <w:rPr>
          <w:ins w:id="398" w:author="Christine Warren" w:date="2020-10-01T11:58:00Z"/>
          <w:rFonts w:eastAsia="Calibri" w:cs="Times New Roman"/>
        </w:rPr>
      </w:pPr>
      <w:ins w:id="399" w:author="Christine Warren" w:date="2020-10-01T11:58:00Z">
        <w:r w:rsidRPr="0030146B">
          <w:rPr>
            <w:rFonts w:eastAsia="Calibri" w:cs="Times New Roman"/>
          </w:rPr>
          <w:t xml:space="preserve">Link: </w:t>
        </w:r>
      </w:ins>
      <w:ins w:id="400" w:author="Christine Warren" w:date="2020-10-13T10:55:00Z">
        <w:r w:rsidR="003B666E">
          <w:rPr>
            <w:rFonts w:eastAsia="Calibri" w:cs="Times New Roman"/>
            <w:color w:val="0000FF"/>
            <w:u w:val="single"/>
          </w:rPr>
          <w:fldChar w:fldCharType="begin"/>
        </w:r>
        <w:r w:rsidR="003B666E">
          <w:rPr>
            <w:rFonts w:eastAsia="Calibri" w:cs="Times New Roman"/>
            <w:color w:val="0000FF"/>
            <w:u w:val="single"/>
          </w:rPr>
          <w:instrText xml:space="preserve"> HYPERLINK "</w:instrText>
        </w:r>
      </w:ins>
      <w:ins w:id="401" w:author="Christine Warren" w:date="2020-10-01T11:58:00Z">
        <w:r w:rsidR="003B666E" w:rsidRPr="0030146B">
          <w:rPr>
            <w:rFonts w:eastAsia="Calibri" w:cs="Times New Roman"/>
            <w:color w:val="0000FF"/>
            <w:u w:val="single"/>
          </w:rPr>
          <w:instrText>https://yukon.ca/en/health-and-</w:instrText>
        </w:r>
      </w:ins>
      <w:ins w:id="402" w:author="Christine Warren" w:date="2020-10-13T10:55:00Z">
        <w:r w:rsidR="003B666E">
          <w:rPr>
            <w:rFonts w:eastAsia="Calibri" w:cs="Times New Roman"/>
            <w:color w:val="0000FF"/>
            <w:u w:val="single"/>
          </w:rPr>
          <w:instrText>e</w:instrText>
        </w:r>
      </w:ins>
      <w:ins w:id="403" w:author="Christine Warren" w:date="2020-10-01T11:58:00Z">
        <w:r w:rsidR="003B666E" w:rsidRPr="0030146B">
          <w:rPr>
            <w:rFonts w:eastAsia="Calibri" w:cs="Times New Roman"/>
            <w:color w:val="0000FF"/>
            <w:u w:val="single"/>
          </w:rPr>
          <w:instrText>wellness/covid-19-information/summary-yukons-plan-lifting-covid-19-restrictions</w:instrText>
        </w:r>
      </w:ins>
      <w:ins w:id="404" w:author="Christine Warren" w:date="2020-10-13T10:55:00Z">
        <w:r w:rsidR="003B666E">
          <w:rPr>
            <w:rFonts w:eastAsia="Calibri" w:cs="Times New Roman"/>
            <w:color w:val="0000FF"/>
            <w:u w:val="single"/>
          </w:rPr>
          <w:instrText xml:space="preserve">" </w:instrText>
        </w:r>
        <w:r w:rsidR="003B666E">
          <w:rPr>
            <w:rFonts w:eastAsia="Calibri" w:cs="Times New Roman"/>
            <w:color w:val="0000FF"/>
            <w:u w:val="single"/>
          </w:rPr>
          <w:fldChar w:fldCharType="separate"/>
        </w:r>
      </w:ins>
      <w:ins w:id="405" w:author="Christine Warren" w:date="2020-10-01T11:58:00Z">
        <w:r w:rsidR="003B666E" w:rsidRPr="005765FD">
          <w:rPr>
            <w:rStyle w:val="Hyperlink"/>
            <w:rFonts w:eastAsia="Calibri" w:cs="Times New Roman"/>
          </w:rPr>
          <w:t>https://yukon.ca/en/health-and-</w:t>
        </w:r>
      </w:ins>
      <w:ins w:id="406" w:author="Christine Warren" w:date="2020-10-13T10:55:00Z">
        <w:r w:rsidR="003B666E" w:rsidRPr="005765FD">
          <w:rPr>
            <w:rStyle w:val="Hyperlink"/>
            <w:rFonts w:eastAsia="Calibri" w:cs="Times New Roman"/>
          </w:rPr>
          <w:t>e</w:t>
        </w:r>
      </w:ins>
      <w:ins w:id="407" w:author="Christine Warren" w:date="2020-10-01T11:58:00Z">
        <w:r w:rsidR="003B666E" w:rsidRPr="005765FD">
          <w:rPr>
            <w:rStyle w:val="Hyperlink"/>
            <w:rFonts w:eastAsia="Calibri" w:cs="Times New Roman"/>
          </w:rPr>
          <w:t>wellness/covid-19-information/summary-yukons-plan-lifting-covid-19-restrictions</w:t>
        </w:r>
      </w:ins>
      <w:ins w:id="408" w:author="Christine Warren" w:date="2020-10-13T10:55:00Z">
        <w:r w:rsidR="003B666E">
          <w:rPr>
            <w:rFonts w:eastAsia="Calibri" w:cs="Times New Roman"/>
            <w:color w:val="0000FF"/>
            <w:u w:val="single"/>
          </w:rPr>
          <w:fldChar w:fldCharType="end"/>
        </w:r>
      </w:ins>
    </w:p>
    <w:p w14:paraId="03E8E260" w14:textId="77777777" w:rsidR="00115F13" w:rsidRPr="0030146B" w:rsidRDefault="00115F13" w:rsidP="00115F13">
      <w:pPr>
        <w:spacing w:after="160" w:line="259" w:lineRule="auto"/>
        <w:rPr>
          <w:ins w:id="409" w:author="Christine Warren" w:date="2020-10-01T11:58:00Z"/>
          <w:rFonts w:eastAsia="Calibri" w:cs="Times New Roman"/>
          <w:b/>
        </w:rPr>
      </w:pPr>
      <w:ins w:id="410" w:author="Christine Warren" w:date="2020-10-01T11:58:00Z">
        <w:r w:rsidRPr="0030146B">
          <w:rPr>
            <w:rFonts w:ascii="Calibri Bold" w:eastAsia="Times New Roman" w:hAnsi="Calibri Bold" w:cs="Times New Roman"/>
            <w:b/>
            <w:caps/>
            <w:color w:val="3D8704"/>
            <w:sz w:val="24"/>
            <w:szCs w:val="24"/>
            <w:lang w:eastAsia="en-CA"/>
          </w:rPr>
          <w:t>Nunavut:</w:t>
        </w:r>
        <w:r w:rsidRPr="0030146B">
          <w:rPr>
            <w:rFonts w:eastAsia="Calibri" w:cs="Times New Roman"/>
          </w:rPr>
          <w:t xml:space="preserve"> To ease restrictions in place due to the COVID-19 pandemic the Government of Nunavut developed “</w:t>
        </w:r>
        <w:r w:rsidRPr="0030146B">
          <w:rPr>
            <w:rFonts w:eastAsia="Calibri" w:cs="Times New Roman"/>
            <w:b/>
            <w:color w:val="538135"/>
            <w:u w:val="single"/>
          </w:rPr>
          <w:fldChar w:fldCharType="begin"/>
        </w:r>
        <w:r w:rsidRPr="0030146B">
          <w:rPr>
            <w:rFonts w:eastAsia="Calibri" w:cs="Times New Roman"/>
            <w:b/>
            <w:color w:val="538135"/>
            <w:u w:val="single"/>
          </w:rPr>
          <w:instrText xml:space="preserve"> HYPERLINK "https://gov.nu.ca/sites/default/files/nunavuts_path_final_framework_-_eng_sm.pdf" </w:instrText>
        </w:r>
        <w:r w:rsidRPr="0030146B">
          <w:rPr>
            <w:rFonts w:eastAsia="Calibri" w:cs="Times New Roman"/>
            <w:b/>
            <w:color w:val="538135"/>
            <w:u w:val="single"/>
          </w:rPr>
          <w:fldChar w:fldCharType="separate"/>
        </w:r>
        <w:r w:rsidRPr="0030146B">
          <w:rPr>
            <w:rFonts w:eastAsia="Calibri" w:cs="Times New Roman"/>
            <w:b/>
            <w:color w:val="538135"/>
            <w:u w:val="single"/>
          </w:rPr>
          <w:t>Nunavut’s Path: moving forward during COVID-19</w:t>
        </w:r>
        <w:r w:rsidRPr="0030146B">
          <w:rPr>
            <w:rFonts w:eastAsia="Calibri" w:cs="Times New Roman"/>
            <w:b/>
            <w:color w:val="538135"/>
            <w:u w:val="single"/>
          </w:rPr>
          <w:fldChar w:fldCharType="end"/>
        </w:r>
        <w:r w:rsidRPr="0030146B">
          <w:rPr>
            <w:rFonts w:eastAsia="Calibri" w:cs="Times New Roman"/>
          </w:rPr>
          <w:t xml:space="preserve">” allowing businesses and services to re-open depending on level of risk rather than a “phased re-opening”. This document outlines </w:t>
        </w:r>
        <w:r w:rsidRPr="0030146B">
          <w:rPr>
            <w:rFonts w:eastAsia="Calibri" w:cs="Times New Roman"/>
            <w:b/>
          </w:rPr>
          <w:t xml:space="preserve">low risk measures </w:t>
        </w:r>
        <w:r w:rsidRPr="0030146B">
          <w:rPr>
            <w:rFonts w:eastAsia="Calibri" w:cs="Times New Roman"/>
          </w:rPr>
          <w:t xml:space="preserve">such as: opening outdoor camps, retail outlets, in person health care services etc.  </w:t>
        </w:r>
        <w:r w:rsidRPr="0030146B">
          <w:rPr>
            <w:rFonts w:eastAsia="Calibri" w:cs="Times New Roman"/>
            <w:b/>
          </w:rPr>
          <w:t xml:space="preserve">Medium </w:t>
        </w:r>
        <w:r w:rsidRPr="0030146B">
          <w:rPr>
            <w:rFonts w:eastAsia="Calibri" w:cs="Times New Roman"/>
            <w:b/>
          </w:rPr>
          <w:lastRenderedPageBreak/>
          <w:t>risk measures</w:t>
        </w:r>
        <w:r w:rsidRPr="0030146B">
          <w:rPr>
            <w:rFonts w:eastAsia="Calibri" w:cs="Times New Roman"/>
          </w:rPr>
          <w:t>: dining in restaurants at half the capacity or opening theaters etc.</w:t>
        </w:r>
        <w:r w:rsidRPr="0030146B">
          <w:rPr>
            <w:rFonts w:eastAsia="Calibri" w:cs="Times New Roman"/>
            <w:b/>
          </w:rPr>
          <w:t xml:space="preserve">, </w:t>
        </w:r>
        <w:r w:rsidRPr="0030146B">
          <w:rPr>
            <w:rFonts w:eastAsia="Calibri" w:cs="Times New Roman"/>
          </w:rPr>
          <w:t>and</w:t>
        </w:r>
        <w:r w:rsidRPr="0030146B">
          <w:rPr>
            <w:rFonts w:eastAsia="Calibri" w:cs="Times New Roman"/>
            <w:b/>
          </w:rPr>
          <w:t xml:space="preserve"> higher risk measures</w:t>
        </w:r>
        <w:r w:rsidRPr="0030146B">
          <w:rPr>
            <w:rFonts w:eastAsia="Calibri" w:cs="Times New Roman"/>
          </w:rPr>
          <w:t>: opening drinking establishments and allowing outdoor community events etc. Following these classifications, businesses and services began to re-open on June 1</w:t>
        </w:r>
        <w:r w:rsidRPr="0030146B">
          <w:rPr>
            <w:rFonts w:eastAsia="Calibri" w:cs="Times New Roman"/>
            <w:vertAlign w:val="superscript"/>
          </w:rPr>
          <w:t>st</w:t>
        </w:r>
        <w:r w:rsidRPr="0030146B">
          <w:rPr>
            <w:rFonts w:eastAsia="Calibri" w:cs="Times New Roman"/>
          </w:rPr>
          <w:t xml:space="preserve"> 2020 with re-assessments to ease measures every two weeks after. </w:t>
        </w:r>
      </w:ins>
    </w:p>
    <w:p w14:paraId="45B67712" w14:textId="5F92B0E6" w:rsidR="00115F13" w:rsidRPr="00115F13" w:rsidRDefault="00115F13">
      <w:pPr>
        <w:spacing w:after="160" w:line="259" w:lineRule="auto"/>
        <w:rPr>
          <w:ins w:id="411" w:author="Christine Warren" w:date="2020-10-01T11:58:00Z"/>
          <w:rFonts w:eastAsia="Calibri" w:cs="Times New Roman"/>
          <w:rPrChange w:id="412" w:author="Christine Warren" w:date="2020-10-01T11:58:00Z">
            <w:rPr>
              <w:ins w:id="413" w:author="Christine Warren" w:date="2020-10-01T11:58:00Z"/>
              <w:rFonts w:eastAsiaTheme="minorEastAsia"/>
              <w:noProof/>
              <w:color w:val="3D8704"/>
              <w:sz w:val="40"/>
              <w:szCs w:val="40"/>
              <w:lang w:eastAsia="en-CA"/>
            </w:rPr>
          </w:rPrChange>
        </w:rPr>
        <w:pPrChange w:id="414" w:author="Christine Warren" w:date="2020-10-01T11:58:00Z">
          <w:pPr>
            <w:keepNext/>
            <w:keepLines/>
            <w:spacing w:before="240" w:after="0" w:line="281" w:lineRule="auto"/>
            <w:outlineLvl w:val="1"/>
          </w:pPr>
        </w:pPrChange>
      </w:pPr>
      <w:ins w:id="415" w:author="Christine Warren" w:date="2020-10-01T11:58:00Z">
        <w:r w:rsidRPr="0030146B">
          <w:rPr>
            <w:rFonts w:eastAsia="Calibri" w:cs="Times New Roman"/>
          </w:rPr>
          <w:t xml:space="preserve">Link: </w:t>
        </w:r>
        <w:r w:rsidRPr="0030146B">
          <w:rPr>
            <w:rFonts w:eastAsia="Calibri" w:cs="Times New Roman"/>
            <w:color w:val="0000FF"/>
            <w:u w:val="single"/>
          </w:rPr>
          <w:fldChar w:fldCharType="begin"/>
        </w:r>
        <w:r w:rsidRPr="0030146B">
          <w:rPr>
            <w:rFonts w:eastAsia="Calibri" w:cs="Times New Roman"/>
            <w:color w:val="0000FF"/>
            <w:u w:val="single"/>
          </w:rPr>
          <w:instrText xml:space="preserve"> HYPERLINK "https://gov.nu.ca/sites/default/files/nunavuts_path_final_framework_-_eng_sm.pdf" </w:instrText>
        </w:r>
        <w:r w:rsidRPr="0030146B">
          <w:rPr>
            <w:rFonts w:eastAsia="Calibri" w:cs="Times New Roman"/>
            <w:color w:val="0000FF"/>
            <w:u w:val="single"/>
          </w:rPr>
          <w:fldChar w:fldCharType="separate"/>
        </w:r>
        <w:r w:rsidRPr="0030146B">
          <w:rPr>
            <w:rFonts w:eastAsia="Calibri" w:cs="Times New Roman"/>
            <w:color w:val="0000FF"/>
            <w:u w:val="single"/>
          </w:rPr>
          <w:t>https://gov.nu.ca/sites/default/files/nunavuts_path_final_framework_-_eng_sm.pdf</w:t>
        </w:r>
        <w:r w:rsidRPr="0030146B">
          <w:rPr>
            <w:rFonts w:eastAsia="Calibri" w:cs="Times New Roman"/>
            <w:color w:val="0000FF"/>
            <w:u w:val="single"/>
          </w:rPr>
          <w:fldChar w:fldCharType="end"/>
        </w:r>
      </w:ins>
    </w:p>
    <w:p w14:paraId="285F488C" w14:textId="63AF39B2" w:rsidR="005469BF" w:rsidRPr="005469BF" w:rsidRDefault="005469BF" w:rsidP="005469BF">
      <w:pPr>
        <w:keepNext/>
        <w:keepLines/>
        <w:spacing w:before="240" w:after="0" w:line="281" w:lineRule="auto"/>
        <w:outlineLvl w:val="1"/>
        <w:rPr>
          <w:ins w:id="416" w:author="Christine Warren" w:date="2020-09-24T13:45:00Z"/>
          <w:rFonts w:eastAsiaTheme="minorEastAsia"/>
          <w:noProof/>
          <w:color w:val="3D8704"/>
          <w:sz w:val="40"/>
          <w:szCs w:val="40"/>
          <w:lang w:eastAsia="en-CA"/>
        </w:rPr>
      </w:pPr>
      <w:bookmarkStart w:id="417" w:name="_Toc52446296"/>
      <w:ins w:id="418" w:author="Christine Warren" w:date="2020-09-24T13:45:00Z">
        <w:r w:rsidRPr="005469BF">
          <w:rPr>
            <w:rFonts w:eastAsiaTheme="minorEastAsia"/>
            <w:noProof/>
            <w:color w:val="3D8704"/>
            <w:sz w:val="40"/>
            <w:szCs w:val="40"/>
            <w:lang w:eastAsia="en-CA"/>
          </w:rPr>
          <w:t>Chapt</w:t>
        </w:r>
        <w:r w:rsidR="00115F13">
          <w:rPr>
            <w:rFonts w:eastAsiaTheme="minorEastAsia"/>
            <w:noProof/>
            <w:color w:val="3D8704"/>
            <w:sz w:val="40"/>
            <w:szCs w:val="40"/>
            <w:lang w:eastAsia="en-CA"/>
          </w:rPr>
          <w:t>er IV</w:t>
        </w:r>
        <w:r w:rsidRPr="005469BF">
          <w:rPr>
            <w:rFonts w:eastAsiaTheme="minorEastAsia"/>
            <w:noProof/>
            <w:color w:val="3D8704"/>
            <w:sz w:val="40"/>
            <w:szCs w:val="40"/>
            <w:lang w:eastAsia="en-CA"/>
          </w:rPr>
          <w:t>: Data Linkage</w:t>
        </w:r>
        <w:bookmarkEnd w:id="417"/>
      </w:ins>
    </w:p>
    <w:p w14:paraId="12F4CC12" w14:textId="77777777" w:rsidR="00A4366F" w:rsidRDefault="00563E9F" w:rsidP="005469BF">
      <w:pPr>
        <w:rPr>
          <w:ins w:id="419" w:author="Christine Warren" w:date="2020-10-13T14:58:00Z"/>
          <w:rFonts w:eastAsiaTheme="minorEastAsia"/>
          <w:noProof/>
          <w:szCs w:val="32"/>
          <w:lang w:eastAsia="en-CA"/>
        </w:rPr>
      </w:pPr>
      <w:ins w:id="420" w:author="Christine Warren" w:date="2020-09-24T13:45:00Z">
        <w:r w:rsidRPr="005469BF">
          <w:rPr>
            <w:rFonts w:ascii="Calibri Bold" w:eastAsiaTheme="minorEastAsia" w:hAnsi="Calibri Bold"/>
            <w:b/>
            <w:color w:val="3D8704"/>
            <w:sz w:val="24"/>
            <w:szCs w:val="24"/>
            <w:lang w:eastAsia="en-CA"/>
          </w:rPr>
          <w:t>O*NET OCCUPATIONAL MEASURES</w:t>
        </w:r>
      </w:ins>
      <w:ins w:id="421" w:author="Christine Warren" w:date="2020-10-08T14:05:00Z">
        <w:r w:rsidR="008E19CE">
          <w:rPr>
            <w:rFonts w:ascii="Calibri Bold" w:eastAsiaTheme="minorEastAsia" w:hAnsi="Calibri Bold"/>
            <w:b/>
            <w:color w:val="3D8704"/>
            <w:sz w:val="24"/>
            <w:szCs w:val="24"/>
            <w:lang w:eastAsia="en-CA"/>
          </w:rPr>
          <w:t xml:space="preserve"> LINKED TO THE 2016 CANADIAN CENSUS</w:t>
        </w:r>
      </w:ins>
      <w:ins w:id="422" w:author="Christine Warren" w:date="2020-09-24T13:45:00Z">
        <w:r w:rsidR="005469BF" w:rsidRPr="005469BF">
          <w:rPr>
            <w:rFonts w:ascii="Calibri Bold" w:eastAsiaTheme="minorEastAsia" w:hAnsi="Calibri Bold"/>
            <w:b/>
            <w:color w:val="3D8704"/>
            <w:sz w:val="24"/>
            <w:szCs w:val="24"/>
            <w:lang w:eastAsia="en-CA"/>
          </w:rPr>
          <w:t>:</w:t>
        </w:r>
        <w:r w:rsidR="005469BF" w:rsidRPr="005469BF">
          <w:rPr>
            <w:rFonts w:eastAsiaTheme="minorEastAsia"/>
            <w:noProof/>
            <w:szCs w:val="32"/>
            <w:lang w:eastAsia="en-CA"/>
          </w:rPr>
          <w:t xml:space="preserve"> </w:t>
        </w:r>
      </w:ins>
    </w:p>
    <w:p w14:paraId="6A6EE3D2" w14:textId="25EABC0B" w:rsidR="005469BF" w:rsidRPr="005469BF" w:rsidRDefault="005469BF" w:rsidP="005469BF">
      <w:pPr>
        <w:rPr>
          <w:ins w:id="423" w:author="Christine Warren" w:date="2020-09-24T13:45:00Z"/>
          <w:rFonts w:eastAsiaTheme="minorEastAsia"/>
          <w:noProof/>
          <w:szCs w:val="32"/>
          <w:lang w:eastAsia="en-CA"/>
        </w:rPr>
      </w:pPr>
      <w:commentRangeStart w:id="424"/>
      <w:commentRangeStart w:id="425"/>
      <w:ins w:id="426" w:author="Christine Warren" w:date="2020-09-24T13:45:00Z">
        <w:r w:rsidRPr="005469BF">
          <w:rPr>
            <w:rFonts w:eastAsiaTheme="minorEastAsia"/>
            <w:noProof/>
            <w:szCs w:val="32"/>
            <w:lang w:eastAsia="en-CA"/>
          </w:rPr>
          <w:t xml:space="preserve">O*NET </w:t>
        </w:r>
        <w:commentRangeEnd w:id="424"/>
        <w:r w:rsidRPr="005469BF">
          <w:rPr>
            <w:sz w:val="16"/>
            <w:szCs w:val="16"/>
          </w:rPr>
          <w:commentReference w:id="424"/>
        </w:r>
      </w:ins>
      <w:commentRangeEnd w:id="425"/>
      <w:ins w:id="427" w:author="Christine Warren" w:date="2020-10-01T14:44:00Z">
        <w:r w:rsidR="005E6462">
          <w:rPr>
            <w:rStyle w:val="CommentReference"/>
          </w:rPr>
          <w:commentReference w:id="425"/>
        </w:r>
      </w:ins>
      <w:ins w:id="428" w:author="Christine Warren" w:date="2020-09-24T13:45:00Z">
        <w:r w:rsidRPr="005469BF">
          <w:rPr>
            <w:rFonts w:eastAsiaTheme="minorEastAsia"/>
            <w:noProof/>
            <w:szCs w:val="32"/>
            <w:lang w:eastAsia="en-CA"/>
          </w:rPr>
          <w:t>was linked to aggregate Ca</w:t>
        </w:r>
        <w:r w:rsidR="0036656B">
          <w:rPr>
            <w:rFonts w:eastAsiaTheme="minorEastAsia"/>
            <w:noProof/>
            <w:szCs w:val="32"/>
            <w:lang w:eastAsia="en-CA"/>
          </w:rPr>
          <w:t xml:space="preserve">nadian 2016 Census data using </w:t>
        </w:r>
      </w:ins>
      <w:commentRangeStart w:id="429"/>
      <w:ins w:id="430" w:author="Christine Warren" w:date="2020-10-13T14:38:00Z">
        <w:r w:rsidR="0036656B" w:rsidRPr="0036656B">
          <w:rPr>
            <w:rFonts w:eastAsiaTheme="minorEastAsia"/>
            <w:noProof/>
            <w:szCs w:val="32"/>
            <w:lang w:eastAsia="en-CA"/>
          </w:rPr>
          <w:t>the Brookfield Institute</w:t>
        </w:r>
      </w:ins>
      <w:ins w:id="431" w:author="Christine Warren" w:date="2020-10-13T14:43:00Z">
        <w:r w:rsidR="0036656B">
          <w:rPr>
            <w:rFonts w:eastAsiaTheme="minorEastAsia"/>
            <w:noProof/>
            <w:szCs w:val="32"/>
            <w:lang w:eastAsia="en-CA"/>
          </w:rPr>
          <w:t xml:space="preserve"> for Innovation &amp; Entrepreneurship</w:t>
        </w:r>
      </w:ins>
      <w:ins w:id="432" w:author="Christine Warren" w:date="2020-10-13T14:39:00Z">
        <w:r w:rsidR="0036656B">
          <w:rPr>
            <w:rFonts w:eastAsiaTheme="minorEastAsia"/>
            <w:noProof/>
            <w:szCs w:val="32"/>
            <w:lang w:eastAsia="en-CA"/>
          </w:rPr>
          <w:t>’s</w:t>
        </w:r>
      </w:ins>
      <w:ins w:id="433" w:author="Christine Warren" w:date="2020-10-13T14:38:00Z">
        <w:r w:rsidR="0036656B" w:rsidRPr="0036656B">
          <w:rPr>
            <w:rFonts w:eastAsiaTheme="minorEastAsia"/>
            <w:noProof/>
            <w:szCs w:val="32"/>
            <w:lang w:eastAsia="en-CA"/>
          </w:rPr>
          <w:t xml:space="preserve"> </w:t>
        </w:r>
      </w:ins>
      <w:commentRangeEnd w:id="429"/>
      <w:ins w:id="434" w:author="Christine Warren" w:date="2020-10-13T14:42:00Z">
        <w:r w:rsidR="0036656B">
          <w:rPr>
            <w:rStyle w:val="CommentReference"/>
          </w:rPr>
          <w:commentReference w:id="429"/>
        </w:r>
      </w:ins>
      <w:ins w:id="435" w:author="Christine Warren" w:date="2020-10-13T14:43:00Z">
        <w:r w:rsidR="0036656B">
          <w:rPr>
            <w:rFonts w:eastAsiaTheme="minorEastAsia"/>
            <w:noProof/>
            <w:szCs w:val="32"/>
            <w:lang w:eastAsia="en-CA"/>
          </w:rPr>
          <w:t>published</w:t>
        </w:r>
      </w:ins>
      <w:ins w:id="436" w:author="Christine Warren" w:date="2020-09-24T13:45:00Z">
        <w:r w:rsidRPr="005469BF">
          <w:rPr>
            <w:rFonts w:eastAsiaTheme="minorEastAsia"/>
            <w:noProof/>
            <w:szCs w:val="32"/>
            <w:lang w:eastAsia="en-CA"/>
          </w:rPr>
          <w:t xml:space="preserve"> crosswalk of 4-digit National Occupational Classification 2016 (NOC)</w:t>
        </w:r>
      </w:ins>
      <w:ins w:id="437" w:author="Christine Warren" w:date="2020-10-13T14:38:00Z">
        <w:r w:rsidR="003A732B">
          <w:rPr>
            <w:rFonts w:eastAsiaTheme="minorEastAsia"/>
            <w:noProof/>
            <w:szCs w:val="32"/>
            <w:lang w:eastAsia="en-CA"/>
          </w:rPr>
          <w:t xml:space="preserve"> </w:t>
        </w:r>
      </w:ins>
      <w:ins w:id="438" w:author="Christine Warren" w:date="2020-09-24T13:45:00Z">
        <w:r w:rsidRPr="005469BF">
          <w:rPr>
            <w:rFonts w:eastAsiaTheme="minorEastAsia"/>
            <w:noProof/>
            <w:szCs w:val="32"/>
            <w:lang w:eastAsia="en-CA"/>
          </w:rPr>
          <w:t xml:space="preserve">codes to the Standard Occupational Classification System (SOC) used by O*NET. Where multiple SOC occupations were mapped to a single NOC code, the simple average of O*NET indicators was calculated </w:t>
        </w:r>
      </w:ins>
      <w:ins w:id="439" w:author="Christine Warren" w:date="2020-10-13T14:57:00Z">
        <w:r w:rsidR="00A4366F">
          <w:rPr>
            <w:rFonts w:eastAsiaTheme="minorEastAsia"/>
            <w:noProof/>
            <w:szCs w:val="32"/>
            <w:lang w:eastAsia="en-CA"/>
          </w:rPr>
          <w:t>to maintain</w:t>
        </w:r>
      </w:ins>
      <w:ins w:id="440" w:author="Christine Warren" w:date="2020-09-24T13:45:00Z">
        <w:r w:rsidR="00A4366F">
          <w:rPr>
            <w:rFonts w:eastAsiaTheme="minorEastAsia"/>
            <w:noProof/>
            <w:szCs w:val="32"/>
            <w:lang w:eastAsia="en-CA"/>
          </w:rPr>
          <w:t xml:space="preserve"> one score for each</w:t>
        </w:r>
        <w:r w:rsidRPr="005469BF">
          <w:rPr>
            <w:rFonts w:eastAsiaTheme="minorEastAsia"/>
            <w:noProof/>
            <w:szCs w:val="32"/>
            <w:lang w:eastAsia="en-CA"/>
          </w:rPr>
          <w:t xml:space="preserve"> NOC occupation unit group. </w:t>
        </w:r>
      </w:ins>
    </w:p>
    <w:p w14:paraId="0C9642BA" w14:textId="77777777" w:rsidR="00A4366F" w:rsidRDefault="008E19CE">
      <w:pPr>
        <w:rPr>
          <w:ins w:id="441" w:author="Christine Warren" w:date="2020-10-13T14:58:00Z"/>
          <w:rFonts w:eastAsiaTheme="minorEastAsia"/>
          <w:noProof/>
          <w:szCs w:val="32"/>
          <w:lang w:eastAsia="en-CA"/>
        </w:rPr>
      </w:pPr>
      <w:ins w:id="442" w:author="Christine Warren" w:date="2020-10-08T14:05:00Z">
        <w:r>
          <w:rPr>
            <w:rFonts w:ascii="Calibri Bold" w:eastAsiaTheme="minorEastAsia" w:hAnsi="Calibri Bold"/>
            <w:b/>
            <w:color w:val="3D8704"/>
            <w:sz w:val="24"/>
            <w:szCs w:val="24"/>
            <w:lang w:eastAsia="en-CA"/>
          </w:rPr>
          <w:t>INDUSTRY AND OCCUPATION CLASSIFICATION SYSTEMS LINKED TO PROVINCE/TERRITORIAL SERVICES</w:t>
        </w:r>
      </w:ins>
      <w:ins w:id="443" w:author="Christine Warren" w:date="2020-09-25T15:10:00Z">
        <w:r w:rsidR="00563E9F">
          <w:rPr>
            <w:rFonts w:ascii="Calibri Bold" w:eastAsiaTheme="minorEastAsia" w:hAnsi="Calibri Bold"/>
            <w:b/>
            <w:color w:val="3D8704"/>
            <w:sz w:val="24"/>
            <w:szCs w:val="24"/>
            <w:lang w:eastAsia="en-CA"/>
          </w:rPr>
          <w:t>:</w:t>
        </w:r>
      </w:ins>
      <w:ins w:id="444" w:author="Christine Warren" w:date="2020-09-24T13:45:00Z">
        <w:r w:rsidR="005469BF" w:rsidRPr="005469BF">
          <w:rPr>
            <w:rFonts w:eastAsiaTheme="minorEastAsia"/>
            <w:noProof/>
            <w:szCs w:val="32"/>
            <w:lang w:eastAsia="en-CA"/>
          </w:rPr>
          <w:t xml:space="preserve"> </w:t>
        </w:r>
      </w:ins>
    </w:p>
    <w:p w14:paraId="23781186" w14:textId="7B8A9CED" w:rsidR="003B666E" w:rsidRDefault="00C5143A">
      <w:pPr>
        <w:rPr>
          <w:ins w:id="445" w:author="Christine Warren" w:date="2020-10-13T10:55:00Z"/>
          <w:rFonts w:eastAsiaTheme="minorEastAsia"/>
          <w:noProof/>
          <w:szCs w:val="32"/>
        </w:rPr>
      </w:pPr>
      <w:ins w:id="446" w:author="Christine Warren" w:date="2020-09-29T07:39:00Z">
        <w:r>
          <w:rPr>
            <w:rFonts w:eastAsiaTheme="minorEastAsia"/>
            <w:noProof/>
            <w:szCs w:val="32"/>
          </w:rPr>
          <w:t>S</w:t>
        </w:r>
        <w:r w:rsidR="008C56D7">
          <w:rPr>
            <w:rFonts w:eastAsiaTheme="minorEastAsia"/>
            <w:noProof/>
            <w:szCs w:val="32"/>
          </w:rPr>
          <w:t>ervices were mapped onto industries using 4-digit North American Industry Classification System (NAICS)–2012 codes and linked to the Canadian 2016 Census.</w:t>
        </w:r>
        <w:r>
          <w:rPr>
            <w:rFonts w:eastAsiaTheme="minorEastAsia"/>
            <w:szCs w:val="32"/>
          </w:rPr>
          <w:t xml:space="preserve"> Industries were categorized as </w:t>
        </w:r>
      </w:ins>
      <w:ins w:id="447" w:author="Christine Warren" w:date="2020-10-01T12:07:00Z">
        <w:r w:rsidR="00B2625B">
          <w:rPr>
            <w:rFonts w:eastAsiaTheme="minorEastAsia"/>
            <w:szCs w:val="32"/>
          </w:rPr>
          <w:t>‘Essential’ or ‘Non-Essential’</w:t>
        </w:r>
      </w:ins>
      <w:ins w:id="448" w:author="Christine Warren" w:date="2020-10-05T08:57:00Z">
        <w:r w:rsidR="00B2625B">
          <w:rPr>
            <w:rFonts w:eastAsiaTheme="minorEastAsia"/>
            <w:szCs w:val="32"/>
          </w:rPr>
          <w:t xml:space="preserve">. </w:t>
        </w:r>
      </w:ins>
      <w:ins w:id="449" w:author="Christine Warren" w:date="2020-09-29T07:39:00Z">
        <w:r w:rsidR="00B2625B">
          <w:rPr>
            <w:rFonts w:eastAsiaTheme="minorEastAsia"/>
            <w:noProof/>
            <w:szCs w:val="32"/>
          </w:rPr>
          <w:t>O</w:t>
        </w:r>
        <w:r w:rsidR="008C56D7">
          <w:rPr>
            <w:rFonts w:eastAsiaTheme="minorEastAsia"/>
            <w:noProof/>
            <w:szCs w:val="32"/>
          </w:rPr>
          <w:t xml:space="preserve">ccupations that were considered non-essential were categorized from the 500 occupation unit groups using the National Occupational Classificafication (NOC)-2016 </w:t>
        </w:r>
      </w:ins>
      <w:ins w:id="450" w:author="Christine Warren" w:date="2020-10-13T14:55:00Z">
        <w:r w:rsidR="00A4366F">
          <w:rPr>
            <w:rFonts w:eastAsiaTheme="minorEastAsia"/>
            <w:noProof/>
            <w:szCs w:val="32"/>
          </w:rPr>
          <w:t>for a more accurate</w:t>
        </w:r>
      </w:ins>
      <w:ins w:id="451" w:author="Christine Warren" w:date="2020-09-29T07:39:00Z">
        <w:r w:rsidR="008C56D7">
          <w:rPr>
            <w:rFonts w:eastAsiaTheme="minorEastAsia"/>
            <w:noProof/>
            <w:szCs w:val="32"/>
          </w:rPr>
          <w:t xml:space="preserve"> estimate of essential and non-es</w:t>
        </w:r>
        <w:r w:rsidR="00A4366F">
          <w:rPr>
            <w:rFonts w:eastAsiaTheme="minorEastAsia"/>
            <w:noProof/>
            <w:szCs w:val="32"/>
          </w:rPr>
          <w:t>sential workers</w:t>
        </w:r>
        <w:r w:rsidR="008C56D7">
          <w:rPr>
            <w:rFonts w:eastAsiaTheme="minorEastAsia"/>
            <w:noProof/>
            <w:szCs w:val="32"/>
          </w:rPr>
          <w:t>.</w:t>
        </w:r>
        <w:r w:rsidR="008C56D7">
          <w:t xml:space="preserve"> </w:t>
        </w:r>
        <w:r w:rsidR="008C56D7">
          <w:rPr>
            <w:rFonts w:eastAsiaTheme="minorEastAsia"/>
            <w:noProof/>
            <w:szCs w:val="32"/>
          </w:rPr>
          <w:t xml:space="preserve">For example, </w:t>
        </w:r>
      </w:ins>
      <w:ins w:id="452" w:author="Christine Warren" w:date="2020-09-29T07:41:00Z">
        <w:r w:rsidR="008C56D7">
          <w:rPr>
            <w:rFonts w:eastAsiaTheme="minorEastAsia"/>
            <w:noProof/>
            <w:szCs w:val="32"/>
          </w:rPr>
          <w:t>if an industry code is considered essential</w:t>
        </w:r>
      </w:ins>
      <w:ins w:id="453" w:author="Christine Warren" w:date="2020-09-29T10:22:00Z">
        <w:r w:rsidR="00895E7E">
          <w:rPr>
            <w:rFonts w:eastAsiaTheme="minorEastAsia"/>
            <w:noProof/>
            <w:szCs w:val="32"/>
          </w:rPr>
          <w:t>,</w:t>
        </w:r>
      </w:ins>
      <w:ins w:id="454" w:author="Christine Warren" w:date="2020-09-29T07:41:00Z">
        <w:r w:rsidR="008C56D7">
          <w:rPr>
            <w:rFonts w:eastAsiaTheme="minorEastAsia"/>
            <w:noProof/>
            <w:szCs w:val="32"/>
          </w:rPr>
          <w:t xml:space="preserve"> however an occupation code mapped to that industry is deemed non-essential, the aggregate number of individuals in the Canadian 2016 Census who reported the essential industry with the non-essential occupation are considered non-essential workers.</w:t>
        </w:r>
      </w:ins>
      <w:ins w:id="455" w:author="Christine Warren" w:date="2020-10-05T08:58:00Z">
        <w:r w:rsidR="00B2625B" w:rsidRPr="00B2625B">
          <w:t xml:space="preserve"> </w:t>
        </w:r>
      </w:ins>
      <w:ins w:id="456" w:author="Christine Warren" w:date="2020-10-13T10:55:00Z">
        <w:r w:rsidR="001B6FCC">
          <w:rPr>
            <w:rFonts w:eastAsiaTheme="minorEastAsia"/>
            <w:noProof/>
            <w:szCs w:val="32"/>
          </w:rPr>
          <w:t xml:space="preserve">See below for an </w:t>
        </w:r>
      </w:ins>
      <w:ins w:id="457" w:author="Christine Warren" w:date="2020-10-13T14:32:00Z">
        <w:r w:rsidR="001B6FCC">
          <w:rPr>
            <w:rFonts w:eastAsiaTheme="minorEastAsia"/>
            <w:noProof/>
            <w:szCs w:val="32"/>
          </w:rPr>
          <w:t xml:space="preserve">illustrated </w:t>
        </w:r>
      </w:ins>
      <w:ins w:id="458" w:author="Christine Warren" w:date="2020-10-13T10:55:00Z">
        <w:r w:rsidR="001B6FCC">
          <w:rPr>
            <w:rFonts w:eastAsiaTheme="minorEastAsia"/>
            <w:noProof/>
            <w:szCs w:val="32"/>
          </w:rPr>
          <w:t xml:space="preserve">example </w:t>
        </w:r>
        <w:r w:rsidR="003B666E">
          <w:rPr>
            <w:rFonts w:eastAsiaTheme="minorEastAsia"/>
            <w:noProof/>
            <w:szCs w:val="32"/>
          </w:rPr>
          <w:t>of how industries and occupations were mapped to provincial/territorial service lists</w:t>
        </w:r>
      </w:ins>
      <w:ins w:id="459" w:author="Christine Warren" w:date="2020-10-13T14:25:00Z">
        <w:r w:rsidR="001B6FCC">
          <w:rPr>
            <w:rFonts w:eastAsiaTheme="minorEastAsia"/>
            <w:noProof/>
            <w:szCs w:val="32"/>
          </w:rPr>
          <w:t>.</w:t>
        </w:r>
      </w:ins>
      <w:ins w:id="460" w:author="Christine Warren" w:date="2020-10-13T14:56:00Z">
        <w:r w:rsidR="00A4366F">
          <w:rPr>
            <w:rFonts w:eastAsiaTheme="minorEastAsia"/>
            <w:noProof/>
            <w:szCs w:val="32"/>
          </w:rPr>
          <w:t xml:space="preserve"> </w:t>
        </w:r>
        <w:r w:rsidR="00A4366F" w:rsidRPr="00A4366F">
          <w:rPr>
            <w:rFonts w:eastAsiaTheme="minorEastAsia"/>
            <w:noProof/>
            <w:szCs w:val="32"/>
          </w:rPr>
          <w:t>‘Non-Essential’ services were included as the industries to re-open in the provincial/territorial phased strategies.</w:t>
        </w:r>
        <w:r w:rsidR="00A4366F">
          <w:rPr>
            <w:rFonts w:eastAsiaTheme="minorEastAsia"/>
            <w:noProof/>
            <w:szCs w:val="32"/>
          </w:rPr>
          <w:t xml:space="preserve"> Essential and Non-essential services differed by provincial/territorial authority.</w:t>
        </w:r>
      </w:ins>
    </w:p>
    <w:p w14:paraId="623E9D0A" w14:textId="5335581F" w:rsidR="00CA4F6A" w:rsidRDefault="00CA4F6A">
      <w:pPr>
        <w:pStyle w:val="PHOHeading5"/>
        <w:rPr>
          <w:ins w:id="461" w:author="Christine Warren" w:date="2020-10-13T10:43:00Z"/>
          <w:noProof/>
        </w:rPr>
        <w:pPrChange w:id="462" w:author="Christine Warren" w:date="2020-10-13T10:55:00Z">
          <w:pPr/>
        </w:pPrChange>
      </w:pPr>
      <w:ins w:id="463" w:author="Christine Warren" w:date="2020-10-13T10:10:00Z">
        <w:r>
          <w:rPr>
            <w:noProof/>
          </w:rPr>
          <w:t xml:space="preserve">Table 1: </w:t>
        </w:r>
      </w:ins>
      <w:ins w:id="464" w:author="Christine Warren" w:date="2020-10-13T10:09:00Z">
        <w:r w:rsidR="001B6FCC">
          <w:rPr>
            <w:noProof/>
          </w:rPr>
          <w:t xml:space="preserve">Mapping </w:t>
        </w:r>
        <w:r>
          <w:rPr>
            <w:noProof/>
          </w:rPr>
          <w:t>Industry</w:t>
        </w:r>
      </w:ins>
      <w:ins w:id="465" w:author="Christine Warren" w:date="2020-10-13T10:55:00Z">
        <w:r w:rsidR="001B6FCC">
          <w:rPr>
            <w:noProof/>
          </w:rPr>
          <w:t xml:space="preserve"> to </w:t>
        </w:r>
        <w:commentRangeStart w:id="466"/>
        <w:r w:rsidR="003B666E">
          <w:rPr>
            <w:noProof/>
          </w:rPr>
          <w:t>Occupation</w:t>
        </w:r>
      </w:ins>
      <w:ins w:id="467" w:author="Christine Warren" w:date="2020-10-13T10:10:00Z">
        <w:r>
          <w:rPr>
            <w:noProof/>
          </w:rPr>
          <w:t xml:space="preserve"> (Example)</w:t>
        </w:r>
      </w:ins>
      <w:commentRangeEnd w:id="466"/>
      <w:ins w:id="468" w:author="Christine Warren" w:date="2020-10-13T14:37:00Z">
        <w:r w:rsidR="001B6FCC">
          <w:rPr>
            <w:rStyle w:val="CommentReference"/>
            <w:rFonts w:ascii="Calibri" w:eastAsiaTheme="minorHAnsi" w:hAnsi="Calibri"/>
            <w:b w:val="0"/>
            <w:caps w:val="0"/>
            <w:color w:val="auto"/>
            <w:lang w:eastAsia="en-US"/>
          </w:rPr>
          <w:commentReference w:id="466"/>
        </w:r>
      </w:ins>
    </w:p>
    <w:tbl>
      <w:tblPr>
        <w:tblStyle w:val="PHOGreen1"/>
        <w:tblW w:w="9493" w:type="dxa"/>
        <w:tblLayout w:type="fixed"/>
        <w:tblLook w:val="00A0" w:firstRow="1" w:lastRow="0" w:firstColumn="1" w:lastColumn="0" w:noHBand="0" w:noVBand="0"/>
        <w:tblPrChange w:id="469" w:author="Christine Warren" w:date="2020-10-13T14:29:00Z">
          <w:tblPr>
            <w:tblStyle w:val="PHOGreen1"/>
            <w:tblW w:w="9360" w:type="dxa"/>
            <w:tblLayout w:type="fixed"/>
            <w:tblLook w:val="00A0" w:firstRow="1" w:lastRow="0" w:firstColumn="1" w:lastColumn="0" w:noHBand="0" w:noVBand="0"/>
          </w:tblPr>
        </w:tblPrChange>
      </w:tblPr>
      <w:tblGrid>
        <w:gridCol w:w="1356"/>
        <w:gridCol w:w="1356"/>
        <w:gridCol w:w="1356"/>
        <w:gridCol w:w="1356"/>
        <w:gridCol w:w="1356"/>
        <w:gridCol w:w="1356"/>
        <w:gridCol w:w="1357"/>
        <w:tblGridChange w:id="470">
          <w:tblGrid>
            <w:gridCol w:w="1133"/>
            <w:gridCol w:w="1417"/>
            <w:gridCol w:w="142"/>
            <w:gridCol w:w="1419"/>
            <w:gridCol w:w="4"/>
            <w:gridCol w:w="1124"/>
            <w:gridCol w:w="3"/>
            <w:gridCol w:w="1560"/>
            <w:gridCol w:w="2"/>
            <w:gridCol w:w="1423"/>
            <w:gridCol w:w="1"/>
            <w:gridCol w:w="1132"/>
          </w:tblGrid>
        </w:tblGridChange>
      </w:tblGrid>
      <w:tr w:rsidR="00787E9E" w14:paraId="305B4B9A" w14:textId="77777777" w:rsidTr="0085677E">
        <w:trPr>
          <w:cnfStyle w:val="100000000000" w:firstRow="1" w:lastRow="0" w:firstColumn="0" w:lastColumn="0" w:oddVBand="0" w:evenVBand="0" w:oddHBand="0" w:evenHBand="0" w:firstRowFirstColumn="0" w:firstRowLastColumn="0" w:lastRowFirstColumn="0" w:lastRowLastColumn="0"/>
          <w:trHeight w:val="1193"/>
          <w:ins w:id="471" w:author="Christine Warren" w:date="2020-10-13T10:43:00Z"/>
        </w:trPr>
        <w:tc>
          <w:tcPr>
            <w:tcW w:w="1356" w:type="dxa"/>
            <w:tcBorders>
              <w:top w:val="single" w:sz="4" w:space="0" w:color="auto"/>
              <w:left w:val="single" w:sz="4" w:space="0" w:color="auto"/>
              <w:bottom w:val="single" w:sz="4" w:space="0" w:color="auto"/>
            </w:tcBorders>
            <w:tcPrChange w:id="472" w:author="Christine Warren" w:date="2020-10-13T14:29:00Z">
              <w:tcPr>
                <w:tcW w:w="1133" w:type="dxa"/>
                <w:tcBorders>
                  <w:top w:val="single" w:sz="4" w:space="0" w:color="auto"/>
                  <w:left w:val="single" w:sz="4" w:space="0" w:color="auto"/>
                </w:tcBorders>
              </w:tcPr>
            </w:tcPrChange>
          </w:tcPr>
          <w:p w14:paraId="0E84D026" w14:textId="77777777" w:rsidR="001B6FCC" w:rsidRDefault="00F65B99">
            <w:pPr>
              <w:spacing w:before="0" w:after="0"/>
              <w:jc w:val="center"/>
              <w:cnfStyle w:val="100000000000" w:firstRow="1" w:lastRow="0" w:firstColumn="0" w:lastColumn="0" w:oddVBand="0" w:evenVBand="0" w:oddHBand="0" w:evenHBand="0" w:firstRowFirstColumn="0" w:firstRowLastColumn="0" w:lastRowFirstColumn="0" w:lastRowLastColumn="0"/>
              <w:rPr>
                <w:ins w:id="473" w:author="Christine Warren" w:date="2020-10-13T14:28:00Z"/>
                <w:rFonts w:eastAsiaTheme="minorEastAsia"/>
                <w:noProof/>
                <w:szCs w:val="32"/>
              </w:rPr>
              <w:pPrChange w:id="474" w:author="Christine Warren" w:date="2020-10-13T14:29:00Z">
                <w:pPr>
                  <w:jc w:val="center"/>
                  <w:cnfStyle w:val="100000000000" w:firstRow="1" w:lastRow="0" w:firstColumn="0" w:lastColumn="0" w:oddVBand="0" w:evenVBand="0" w:oddHBand="0" w:evenHBand="0" w:firstRowFirstColumn="0" w:firstRowLastColumn="0" w:lastRowFirstColumn="0" w:lastRowLastColumn="0"/>
                </w:pPr>
              </w:pPrChange>
            </w:pPr>
            <w:ins w:id="475" w:author="Christine Warren" w:date="2020-10-13T10:43:00Z">
              <w:r>
                <w:rPr>
                  <w:rFonts w:eastAsiaTheme="minorEastAsia"/>
                  <w:noProof/>
                  <w:szCs w:val="32"/>
                </w:rPr>
                <w:t>Province/</w:t>
              </w:r>
            </w:ins>
          </w:p>
          <w:p w14:paraId="08D0D602" w14:textId="18320CA9" w:rsidR="00F65B99" w:rsidRDefault="00F65B99">
            <w:pPr>
              <w:spacing w:before="0" w:after="0"/>
              <w:jc w:val="center"/>
              <w:cnfStyle w:val="100000000000" w:firstRow="1" w:lastRow="0" w:firstColumn="0" w:lastColumn="0" w:oddVBand="0" w:evenVBand="0" w:oddHBand="0" w:evenHBand="0" w:firstRowFirstColumn="0" w:firstRowLastColumn="0" w:lastRowFirstColumn="0" w:lastRowLastColumn="0"/>
              <w:rPr>
                <w:ins w:id="476" w:author="Christine Warren" w:date="2020-10-13T10:43:00Z"/>
                <w:rFonts w:eastAsiaTheme="minorEastAsia"/>
                <w:noProof/>
                <w:szCs w:val="32"/>
              </w:rPr>
              <w:pPrChange w:id="477" w:author="Christine Warren" w:date="2020-10-13T14:29:00Z">
                <w:pPr>
                  <w:jc w:val="center"/>
                  <w:cnfStyle w:val="100000000000" w:firstRow="1" w:lastRow="0" w:firstColumn="0" w:lastColumn="0" w:oddVBand="0" w:evenVBand="0" w:oddHBand="0" w:evenHBand="0" w:firstRowFirstColumn="0" w:firstRowLastColumn="0" w:lastRowFirstColumn="0" w:lastRowLastColumn="0"/>
                </w:pPr>
              </w:pPrChange>
            </w:pPr>
            <w:ins w:id="478" w:author="Christine Warren" w:date="2020-10-13T10:43:00Z">
              <w:r>
                <w:rPr>
                  <w:rFonts w:eastAsiaTheme="minorEastAsia"/>
                  <w:noProof/>
                  <w:szCs w:val="32"/>
                </w:rPr>
                <w:t>Territory</w:t>
              </w:r>
            </w:ins>
          </w:p>
        </w:tc>
        <w:tc>
          <w:tcPr>
            <w:tcW w:w="1356" w:type="dxa"/>
            <w:tcBorders>
              <w:top w:val="single" w:sz="4" w:space="0" w:color="auto"/>
              <w:bottom w:val="single" w:sz="4" w:space="0" w:color="auto"/>
            </w:tcBorders>
            <w:tcPrChange w:id="479" w:author="Christine Warren" w:date="2020-10-13T14:29:00Z">
              <w:tcPr>
                <w:tcW w:w="1559" w:type="dxa"/>
                <w:gridSpan w:val="2"/>
                <w:tcBorders>
                  <w:top w:val="single" w:sz="4" w:space="0" w:color="auto"/>
                </w:tcBorders>
              </w:tcPr>
            </w:tcPrChange>
          </w:tcPr>
          <w:p w14:paraId="05AD584C" w14:textId="77777777" w:rsidR="001B6FCC" w:rsidRDefault="00F65B99">
            <w:pPr>
              <w:spacing w:before="0" w:after="0"/>
              <w:jc w:val="center"/>
              <w:cnfStyle w:val="100000000000" w:firstRow="1" w:lastRow="0" w:firstColumn="0" w:lastColumn="0" w:oddVBand="0" w:evenVBand="0" w:oddHBand="0" w:evenHBand="0" w:firstRowFirstColumn="0" w:firstRowLastColumn="0" w:lastRowFirstColumn="0" w:lastRowLastColumn="0"/>
              <w:rPr>
                <w:ins w:id="480" w:author="Christine Warren" w:date="2020-10-13T14:28:00Z"/>
                <w:rFonts w:eastAsiaTheme="minorEastAsia"/>
                <w:noProof/>
                <w:szCs w:val="32"/>
              </w:rPr>
              <w:pPrChange w:id="481" w:author="Christine Warren" w:date="2020-10-13T14:29:00Z">
                <w:pPr>
                  <w:jc w:val="center"/>
                  <w:cnfStyle w:val="100000000000" w:firstRow="1" w:lastRow="0" w:firstColumn="0" w:lastColumn="0" w:oddVBand="0" w:evenVBand="0" w:oddHBand="0" w:evenHBand="0" w:firstRowFirstColumn="0" w:firstRowLastColumn="0" w:lastRowFirstColumn="0" w:lastRowLastColumn="0"/>
                </w:pPr>
              </w:pPrChange>
            </w:pPr>
            <w:ins w:id="482" w:author="Christine Warren" w:date="2020-10-13T10:43:00Z">
              <w:r>
                <w:rPr>
                  <w:rFonts w:eastAsiaTheme="minorEastAsia"/>
                  <w:noProof/>
                  <w:szCs w:val="32"/>
                </w:rPr>
                <w:t>Service</w:t>
              </w:r>
            </w:ins>
            <w:ins w:id="483" w:author="Christine Warren" w:date="2020-10-13T14:28:00Z">
              <w:r w:rsidR="001B6FCC">
                <w:rPr>
                  <w:rFonts w:eastAsiaTheme="minorEastAsia"/>
                  <w:noProof/>
                  <w:szCs w:val="32"/>
                </w:rPr>
                <w:t xml:space="preserve"> listed by Province/</w:t>
              </w:r>
            </w:ins>
          </w:p>
          <w:p w14:paraId="4EAEB1D7" w14:textId="66210544" w:rsidR="00F65B99" w:rsidRDefault="001B6FCC">
            <w:pPr>
              <w:spacing w:before="0" w:after="0"/>
              <w:jc w:val="center"/>
              <w:cnfStyle w:val="100000000000" w:firstRow="1" w:lastRow="0" w:firstColumn="0" w:lastColumn="0" w:oddVBand="0" w:evenVBand="0" w:oddHBand="0" w:evenHBand="0" w:firstRowFirstColumn="0" w:firstRowLastColumn="0" w:lastRowFirstColumn="0" w:lastRowLastColumn="0"/>
              <w:rPr>
                <w:ins w:id="484" w:author="Christine Warren" w:date="2020-10-13T10:43:00Z"/>
                <w:rFonts w:eastAsiaTheme="minorEastAsia"/>
                <w:noProof/>
                <w:szCs w:val="32"/>
              </w:rPr>
              <w:pPrChange w:id="485" w:author="Christine Warren" w:date="2020-10-13T14:29:00Z">
                <w:pPr>
                  <w:jc w:val="center"/>
                  <w:cnfStyle w:val="100000000000" w:firstRow="1" w:lastRow="0" w:firstColumn="0" w:lastColumn="0" w:oddVBand="0" w:evenVBand="0" w:oddHBand="0" w:evenHBand="0" w:firstRowFirstColumn="0" w:firstRowLastColumn="0" w:lastRowFirstColumn="0" w:lastRowLastColumn="0"/>
                </w:pPr>
              </w:pPrChange>
            </w:pPr>
            <w:ins w:id="486" w:author="Christine Warren" w:date="2020-10-13T14:28:00Z">
              <w:r>
                <w:rPr>
                  <w:rFonts w:eastAsiaTheme="minorEastAsia"/>
                  <w:noProof/>
                  <w:szCs w:val="32"/>
                </w:rPr>
                <w:t>Territory</w:t>
              </w:r>
            </w:ins>
          </w:p>
        </w:tc>
        <w:tc>
          <w:tcPr>
            <w:tcW w:w="1356" w:type="dxa"/>
            <w:tcBorders>
              <w:top w:val="single" w:sz="4" w:space="0" w:color="auto"/>
              <w:bottom w:val="single" w:sz="4" w:space="0" w:color="auto"/>
            </w:tcBorders>
            <w:tcPrChange w:id="487" w:author="Christine Warren" w:date="2020-10-13T14:29:00Z">
              <w:tcPr>
                <w:tcW w:w="1423" w:type="dxa"/>
                <w:gridSpan w:val="2"/>
                <w:tcBorders>
                  <w:top w:val="single" w:sz="4" w:space="0" w:color="auto"/>
                </w:tcBorders>
              </w:tcPr>
            </w:tcPrChange>
          </w:tcPr>
          <w:p w14:paraId="1EE957E7" w14:textId="77777777" w:rsidR="00F65B99" w:rsidRDefault="00F65B99">
            <w:pPr>
              <w:spacing w:before="0" w:after="0"/>
              <w:jc w:val="center"/>
              <w:cnfStyle w:val="100000000000" w:firstRow="1" w:lastRow="0" w:firstColumn="0" w:lastColumn="0" w:oddVBand="0" w:evenVBand="0" w:oddHBand="0" w:evenHBand="0" w:firstRowFirstColumn="0" w:firstRowLastColumn="0" w:lastRowFirstColumn="0" w:lastRowLastColumn="0"/>
              <w:rPr>
                <w:ins w:id="488" w:author="Christine Warren" w:date="2020-10-13T10:43:00Z"/>
                <w:rFonts w:eastAsiaTheme="minorEastAsia"/>
                <w:noProof/>
                <w:szCs w:val="32"/>
              </w:rPr>
              <w:pPrChange w:id="489" w:author="Christine Warren" w:date="2020-10-13T14:29:00Z">
                <w:pPr>
                  <w:jc w:val="center"/>
                  <w:cnfStyle w:val="100000000000" w:firstRow="1" w:lastRow="0" w:firstColumn="0" w:lastColumn="0" w:oddVBand="0" w:evenVBand="0" w:oddHBand="0" w:evenHBand="0" w:firstRowFirstColumn="0" w:firstRowLastColumn="0" w:lastRowFirstColumn="0" w:lastRowLastColumn="0"/>
                </w:pPr>
              </w:pPrChange>
            </w:pPr>
            <w:ins w:id="490" w:author="Christine Warren" w:date="2020-10-13T10:43:00Z">
              <w:r>
                <w:rPr>
                  <w:rFonts w:eastAsiaTheme="minorEastAsia"/>
                  <w:noProof/>
                  <w:szCs w:val="32"/>
                </w:rPr>
                <w:t>NAICS-2012 Industry</w:t>
              </w:r>
            </w:ins>
          </w:p>
        </w:tc>
        <w:tc>
          <w:tcPr>
            <w:tcW w:w="1356" w:type="dxa"/>
            <w:tcBorders>
              <w:top w:val="single" w:sz="4" w:space="0" w:color="auto"/>
              <w:bottom w:val="single" w:sz="4" w:space="0" w:color="auto"/>
              <w:right w:val="nil"/>
            </w:tcBorders>
            <w:tcPrChange w:id="491" w:author="Christine Warren" w:date="2020-10-13T14:29:00Z">
              <w:tcPr>
                <w:tcW w:w="1127" w:type="dxa"/>
                <w:gridSpan w:val="2"/>
                <w:tcBorders>
                  <w:top w:val="single" w:sz="4" w:space="0" w:color="auto"/>
                  <w:right w:val="nil"/>
                </w:tcBorders>
              </w:tcPr>
            </w:tcPrChange>
          </w:tcPr>
          <w:p w14:paraId="78DE07BD" w14:textId="77777777" w:rsidR="00F65B99" w:rsidRDefault="00F65B99">
            <w:pPr>
              <w:spacing w:before="0" w:after="0"/>
              <w:jc w:val="center"/>
              <w:cnfStyle w:val="100000000000" w:firstRow="1" w:lastRow="0" w:firstColumn="0" w:lastColumn="0" w:oddVBand="0" w:evenVBand="0" w:oddHBand="0" w:evenHBand="0" w:firstRowFirstColumn="0" w:firstRowLastColumn="0" w:lastRowFirstColumn="0" w:lastRowLastColumn="0"/>
              <w:rPr>
                <w:ins w:id="492" w:author="Christine Warren" w:date="2020-10-13T10:43:00Z"/>
                <w:rFonts w:eastAsiaTheme="minorEastAsia"/>
                <w:noProof/>
                <w:szCs w:val="32"/>
              </w:rPr>
              <w:pPrChange w:id="493" w:author="Christine Warren" w:date="2020-10-13T14:29:00Z">
                <w:pPr>
                  <w:jc w:val="center"/>
                  <w:cnfStyle w:val="100000000000" w:firstRow="1" w:lastRow="0" w:firstColumn="0" w:lastColumn="0" w:oddVBand="0" w:evenVBand="0" w:oddHBand="0" w:evenHBand="0" w:firstRowFirstColumn="0" w:firstRowLastColumn="0" w:lastRowFirstColumn="0" w:lastRowLastColumn="0"/>
                </w:pPr>
              </w:pPrChange>
            </w:pPr>
            <w:ins w:id="494" w:author="Christine Warren" w:date="2020-10-13T10:43:00Z">
              <w:r>
                <w:rPr>
                  <w:rFonts w:eastAsiaTheme="minorEastAsia"/>
                  <w:noProof/>
                  <w:szCs w:val="32"/>
                </w:rPr>
                <w:t>Essential Industry</w:t>
              </w:r>
            </w:ins>
          </w:p>
        </w:tc>
        <w:tc>
          <w:tcPr>
            <w:tcW w:w="1356" w:type="dxa"/>
            <w:tcBorders>
              <w:top w:val="single" w:sz="4" w:space="0" w:color="auto"/>
              <w:bottom w:val="single" w:sz="4" w:space="0" w:color="auto"/>
              <w:right w:val="nil"/>
            </w:tcBorders>
            <w:tcPrChange w:id="495" w:author="Christine Warren" w:date="2020-10-13T14:29:00Z">
              <w:tcPr>
                <w:tcW w:w="1562" w:type="dxa"/>
                <w:gridSpan w:val="2"/>
                <w:tcBorders>
                  <w:top w:val="single" w:sz="4" w:space="0" w:color="auto"/>
                  <w:right w:val="nil"/>
                </w:tcBorders>
              </w:tcPr>
            </w:tcPrChange>
          </w:tcPr>
          <w:p w14:paraId="78DBE128" w14:textId="77777777" w:rsidR="00F65B99" w:rsidRDefault="00F65B99">
            <w:pPr>
              <w:spacing w:before="0" w:after="0"/>
              <w:jc w:val="center"/>
              <w:cnfStyle w:val="100000000000" w:firstRow="1" w:lastRow="0" w:firstColumn="0" w:lastColumn="0" w:oddVBand="0" w:evenVBand="0" w:oddHBand="0" w:evenHBand="0" w:firstRowFirstColumn="0" w:firstRowLastColumn="0" w:lastRowFirstColumn="0" w:lastRowLastColumn="0"/>
              <w:rPr>
                <w:ins w:id="496" w:author="Christine Warren" w:date="2020-10-13T10:43:00Z"/>
                <w:rFonts w:eastAsiaTheme="minorEastAsia"/>
                <w:noProof/>
                <w:szCs w:val="32"/>
              </w:rPr>
              <w:pPrChange w:id="497" w:author="Christine Warren" w:date="2020-10-13T14:29:00Z">
                <w:pPr>
                  <w:jc w:val="center"/>
                  <w:cnfStyle w:val="100000000000" w:firstRow="1" w:lastRow="0" w:firstColumn="0" w:lastColumn="0" w:oddVBand="0" w:evenVBand="0" w:oddHBand="0" w:evenHBand="0" w:firstRowFirstColumn="0" w:firstRowLastColumn="0" w:lastRowFirstColumn="0" w:lastRowLastColumn="0"/>
                </w:pPr>
              </w:pPrChange>
            </w:pPr>
            <w:ins w:id="498" w:author="Christine Warren" w:date="2020-10-13T10:43:00Z">
              <w:r>
                <w:rPr>
                  <w:rFonts w:eastAsiaTheme="minorEastAsia"/>
                  <w:noProof/>
                  <w:szCs w:val="32"/>
                </w:rPr>
                <w:t>NOC-2016 Occupation</w:t>
              </w:r>
            </w:ins>
          </w:p>
        </w:tc>
        <w:tc>
          <w:tcPr>
            <w:tcW w:w="1356" w:type="dxa"/>
            <w:tcBorders>
              <w:top w:val="single" w:sz="4" w:space="0" w:color="auto"/>
              <w:bottom w:val="single" w:sz="4" w:space="0" w:color="auto"/>
              <w:right w:val="nil"/>
            </w:tcBorders>
            <w:tcPrChange w:id="499" w:author="Christine Warren" w:date="2020-10-13T14:29:00Z">
              <w:tcPr>
                <w:tcW w:w="1424" w:type="dxa"/>
                <w:gridSpan w:val="2"/>
                <w:tcBorders>
                  <w:top w:val="single" w:sz="4" w:space="0" w:color="auto"/>
                  <w:right w:val="nil"/>
                </w:tcBorders>
              </w:tcPr>
            </w:tcPrChange>
          </w:tcPr>
          <w:p w14:paraId="2659B358" w14:textId="77777777" w:rsidR="00F65B99" w:rsidRDefault="00F65B99">
            <w:pPr>
              <w:spacing w:before="0" w:after="0"/>
              <w:jc w:val="center"/>
              <w:cnfStyle w:val="100000000000" w:firstRow="1" w:lastRow="0" w:firstColumn="0" w:lastColumn="0" w:oddVBand="0" w:evenVBand="0" w:oddHBand="0" w:evenHBand="0" w:firstRowFirstColumn="0" w:firstRowLastColumn="0" w:lastRowFirstColumn="0" w:lastRowLastColumn="0"/>
              <w:rPr>
                <w:ins w:id="500" w:author="Christine Warren" w:date="2020-10-13T10:43:00Z"/>
                <w:rFonts w:eastAsiaTheme="minorEastAsia"/>
                <w:noProof/>
                <w:szCs w:val="32"/>
              </w:rPr>
              <w:pPrChange w:id="501" w:author="Christine Warren" w:date="2020-10-13T14:29:00Z">
                <w:pPr>
                  <w:jc w:val="center"/>
                  <w:cnfStyle w:val="100000000000" w:firstRow="1" w:lastRow="0" w:firstColumn="0" w:lastColumn="0" w:oddVBand="0" w:evenVBand="0" w:oddHBand="0" w:evenHBand="0" w:firstRowFirstColumn="0" w:firstRowLastColumn="0" w:lastRowFirstColumn="0" w:lastRowLastColumn="0"/>
                </w:pPr>
              </w:pPrChange>
            </w:pPr>
            <w:ins w:id="502" w:author="Christine Warren" w:date="2020-10-13T10:43:00Z">
              <w:r>
                <w:rPr>
                  <w:rFonts w:eastAsiaTheme="minorEastAsia"/>
                  <w:noProof/>
                  <w:szCs w:val="32"/>
                </w:rPr>
                <w:t>Essential Occupation</w:t>
              </w:r>
            </w:ins>
          </w:p>
        </w:tc>
        <w:tc>
          <w:tcPr>
            <w:tcW w:w="1357" w:type="dxa"/>
            <w:tcBorders>
              <w:top w:val="single" w:sz="4" w:space="0" w:color="auto"/>
              <w:bottom w:val="single" w:sz="4" w:space="0" w:color="auto"/>
              <w:right w:val="single" w:sz="4" w:space="0" w:color="auto"/>
            </w:tcBorders>
            <w:tcPrChange w:id="503" w:author="Christine Warren" w:date="2020-10-13T14:29:00Z">
              <w:tcPr>
                <w:tcW w:w="1132" w:type="dxa"/>
                <w:tcBorders>
                  <w:top w:val="single" w:sz="4" w:space="0" w:color="auto"/>
                  <w:right w:val="single" w:sz="4" w:space="0" w:color="auto"/>
                </w:tcBorders>
              </w:tcPr>
            </w:tcPrChange>
          </w:tcPr>
          <w:p w14:paraId="5A41FB87" w14:textId="68A8AC82" w:rsidR="00F65B99" w:rsidRDefault="001B6FCC">
            <w:pPr>
              <w:spacing w:before="0" w:after="0"/>
              <w:jc w:val="center"/>
              <w:cnfStyle w:val="100000000000" w:firstRow="1" w:lastRow="0" w:firstColumn="0" w:lastColumn="0" w:oddVBand="0" w:evenVBand="0" w:oddHBand="0" w:evenHBand="0" w:firstRowFirstColumn="0" w:firstRowLastColumn="0" w:lastRowFirstColumn="0" w:lastRowLastColumn="0"/>
              <w:rPr>
                <w:ins w:id="504" w:author="Christine Warren" w:date="2020-10-13T10:43:00Z"/>
                <w:rFonts w:eastAsiaTheme="minorEastAsia"/>
                <w:noProof/>
                <w:szCs w:val="32"/>
              </w:rPr>
              <w:pPrChange w:id="505" w:author="Christine Warren" w:date="2020-10-13T14:29:00Z">
                <w:pPr>
                  <w:jc w:val="center"/>
                  <w:cnfStyle w:val="100000000000" w:firstRow="1" w:lastRow="0" w:firstColumn="0" w:lastColumn="0" w:oddVBand="0" w:evenVBand="0" w:oddHBand="0" w:evenHBand="0" w:firstRowFirstColumn="0" w:firstRowLastColumn="0" w:lastRowFirstColumn="0" w:lastRowLastColumn="0"/>
                </w:pPr>
              </w:pPrChange>
            </w:pPr>
            <w:ins w:id="506" w:author="Christine Warren" w:date="2020-10-13T14:25:00Z">
              <w:r>
                <w:rPr>
                  <w:rFonts w:eastAsiaTheme="minorEastAsia"/>
                  <w:noProof/>
                  <w:szCs w:val="32"/>
                </w:rPr>
                <w:t>Considered Essential</w:t>
              </w:r>
            </w:ins>
          </w:p>
        </w:tc>
      </w:tr>
      <w:tr w:rsidR="003B666E" w14:paraId="1BE67D9B" w14:textId="77777777" w:rsidTr="0085677E">
        <w:trPr>
          <w:cnfStyle w:val="000000100000" w:firstRow="0" w:lastRow="0" w:firstColumn="0" w:lastColumn="0" w:oddVBand="0" w:evenVBand="0" w:oddHBand="1" w:evenHBand="0" w:firstRowFirstColumn="0" w:firstRowLastColumn="0" w:lastRowFirstColumn="0" w:lastRowLastColumn="0"/>
          <w:trHeight w:val="1852"/>
          <w:ins w:id="507" w:author="Christine Warren" w:date="2020-10-13T10:43:00Z"/>
        </w:trPr>
        <w:tc>
          <w:tcPr>
            <w:tcW w:w="1356" w:type="dxa"/>
            <w:tcBorders>
              <w:top w:val="single" w:sz="4" w:space="0" w:color="auto"/>
              <w:left w:val="single" w:sz="4" w:space="0" w:color="auto"/>
              <w:bottom w:val="single" w:sz="4" w:space="0" w:color="auto"/>
              <w:right w:val="single" w:sz="4" w:space="0" w:color="auto"/>
            </w:tcBorders>
            <w:tcPrChange w:id="508" w:author="Christine Warren" w:date="2020-10-13T14:27:00Z">
              <w:tcPr>
                <w:tcW w:w="1134" w:type="dxa"/>
                <w:tcBorders>
                  <w:left w:val="single" w:sz="4" w:space="0" w:color="auto"/>
                  <w:right w:val="single" w:sz="4" w:space="0" w:color="auto"/>
                </w:tcBorders>
              </w:tcPr>
            </w:tcPrChange>
          </w:tcPr>
          <w:p w14:paraId="39701974" w14:textId="77777777" w:rsidR="003B666E" w:rsidRDefault="003B666E">
            <w:pPr>
              <w:jc w:val="center"/>
              <w:cnfStyle w:val="000000100000" w:firstRow="0" w:lastRow="0" w:firstColumn="0" w:lastColumn="0" w:oddVBand="0" w:evenVBand="0" w:oddHBand="1" w:evenHBand="0" w:firstRowFirstColumn="0" w:firstRowLastColumn="0" w:lastRowFirstColumn="0" w:lastRowLastColumn="0"/>
              <w:rPr>
                <w:ins w:id="509" w:author="Christine Warren" w:date="2020-10-13T10:43:00Z"/>
                <w:rFonts w:eastAsiaTheme="minorEastAsia"/>
                <w:noProof/>
                <w:szCs w:val="32"/>
              </w:rPr>
            </w:pPr>
            <w:ins w:id="510" w:author="Christine Warren" w:date="2020-10-13T10:43:00Z">
              <w:r>
                <w:rPr>
                  <w:rFonts w:eastAsiaTheme="minorEastAsia"/>
                  <w:noProof/>
                  <w:szCs w:val="32"/>
                </w:rPr>
                <w:t>Ontario</w:t>
              </w:r>
            </w:ins>
          </w:p>
        </w:tc>
        <w:tc>
          <w:tcPr>
            <w:tcW w:w="1356" w:type="dxa"/>
            <w:tcBorders>
              <w:top w:val="single" w:sz="4" w:space="0" w:color="auto"/>
              <w:left w:val="single" w:sz="4" w:space="0" w:color="auto"/>
              <w:bottom w:val="single" w:sz="4" w:space="0" w:color="auto"/>
              <w:right w:val="single" w:sz="4" w:space="0" w:color="auto"/>
            </w:tcBorders>
            <w:tcPrChange w:id="511" w:author="Christine Warren" w:date="2020-10-13T14:27:00Z">
              <w:tcPr>
                <w:tcW w:w="1418" w:type="dxa"/>
                <w:tcBorders>
                  <w:left w:val="single" w:sz="4" w:space="0" w:color="auto"/>
                  <w:right w:val="single" w:sz="4" w:space="0" w:color="auto"/>
                </w:tcBorders>
              </w:tcPr>
            </w:tcPrChange>
          </w:tcPr>
          <w:p w14:paraId="1C8D4E0F" w14:textId="3FA0B1A1" w:rsidR="003B666E" w:rsidRDefault="003B666E">
            <w:pPr>
              <w:jc w:val="center"/>
              <w:cnfStyle w:val="000000100000" w:firstRow="0" w:lastRow="0" w:firstColumn="0" w:lastColumn="0" w:oddVBand="0" w:evenVBand="0" w:oddHBand="1" w:evenHBand="0" w:firstRowFirstColumn="0" w:firstRowLastColumn="0" w:lastRowFirstColumn="0" w:lastRowLastColumn="0"/>
              <w:rPr>
                <w:ins w:id="512" w:author="Christine Warren" w:date="2020-10-13T10:43:00Z"/>
                <w:rFonts w:eastAsiaTheme="minorEastAsia"/>
                <w:noProof/>
                <w:szCs w:val="32"/>
              </w:rPr>
            </w:pPr>
            <w:ins w:id="513" w:author="Christine Warren" w:date="2020-10-13T10:54:00Z">
              <w:r w:rsidRPr="00E16A9A">
                <w:rPr>
                  <w:rFonts w:eastAsiaTheme="minorEastAsia"/>
                  <w:noProof/>
                  <w:szCs w:val="32"/>
                </w:rPr>
                <w:t>Restaurants (take-out, drive-through and delivery service only)</w:t>
              </w:r>
            </w:ins>
          </w:p>
        </w:tc>
        <w:tc>
          <w:tcPr>
            <w:tcW w:w="1356" w:type="dxa"/>
            <w:tcBorders>
              <w:top w:val="single" w:sz="4" w:space="0" w:color="auto"/>
              <w:left w:val="single" w:sz="4" w:space="0" w:color="auto"/>
              <w:bottom w:val="single" w:sz="4" w:space="0" w:color="auto"/>
              <w:right w:val="single" w:sz="4" w:space="0" w:color="auto"/>
            </w:tcBorders>
            <w:tcPrChange w:id="514" w:author="Christine Warren" w:date="2020-10-13T14:27:00Z">
              <w:tcPr>
                <w:tcW w:w="1561" w:type="dxa"/>
                <w:gridSpan w:val="2"/>
                <w:tcBorders>
                  <w:left w:val="single" w:sz="4" w:space="0" w:color="auto"/>
                  <w:right w:val="single" w:sz="4" w:space="0" w:color="auto"/>
                </w:tcBorders>
              </w:tcPr>
            </w:tcPrChange>
          </w:tcPr>
          <w:p w14:paraId="1C51CF93" w14:textId="77777777" w:rsidR="003B666E" w:rsidRDefault="003B666E">
            <w:pPr>
              <w:jc w:val="center"/>
              <w:cnfStyle w:val="000000100000" w:firstRow="0" w:lastRow="0" w:firstColumn="0" w:lastColumn="0" w:oddVBand="0" w:evenVBand="0" w:oddHBand="1" w:evenHBand="0" w:firstRowFirstColumn="0" w:firstRowLastColumn="0" w:lastRowFirstColumn="0" w:lastRowLastColumn="0"/>
              <w:rPr>
                <w:ins w:id="515" w:author="Christine Warren" w:date="2020-10-13T10:54:00Z"/>
                <w:rFonts w:eastAsiaTheme="minorEastAsia"/>
                <w:noProof/>
                <w:szCs w:val="32"/>
              </w:rPr>
            </w:pPr>
            <w:ins w:id="516" w:author="Christine Warren" w:date="2020-10-13T10:54:00Z">
              <w:r>
                <w:rPr>
                  <w:rFonts w:eastAsiaTheme="minorEastAsia"/>
                  <w:noProof/>
                  <w:szCs w:val="32"/>
                </w:rPr>
                <w:t xml:space="preserve">7224 </w:t>
              </w:r>
            </w:ins>
          </w:p>
          <w:p w14:paraId="73F863E5" w14:textId="099500D7" w:rsidR="003B666E" w:rsidRDefault="003B666E">
            <w:pPr>
              <w:jc w:val="center"/>
              <w:cnfStyle w:val="000000100000" w:firstRow="0" w:lastRow="0" w:firstColumn="0" w:lastColumn="0" w:oddVBand="0" w:evenVBand="0" w:oddHBand="1" w:evenHBand="0" w:firstRowFirstColumn="0" w:firstRowLastColumn="0" w:lastRowFirstColumn="0" w:lastRowLastColumn="0"/>
              <w:rPr>
                <w:ins w:id="517" w:author="Christine Warren" w:date="2020-10-13T10:43:00Z"/>
                <w:rFonts w:eastAsiaTheme="minorEastAsia"/>
                <w:noProof/>
                <w:szCs w:val="32"/>
              </w:rPr>
            </w:pPr>
            <w:ins w:id="518" w:author="Christine Warren" w:date="2020-10-13T10:54:00Z">
              <w:r w:rsidRPr="00E16A9A">
                <w:rPr>
                  <w:rFonts w:eastAsiaTheme="minorEastAsia"/>
                  <w:noProof/>
                  <w:szCs w:val="32"/>
                </w:rPr>
                <w:t>Full-service restaurants and limited-service eating places</w:t>
              </w:r>
            </w:ins>
          </w:p>
        </w:tc>
        <w:tc>
          <w:tcPr>
            <w:tcW w:w="1356" w:type="dxa"/>
            <w:tcBorders>
              <w:top w:val="single" w:sz="4" w:space="0" w:color="auto"/>
              <w:left w:val="single" w:sz="4" w:space="0" w:color="auto"/>
              <w:bottom w:val="single" w:sz="4" w:space="0" w:color="auto"/>
              <w:right w:val="single" w:sz="4" w:space="0" w:color="auto"/>
            </w:tcBorders>
            <w:tcPrChange w:id="519" w:author="Christine Warren" w:date="2020-10-13T14:27:00Z">
              <w:tcPr>
                <w:tcW w:w="1128" w:type="dxa"/>
                <w:gridSpan w:val="2"/>
                <w:tcBorders>
                  <w:left w:val="single" w:sz="4" w:space="0" w:color="auto"/>
                  <w:right w:val="single" w:sz="4" w:space="0" w:color="auto"/>
                </w:tcBorders>
              </w:tcPr>
            </w:tcPrChange>
          </w:tcPr>
          <w:p w14:paraId="1B1D4F37" w14:textId="77777777" w:rsidR="003B666E" w:rsidRDefault="003B666E">
            <w:pPr>
              <w:jc w:val="center"/>
              <w:cnfStyle w:val="000000100000" w:firstRow="0" w:lastRow="0" w:firstColumn="0" w:lastColumn="0" w:oddVBand="0" w:evenVBand="0" w:oddHBand="1" w:evenHBand="0" w:firstRowFirstColumn="0" w:firstRowLastColumn="0" w:lastRowFirstColumn="0" w:lastRowLastColumn="0"/>
              <w:rPr>
                <w:ins w:id="520" w:author="Christine Warren" w:date="2020-10-13T10:43:00Z"/>
                <w:rFonts w:eastAsiaTheme="minorEastAsia"/>
                <w:noProof/>
                <w:szCs w:val="32"/>
              </w:rPr>
            </w:pPr>
            <w:ins w:id="521" w:author="Christine Warren" w:date="2020-10-13T10:43:00Z">
              <w:r>
                <w:rPr>
                  <w:rFonts w:eastAsiaTheme="minorEastAsia"/>
                  <w:noProof/>
                  <w:szCs w:val="32"/>
                </w:rPr>
                <w:t>Yes</w:t>
              </w:r>
            </w:ins>
          </w:p>
        </w:tc>
        <w:tc>
          <w:tcPr>
            <w:tcW w:w="1356" w:type="dxa"/>
            <w:tcBorders>
              <w:top w:val="single" w:sz="4" w:space="0" w:color="auto"/>
              <w:left w:val="single" w:sz="4" w:space="0" w:color="auto"/>
              <w:bottom w:val="single" w:sz="4" w:space="0" w:color="auto"/>
              <w:right w:val="single" w:sz="4" w:space="0" w:color="auto"/>
            </w:tcBorders>
            <w:tcPrChange w:id="522" w:author="Christine Warren" w:date="2020-10-13T14:27:00Z">
              <w:tcPr>
                <w:tcW w:w="1563" w:type="dxa"/>
                <w:gridSpan w:val="2"/>
                <w:tcBorders>
                  <w:left w:val="single" w:sz="4" w:space="0" w:color="auto"/>
                  <w:right w:val="single" w:sz="4" w:space="0" w:color="auto"/>
                </w:tcBorders>
              </w:tcPr>
            </w:tcPrChange>
          </w:tcPr>
          <w:p w14:paraId="1E7F1949" w14:textId="77777777" w:rsidR="003B666E" w:rsidRDefault="003B666E">
            <w:pPr>
              <w:jc w:val="center"/>
              <w:cnfStyle w:val="000000100000" w:firstRow="0" w:lastRow="0" w:firstColumn="0" w:lastColumn="0" w:oddVBand="0" w:evenVBand="0" w:oddHBand="1" w:evenHBand="0" w:firstRowFirstColumn="0" w:firstRowLastColumn="0" w:lastRowFirstColumn="0" w:lastRowLastColumn="0"/>
              <w:rPr>
                <w:ins w:id="523" w:author="Christine Warren" w:date="2020-10-13T10:56:00Z"/>
                <w:rFonts w:cs="Calibri"/>
                <w:color w:val="000000"/>
              </w:rPr>
            </w:pPr>
            <w:ins w:id="524" w:author="Christine Warren" w:date="2020-10-13T10:54:00Z">
              <w:r>
                <w:rPr>
                  <w:rFonts w:cs="Calibri"/>
                  <w:color w:val="000000"/>
                </w:rPr>
                <w:t xml:space="preserve">6322 </w:t>
              </w:r>
            </w:ins>
          </w:p>
          <w:p w14:paraId="6DAD58F7" w14:textId="0CF9B939" w:rsidR="003B666E" w:rsidRPr="003B666E" w:rsidRDefault="003B666E">
            <w:pPr>
              <w:jc w:val="center"/>
              <w:cnfStyle w:val="000000100000" w:firstRow="0" w:lastRow="0" w:firstColumn="0" w:lastColumn="0" w:oddVBand="0" w:evenVBand="0" w:oddHBand="1" w:evenHBand="0" w:firstRowFirstColumn="0" w:firstRowLastColumn="0" w:lastRowFirstColumn="0" w:lastRowLastColumn="0"/>
              <w:rPr>
                <w:ins w:id="525" w:author="Christine Warren" w:date="2020-10-13T10:43:00Z"/>
                <w:rFonts w:cs="Calibri"/>
                <w:color w:val="000000"/>
                <w:rPrChange w:id="526" w:author="Christine Warren" w:date="2020-10-13T10:54:00Z">
                  <w:rPr>
                    <w:ins w:id="527" w:author="Christine Warren" w:date="2020-10-13T10:43:00Z"/>
                    <w:rFonts w:eastAsiaTheme="minorEastAsia"/>
                    <w:noProof/>
                    <w:szCs w:val="32"/>
                  </w:rPr>
                </w:rPrChange>
              </w:rPr>
            </w:pPr>
            <w:ins w:id="528" w:author="Christine Warren" w:date="2020-10-13T10:54:00Z">
              <w:r>
                <w:rPr>
                  <w:rFonts w:cs="Calibri"/>
                  <w:color w:val="000000"/>
                </w:rPr>
                <w:t>Cooks</w:t>
              </w:r>
            </w:ins>
          </w:p>
        </w:tc>
        <w:tc>
          <w:tcPr>
            <w:tcW w:w="1356" w:type="dxa"/>
            <w:tcBorders>
              <w:top w:val="single" w:sz="4" w:space="0" w:color="auto"/>
              <w:left w:val="single" w:sz="4" w:space="0" w:color="auto"/>
              <w:bottom w:val="single" w:sz="4" w:space="0" w:color="auto"/>
              <w:right w:val="single" w:sz="4" w:space="0" w:color="auto"/>
            </w:tcBorders>
            <w:tcPrChange w:id="529" w:author="Christine Warren" w:date="2020-10-13T14:27:00Z">
              <w:tcPr>
                <w:tcW w:w="1425" w:type="dxa"/>
                <w:gridSpan w:val="2"/>
                <w:tcBorders>
                  <w:left w:val="single" w:sz="4" w:space="0" w:color="auto"/>
                  <w:right w:val="single" w:sz="4" w:space="0" w:color="auto"/>
                </w:tcBorders>
              </w:tcPr>
            </w:tcPrChange>
          </w:tcPr>
          <w:p w14:paraId="2E3AE3CF" w14:textId="1CE49DC5" w:rsidR="003B666E" w:rsidRDefault="003B666E">
            <w:pPr>
              <w:jc w:val="center"/>
              <w:cnfStyle w:val="000000100000" w:firstRow="0" w:lastRow="0" w:firstColumn="0" w:lastColumn="0" w:oddVBand="0" w:evenVBand="0" w:oddHBand="1" w:evenHBand="0" w:firstRowFirstColumn="0" w:firstRowLastColumn="0" w:lastRowFirstColumn="0" w:lastRowLastColumn="0"/>
              <w:rPr>
                <w:ins w:id="530" w:author="Christine Warren" w:date="2020-10-13T10:43:00Z"/>
                <w:rFonts w:eastAsiaTheme="minorEastAsia"/>
                <w:noProof/>
                <w:szCs w:val="32"/>
              </w:rPr>
            </w:pPr>
            <w:ins w:id="531" w:author="Christine Warren" w:date="2020-10-13T10:43:00Z">
              <w:r>
                <w:rPr>
                  <w:rFonts w:eastAsiaTheme="minorEastAsia"/>
                  <w:noProof/>
                  <w:szCs w:val="32"/>
                </w:rPr>
                <w:t>Yes</w:t>
              </w:r>
            </w:ins>
          </w:p>
        </w:tc>
        <w:tc>
          <w:tcPr>
            <w:tcW w:w="1357" w:type="dxa"/>
            <w:tcBorders>
              <w:top w:val="single" w:sz="4" w:space="0" w:color="auto"/>
              <w:left w:val="single" w:sz="4" w:space="0" w:color="auto"/>
              <w:bottom w:val="single" w:sz="4" w:space="0" w:color="auto"/>
              <w:right w:val="single" w:sz="4" w:space="0" w:color="auto"/>
            </w:tcBorders>
            <w:tcPrChange w:id="532" w:author="Christine Warren" w:date="2020-10-13T14:27:00Z">
              <w:tcPr>
                <w:tcW w:w="1131" w:type="dxa"/>
                <w:gridSpan w:val="2"/>
                <w:tcBorders>
                  <w:left w:val="single" w:sz="4" w:space="0" w:color="auto"/>
                  <w:right w:val="single" w:sz="4" w:space="0" w:color="auto"/>
                </w:tcBorders>
              </w:tcPr>
            </w:tcPrChange>
          </w:tcPr>
          <w:p w14:paraId="24423B37" w14:textId="0CA20425" w:rsidR="003B666E" w:rsidRPr="00A4366F" w:rsidRDefault="003B666E">
            <w:pPr>
              <w:jc w:val="center"/>
              <w:cnfStyle w:val="000000100000" w:firstRow="0" w:lastRow="0" w:firstColumn="0" w:lastColumn="0" w:oddVBand="0" w:evenVBand="0" w:oddHBand="1" w:evenHBand="0" w:firstRowFirstColumn="0" w:firstRowLastColumn="0" w:lastRowFirstColumn="0" w:lastRowLastColumn="0"/>
              <w:rPr>
                <w:ins w:id="533" w:author="Christine Warren" w:date="2020-10-13T10:43:00Z"/>
                <w:rFonts w:eastAsiaTheme="minorEastAsia"/>
                <w:b/>
                <w:noProof/>
                <w:szCs w:val="32"/>
                <w:rPrChange w:id="534" w:author="Christine Warren" w:date="2020-10-13T14:57:00Z">
                  <w:rPr>
                    <w:ins w:id="535" w:author="Christine Warren" w:date="2020-10-13T10:43:00Z"/>
                    <w:rFonts w:eastAsiaTheme="minorEastAsia"/>
                    <w:noProof/>
                    <w:szCs w:val="32"/>
                  </w:rPr>
                </w:rPrChange>
              </w:rPr>
            </w:pPr>
            <w:ins w:id="536" w:author="Christine Warren" w:date="2020-10-13T10:44:00Z">
              <w:r w:rsidRPr="00A4366F">
                <w:rPr>
                  <w:rFonts w:eastAsiaTheme="minorEastAsia"/>
                  <w:b/>
                  <w:noProof/>
                  <w:szCs w:val="32"/>
                  <w:rPrChange w:id="537" w:author="Christine Warren" w:date="2020-10-13T14:57:00Z">
                    <w:rPr>
                      <w:rFonts w:eastAsiaTheme="minorEastAsia"/>
                      <w:noProof/>
                      <w:szCs w:val="32"/>
                    </w:rPr>
                  </w:rPrChange>
                </w:rPr>
                <w:t>Yes</w:t>
              </w:r>
            </w:ins>
          </w:p>
        </w:tc>
      </w:tr>
      <w:tr w:rsidR="00F65B99" w14:paraId="649BEBE2" w14:textId="50DCC83E" w:rsidTr="001B6FCC">
        <w:trPr>
          <w:cnfStyle w:val="000000010000" w:firstRow="0" w:lastRow="0" w:firstColumn="0" w:lastColumn="0" w:oddVBand="0" w:evenVBand="0" w:oddHBand="0" w:evenHBand="1" w:firstRowFirstColumn="0" w:firstRowLastColumn="0" w:lastRowFirstColumn="0" w:lastRowLastColumn="0"/>
          <w:trHeight w:val="1827"/>
          <w:ins w:id="538" w:author="Christine Warren" w:date="2020-10-13T10:00:00Z"/>
        </w:trPr>
        <w:tc>
          <w:tcPr>
            <w:tcW w:w="1356" w:type="dxa"/>
            <w:tcBorders>
              <w:top w:val="single" w:sz="4" w:space="0" w:color="auto"/>
              <w:left w:val="single" w:sz="4" w:space="0" w:color="auto"/>
              <w:right w:val="single" w:sz="4" w:space="0" w:color="auto"/>
            </w:tcBorders>
            <w:tcPrChange w:id="539" w:author="Christine Warren" w:date="2020-10-13T14:27:00Z">
              <w:tcPr>
                <w:tcW w:w="1134" w:type="dxa"/>
                <w:tcBorders>
                  <w:left w:val="single" w:sz="4" w:space="0" w:color="auto"/>
                  <w:right w:val="single" w:sz="4" w:space="0" w:color="auto"/>
                </w:tcBorders>
              </w:tcPr>
            </w:tcPrChange>
          </w:tcPr>
          <w:p w14:paraId="5AEA9135" w14:textId="77777777" w:rsidR="00E16A9A" w:rsidRDefault="00E16A9A">
            <w:pPr>
              <w:jc w:val="center"/>
              <w:cnfStyle w:val="000000010000" w:firstRow="0" w:lastRow="0" w:firstColumn="0" w:lastColumn="0" w:oddVBand="0" w:evenVBand="0" w:oddHBand="0" w:evenHBand="1" w:firstRowFirstColumn="0" w:firstRowLastColumn="0" w:lastRowFirstColumn="0" w:lastRowLastColumn="0"/>
              <w:rPr>
                <w:ins w:id="540" w:author="Christine Warren" w:date="2020-10-13T10:00:00Z"/>
                <w:rFonts w:eastAsiaTheme="minorEastAsia"/>
                <w:noProof/>
                <w:szCs w:val="32"/>
              </w:rPr>
              <w:pPrChange w:id="541" w:author="Christine Warren" w:date="2020-10-13T14:28:00Z">
                <w:pPr>
                  <w:cnfStyle w:val="000000010000" w:firstRow="0" w:lastRow="0" w:firstColumn="0" w:lastColumn="0" w:oddVBand="0" w:evenVBand="0" w:oddHBand="0" w:evenHBand="1" w:firstRowFirstColumn="0" w:firstRowLastColumn="0" w:lastRowFirstColumn="0" w:lastRowLastColumn="0"/>
                </w:pPr>
              </w:pPrChange>
            </w:pPr>
            <w:ins w:id="542" w:author="Christine Warren" w:date="2020-10-13T10:00:00Z">
              <w:r>
                <w:rPr>
                  <w:rFonts w:eastAsiaTheme="minorEastAsia"/>
                  <w:noProof/>
                  <w:szCs w:val="32"/>
                </w:rPr>
                <w:lastRenderedPageBreak/>
                <w:t>Ontario</w:t>
              </w:r>
            </w:ins>
          </w:p>
        </w:tc>
        <w:tc>
          <w:tcPr>
            <w:tcW w:w="1356" w:type="dxa"/>
            <w:tcBorders>
              <w:top w:val="single" w:sz="4" w:space="0" w:color="auto"/>
              <w:left w:val="single" w:sz="4" w:space="0" w:color="auto"/>
              <w:right w:val="single" w:sz="4" w:space="0" w:color="auto"/>
            </w:tcBorders>
            <w:tcPrChange w:id="543" w:author="Christine Warren" w:date="2020-10-13T14:27:00Z">
              <w:tcPr>
                <w:tcW w:w="1555" w:type="dxa"/>
                <w:gridSpan w:val="2"/>
                <w:tcBorders>
                  <w:left w:val="single" w:sz="4" w:space="0" w:color="auto"/>
                  <w:right w:val="single" w:sz="4" w:space="0" w:color="auto"/>
                </w:tcBorders>
              </w:tcPr>
            </w:tcPrChange>
          </w:tcPr>
          <w:p w14:paraId="73D186DA" w14:textId="3EBBC252" w:rsidR="00E16A9A" w:rsidRDefault="00E16A9A">
            <w:pPr>
              <w:jc w:val="center"/>
              <w:cnfStyle w:val="000000010000" w:firstRow="0" w:lastRow="0" w:firstColumn="0" w:lastColumn="0" w:oddVBand="0" w:evenVBand="0" w:oddHBand="0" w:evenHBand="1" w:firstRowFirstColumn="0" w:firstRowLastColumn="0" w:lastRowFirstColumn="0" w:lastRowLastColumn="0"/>
              <w:rPr>
                <w:ins w:id="544" w:author="Christine Warren" w:date="2020-10-13T10:00:00Z"/>
                <w:rFonts w:eastAsiaTheme="minorEastAsia"/>
                <w:noProof/>
                <w:szCs w:val="32"/>
              </w:rPr>
              <w:pPrChange w:id="545" w:author="Christine Warren" w:date="2020-10-13T14:28:00Z">
                <w:pPr>
                  <w:cnfStyle w:val="000000010000" w:firstRow="0" w:lastRow="0" w:firstColumn="0" w:lastColumn="0" w:oddVBand="0" w:evenVBand="0" w:oddHBand="0" w:evenHBand="1" w:firstRowFirstColumn="0" w:firstRowLastColumn="0" w:lastRowFirstColumn="0" w:lastRowLastColumn="0"/>
                </w:pPr>
              </w:pPrChange>
            </w:pPr>
            <w:ins w:id="546" w:author="Christine Warren" w:date="2020-10-13T10:01:00Z">
              <w:r w:rsidRPr="00E16A9A">
                <w:rPr>
                  <w:rFonts w:eastAsiaTheme="minorEastAsia"/>
                  <w:noProof/>
                  <w:szCs w:val="32"/>
                </w:rPr>
                <w:t>Restaurants (take-out, drive-through and delivery service only)</w:t>
              </w:r>
            </w:ins>
          </w:p>
        </w:tc>
        <w:tc>
          <w:tcPr>
            <w:tcW w:w="1356" w:type="dxa"/>
            <w:tcBorders>
              <w:top w:val="single" w:sz="4" w:space="0" w:color="auto"/>
              <w:left w:val="single" w:sz="4" w:space="0" w:color="auto"/>
              <w:right w:val="single" w:sz="4" w:space="0" w:color="auto"/>
            </w:tcBorders>
            <w:tcPrChange w:id="547" w:author="Christine Warren" w:date="2020-10-13T14:27:00Z">
              <w:tcPr>
                <w:tcW w:w="1424" w:type="dxa"/>
                <w:gridSpan w:val="2"/>
                <w:tcBorders>
                  <w:left w:val="single" w:sz="4" w:space="0" w:color="auto"/>
                  <w:right w:val="single" w:sz="4" w:space="0" w:color="auto"/>
                </w:tcBorders>
              </w:tcPr>
            </w:tcPrChange>
          </w:tcPr>
          <w:p w14:paraId="6F2A31DC" w14:textId="77777777" w:rsidR="00F65B99" w:rsidRDefault="00E16A9A">
            <w:pPr>
              <w:jc w:val="center"/>
              <w:cnfStyle w:val="000000010000" w:firstRow="0" w:lastRow="0" w:firstColumn="0" w:lastColumn="0" w:oddVBand="0" w:evenVBand="0" w:oddHBand="0" w:evenHBand="1" w:firstRowFirstColumn="0" w:firstRowLastColumn="0" w:lastRowFirstColumn="0" w:lastRowLastColumn="0"/>
              <w:rPr>
                <w:ins w:id="548" w:author="Christine Warren" w:date="2020-10-13T10:44:00Z"/>
                <w:rFonts w:eastAsiaTheme="minorEastAsia"/>
                <w:noProof/>
                <w:szCs w:val="32"/>
              </w:rPr>
              <w:pPrChange w:id="549" w:author="Christine Warren" w:date="2020-10-13T14:28:00Z">
                <w:pPr>
                  <w:cnfStyle w:val="000000010000" w:firstRow="0" w:lastRow="0" w:firstColumn="0" w:lastColumn="0" w:oddVBand="0" w:evenVBand="0" w:oddHBand="0" w:evenHBand="1" w:firstRowFirstColumn="0" w:firstRowLastColumn="0" w:lastRowFirstColumn="0" w:lastRowLastColumn="0"/>
                </w:pPr>
              </w:pPrChange>
            </w:pPr>
            <w:ins w:id="550" w:author="Christine Warren" w:date="2020-10-13T10:04:00Z">
              <w:r>
                <w:rPr>
                  <w:rFonts w:eastAsiaTheme="minorEastAsia"/>
                  <w:noProof/>
                  <w:szCs w:val="32"/>
                </w:rPr>
                <w:t xml:space="preserve">7224 </w:t>
              </w:r>
            </w:ins>
          </w:p>
          <w:p w14:paraId="482F48EA" w14:textId="40C7A6A1" w:rsidR="00E16A9A" w:rsidRDefault="00E16A9A">
            <w:pPr>
              <w:jc w:val="center"/>
              <w:cnfStyle w:val="000000010000" w:firstRow="0" w:lastRow="0" w:firstColumn="0" w:lastColumn="0" w:oddVBand="0" w:evenVBand="0" w:oddHBand="0" w:evenHBand="1" w:firstRowFirstColumn="0" w:firstRowLastColumn="0" w:lastRowFirstColumn="0" w:lastRowLastColumn="0"/>
              <w:rPr>
                <w:ins w:id="551" w:author="Christine Warren" w:date="2020-10-13T10:00:00Z"/>
                <w:rFonts w:eastAsiaTheme="minorEastAsia"/>
                <w:noProof/>
                <w:szCs w:val="32"/>
              </w:rPr>
              <w:pPrChange w:id="552" w:author="Christine Warren" w:date="2020-10-13T14:28:00Z">
                <w:pPr>
                  <w:cnfStyle w:val="000000010000" w:firstRow="0" w:lastRow="0" w:firstColumn="0" w:lastColumn="0" w:oddVBand="0" w:evenVBand="0" w:oddHBand="0" w:evenHBand="1" w:firstRowFirstColumn="0" w:firstRowLastColumn="0" w:lastRowFirstColumn="0" w:lastRowLastColumn="0"/>
                </w:pPr>
              </w:pPrChange>
            </w:pPr>
            <w:ins w:id="553" w:author="Christine Warren" w:date="2020-10-13T10:04:00Z">
              <w:r w:rsidRPr="00E16A9A">
                <w:rPr>
                  <w:rFonts w:eastAsiaTheme="minorEastAsia"/>
                  <w:noProof/>
                  <w:szCs w:val="32"/>
                </w:rPr>
                <w:t>Full-service restaurants and limited-service eating places</w:t>
              </w:r>
            </w:ins>
          </w:p>
        </w:tc>
        <w:tc>
          <w:tcPr>
            <w:tcW w:w="1356" w:type="dxa"/>
            <w:tcBorders>
              <w:top w:val="single" w:sz="4" w:space="0" w:color="auto"/>
              <w:left w:val="single" w:sz="4" w:space="0" w:color="auto"/>
              <w:right w:val="single" w:sz="4" w:space="0" w:color="auto"/>
            </w:tcBorders>
            <w:tcPrChange w:id="554" w:author="Christine Warren" w:date="2020-10-13T14:27:00Z">
              <w:tcPr>
                <w:tcW w:w="1128" w:type="dxa"/>
                <w:gridSpan w:val="2"/>
                <w:tcBorders>
                  <w:left w:val="single" w:sz="4" w:space="0" w:color="auto"/>
                  <w:right w:val="single" w:sz="4" w:space="0" w:color="auto"/>
                </w:tcBorders>
              </w:tcPr>
            </w:tcPrChange>
          </w:tcPr>
          <w:p w14:paraId="590D0C40" w14:textId="71FA9B52" w:rsidR="00E16A9A" w:rsidRDefault="00E16A9A">
            <w:pPr>
              <w:jc w:val="center"/>
              <w:cnfStyle w:val="000000010000" w:firstRow="0" w:lastRow="0" w:firstColumn="0" w:lastColumn="0" w:oddVBand="0" w:evenVBand="0" w:oddHBand="0" w:evenHBand="1" w:firstRowFirstColumn="0" w:firstRowLastColumn="0" w:lastRowFirstColumn="0" w:lastRowLastColumn="0"/>
              <w:rPr>
                <w:ins w:id="555" w:author="Christine Warren" w:date="2020-10-13T10:00:00Z"/>
                <w:rFonts w:eastAsiaTheme="minorEastAsia"/>
                <w:noProof/>
                <w:szCs w:val="32"/>
              </w:rPr>
              <w:pPrChange w:id="556" w:author="Christine Warren" w:date="2020-10-13T14:28:00Z">
                <w:pPr>
                  <w:cnfStyle w:val="000000010000" w:firstRow="0" w:lastRow="0" w:firstColumn="0" w:lastColumn="0" w:oddVBand="0" w:evenVBand="0" w:oddHBand="0" w:evenHBand="1" w:firstRowFirstColumn="0" w:firstRowLastColumn="0" w:lastRowFirstColumn="0" w:lastRowLastColumn="0"/>
                </w:pPr>
              </w:pPrChange>
            </w:pPr>
            <w:ins w:id="557" w:author="Christine Warren" w:date="2020-10-13T10:05:00Z">
              <w:r>
                <w:rPr>
                  <w:rFonts w:eastAsiaTheme="minorEastAsia"/>
                  <w:noProof/>
                  <w:szCs w:val="32"/>
                </w:rPr>
                <w:t>Yes</w:t>
              </w:r>
            </w:ins>
          </w:p>
        </w:tc>
        <w:tc>
          <w:tcPr>
            <w:tcW w:w="1356" w:type="dxa"/>
            <w:tcBorders>
              <w:top w:val="single" w:sz="4" w:space="0" w:color="auto"/>
              <w:left w:val="single" w:sz="4" w:space="0" w:color="auto"/>
              <w:right w:val="single" w:sz="4" w:space="0" w:color="auto"/>
            </w:tcBorders>
            <w:tcPrChange w:id="558" w:author="Christine Warren" w:date="2020-10-13T14:27:00Z">
              <w:tcPr>
                <w:tcW w:w="1563" w:type="dxa"/>
                <w:gridSpan w:val="2"/>
                <w:tcBorders>
                  <w:left w:val="single" w:sz="4" w:space="0" w:color="auto"/>
                  <w:right w:val="single" w:sz="4" w:space="0" w:color="auto"/>
                </w:tcBorders>
              </w:tcPr>
            </w:tcPrChange>
          </w:tcPr>
          <w:p w14:paraId="63437FEB" w14:textId="77777777" w:rsidR="003B666E" w:rsidRDefault="00E16A9A">
            <w:pPr>
              <w:jc w:val="center"/>
              <w:cnfStyle w:val="000000010000" w:firstRow="0" w:lastRow="0" w:firstColumn="0" w:lastColumn="0" w:oddVBand="0" w:evenVBand="0" w:oddHBand="0" w:evenHBand="1" w:firstRowFirstColumn="0" w:firstRowLastColumn="0" w:lastRowFirstColumn="0" w:lastRowLastColumn="0"/>
              <w:rPr>
                <w:ins w:id="559" w:author="Christine Warren" w:date="2020-10-13T10:56:00Z"/>
                <w:rFonts w:cs="Calibri"/>
                <w:color w:val="000000"/>
              </w:rPr>
              <w:pPrChange w:id="560" w:author="Christine Warren" w:date="2020-10-13T14:28:00Z">
                <w:pPr>
                  <w:cnfStyle w:val="000000010000" w:firstRow="0" w:lastRow="0" w:firstColumn="0" w:lastColumn="0" w:oddVBand="0" w:evenVBand="0" w:oddHBand="0" w:evenHBand="1" w:firstRowFirstColumn="0" w:firstRowLastColumn="0" w:lastRowFirstColumn="0" w:lastRowLastColumn="0"/>
                </w:pPr>
              </w:pPrChange>
            </w:pPr>
            <w:ins w:id="561" w:author="Christine Warren" w:date="2020-10-13T10:07:00Z">
              <w:r>
                <w:rPr>
                  <w:rFonts w:cs="Calibri"/>
                  <w:color w:val="000000"/>
                </w:rPr>
                <w:t xml:space="preserve">6513 </w:t>
              </w:r>
            </w:ins>
          </w:p>
          <w:p w14:paraId="0BE0271D" w14:textId="2F8F4DC3" w:rsidR="00E16A9A" w:rsidRDefault="00E16A9A">
            <w:pPr>
              <w:jc w:val="center"/>
              <w:cnfStyle w:val="000000010000" w:firstRow="0" w:lastRow="0" w:firstColumn="0" w:lastColumn="0" w:oddVBand="0" w:evenVBand="0" w:oddHBand="0" w:evenHBand="1" w:firstRowFirstColumn="0" w:firstRowLastColumn="0" w:lastRowFirstColumn="0" w:lastRowLastColumn="0"/>
              <w:rPr>
                <w:ins w:id="562" w:author="Christine Warren" w:date="2020-10-13T10:07:00Z"/>
                <w:rFonts w:cs="Calibri"/>
                <w:color w:val="000000"/>
              </w:rPr>
              <w:pPrChange w:id="563" w:author="Christine Warren" w:date="2020-10-13T14:28:00Z">
                <w:pPr>
                  <w:cnfStyle w:val="000000010000" w:firstRow="0" w:lastRow="0" w:firstColumn="0" w:lastColumn="0" w:oddVBand="0" w:evenVBand="0" w:oddHBand="0" w:evenHBand="1" w:firstRowFirstColumn="0" w:firstRowLastColumn="0" w:lastRowFirstColumn="0" w:lastRowLastColumn="0"/>
                </w:pPr>
              </w:pPrChange>
            </w:pPr>
            <w:ins w:id="564" w:author="Christine Warren" w:date="2020-10-13T10:07:00Z">
              <w:r>
                <w:rPr>
                  <w:rFonts w:cs="Calibri"/>
                  <w:color w:val="000000"/>
                </w:rPr>
                <w:t>Food and beverage servers</w:t>
              </w:r>
            </w:ins>
          </w:p>
          <w:p w14:paraId="4F7D045A" w14:textId="77777777" w:rsidR="00E16A9A" w:rsidRDefault="00E16A9A">
            <w:pPr>
              <w:jc w:val="center"/>
              <w:cnfStyle w:val="000000010000" w:firstRow="0" w:lastRow="0" w:firstColumn="0" w:lastColumn="0" w:oddVBand="0" w:evenVBand="0" w:oddHBand="0" w:evenHBand="1" w:firstRowFirstColumn="0" w:firstRowLastColumn="0" w:lastRowFirstColumn="0" w:lastRowLastColumn="0"/>
              <w:rPr>
                <w:ins w:id="565" w:author="Christine Warren" w:date="2020-10-13T10:04:00Z"/>
                <w:rFonts w:eastAsiaTheme="minorEastAsia"/>
                <w:noProof/>
                <w:szCs w:val="32"/>
              </w:rPr>
              <w:pPrChange w:id="566" w:author="Christine Warren" w:date="2020-10-13T14:28:00Z">
                <w:pPr>
                  <w:cnfStyle w:val="000000010000" w:firstRow="0" w:lastRow="0" w:firstColumn="0" w:lastColumn="0" w:oddVBand="0" w:evenVBand="0" w:oddHBand="0" w:evenHBand="1" w:firstRowFirstColumn="0" w:firstRowLastColumn="0" w:lastRowFirstColumn="0" w:lastRowLastColumn="0"/>
                </w:pPr>
              </w:pPrChange>
            </w:pPr>
          </w:p>
        </w:tc>
        <w:tc>
          <w:tcPr>
            <w:tcW w:w="1356" w:type="dxa"/>
            <w:tcBorders>
              <w:top w:val="single" w:sz="4" w:space="0" w:color="auto"/>
              <w:left w:val="single" w:sz="4" w:space="0" w:color="auto"/>
              <w:right w:val="single" w:sz="4" w:space="0" w:color="auto"/>
            </w:tcBorders>
            <w:tcPrChange w:id="567" w:author="Christine Warren" w:date="2020-10-13T14:27:00Z">
              <w:tcPr>
                <w:tcW w:w="1425" w:type="dxa"/>
                <w:gridSpan w:val="2"/>
                <w:tcBorders>
                  <w:left w:val="single" w:sz="4" w:space="0" w:color="auto"/>
                  <w:right w:val="single" w:sz="4" w:space="0" w:color="auto"/>
                </w:tcBorders>
              </w:tcPr>
            </w:tcPrChange>
          </w:tcPr>
          <w:p w14:paraId="37613F23" w14:textId="314946AC" w:rsidR="00E16A9A" w:rsidRDefault="00E16A9A">
            <w:pPr>
              <w:jc w:val="center"/>
              <w:cnfStyle w:val="000000010000" w:firstRow="0" w:lastRow="0" w:firstColumn="0" w:lastColumn="0" w:oddVBand="0" w:evenVBand="0" w:oddHBand="0" w:evenHBand="1" w:firstRowFirstColumn="0" w:firstRowLastColumn="0" w:lastRowFirstColumn="0" w:lastRowLastColumn="0"/>
              <w:rPr>
                <w:ins w:id="568" w:author="Christine Warren" w:date="2020-10-13T10:05:00Z"/>
                <w:rFonts w:eastAsiaTheme="minorEastAsia"/>
                <w:noProof/>
                <w:szCs w:val="32"/>
              </w:rPr>
              <w:pPrChange w:id="569" w:author="Christine Warren" w:date="2020-10-13T14:28:00Z">
                <w:pPr>
                  <w:cnfStyle w:val="000000010000" w:firstRow="0" w:lastRow="0" w:firstColumn="0" w:lastColumn="0" w:oddVBand="0" w:evenVBand="0" w:oddHBand="0" w:evenHBand="1" w:firstRowFirstColumn="0" w:firstRowLastColumn="0" w:lastRowFirstColumn="0" w:lastRowLastColumn="0"/>
                </w:pPr>
              </w:pPrChange>
            </w:pPr>
            <w:ins w:id="570" w:author="Christine Warren" w:date="2020-10-13T10:07:00Z">
              <w:r>
                <w:rPr>
                  <w:rFonts w:eastAsiaTheme="minorEastAsia"/>
                  <w:noProof/>
                  <w:szCs w:val="32"/>
                </w:rPr>
                <w:t>No</w:t>
              </w:r>
            </w:ins>
          </w:p>
        </w:tc>
        <w:tc>
          <w:tcPr>
            <w:tcW w:w="1357" w:type="dxa"/>
            <w:tcBorders>
              <w:top w:val="single" w:sz="4" w:space="0" w:color="auto"/>
              <w:left w:val="single" w:sz="4" w:space="0" w:color="auto"/>
              <w:right w:val="single" w:sz="4" w:space="0" w:color="auto"/>
            </w:tcBorders>
            <w:tcPrChange w:id="571" w:author="Christine Warren" w:date="2020-10-13T14:27:00Z">
              <w:tcPr>
                <w:tcW w:w="1131" w:type="dxa"/>
                <w:tcBorders>
                  <w:left w:val="single" w:sz="4" w:space="0" w:color="auto"/>
                  <w:right w:val="single" w:sz="4" w:space="0" w:color="auto"/>
                </w:tcBorders>
              </w:tcPr>
            </w:tcPrChange>
          </w:tcPr>
          <w:p w14:paraId="40FAC34C" w14:textId="2EBA9E20" w:rsidR="00E16A9A" w:rsidRPr="00A4366F" w:rsidRDefault="00E16A9A">
            <w:pPr>
              <w:jc w:val="center"/>
              <w:cnfStyle w:val="000000010000" w:firstRow="0" w:lastRow="0" w:firstColumn="0" w:lastColumn="0" w:oddVBand="0" w:evenVBand="0" w:oddHBand="0" w:evenHBand="1" w:firstRowFirstColumn="0" w:firstRowLastColumn="0" w:lastRowFirstColumn="0" w:lastRowLastColumn="0"/>
              <w:rPr>
                <w:ins w:id="572" w:author="Christine Warren" w:date="2020-10-13T10:08:00Z"/>
                <w:rFonts w:eastAsiaTheme="minorEastAsia"/>
                <w:b/>
                <w:noProof/>
                <w:szCs w:val="32"/>
                <w:rPrChange w:id="573" w:author="Christine Warren" w:date="2020-10-13T14:57:00Z">
                  <w:rPr>
                    <w:ins w:id="574" w:author="Christine Warren" w:date="2020-10-13T10:08:00Z"/>
                    <w:rFonts w:eastAsiaTheme="minorEastAsia"/>
                    <w:noProof/>
                    <w:szCs w:val="32"/>
                  </w:rPr>
                </w:rPrChange>
              </w:rPr>
              <w:pPrChange w:id="575" w:author="Christine Warren" w:date="2020-10-13T14:28:00Z">
                <w:pPr>
                  <w:cnfStyle w:val="000000010000" w:firstRow="0" w:lastRow="0" w:firstColumn="0" w:lastColumn="0" w:oddVBand="0" w:evenVBand="0" w:oddHBand="0" w:evenHBand="1" w:firstRowFirstColumn="0" w:firstRowLastColumn="0" w:lastRowFirstColumn="0" w:lastRowLastColumn="0"/>
                </w:pPr>
              </w:pPrChange>
            </w:pPr>
            <w:ins w:id="576" w:author="Christine Warren" w:date="2020-10-13T10:08:00Z">
              <w:r w:rsidRPr="00A4366F">
                <w:rPr>
                  <w:rFonts w:eastAsiaTheme="minorEastAsia"/>
                  <w:b/>
                  <w:noProof/>
                  <w:szCs w:val="32"/>
                  <w:rPrChange w:id="577" w:author="Christine Warren" w:date="2020-10-13T14:57:00Z">
                    <w:rPr>
                      <w:rFonts w:eastAsiaTheme="minorEastAsia"/>
                      <w:noProof/>
                      <w:szCs w:val="32"/>
                    </w:rPr>
                  </w:rPrChange>
                </w:rPr>
                <w:t>No</w:t>
              </w:r>
            </w:ins>
          </w:p>
        </w:tc>
      </w:tr>
    </w:tbl>
    <w:p w14:paraId="0DAC5E78" w14:textId="77777777" w:rsidR="00E16A9A" w:rsidRDefault="00E16A9A">
      <w:pPr>
        <w:rPr>
          <w:ins w:id="578" w:author="Christine Warren" w:date="2020-09-29T07:41:00Z"/>
          <w:rFonts w:eastAsiaTheme="minorEastAsia"/>
          <w:noProof/>
          <w:szCs w:val="32"/>
        </w:rPr>
      </w:pPr>
    </w:p>
    <w:p w14:paraId="4E8E576B" w14:textId="7838C4F9" w:rsidR="001208C7" w:rsidRPr="00C96F89" w:rsidDel="008F0E1C" w:rsidRDefault="001208C7">
      <w:pPr>
        <w:pStyle w:val="PHOHeading2"/>
        <w:rPr>
          <w:del w:id="579" w:author="Christine Warren" w:date="2020-09-29T15:00:00Z"/>
          <w:rPrChange w:id="580" w:author="Christine Warren" w:date="2020-09-30T11:34:00Z">
            <w:rPr>
              <w:del w:id="581" w:author="Christine Warren" w:date="2020-09-29T15:00:00Z"/>
              <w:noProof/>
            </w:rPr>
          </w:rPrChange>
        </w:rPr>
        <w:pPrChange w:id="582" w:author="Christine Warren" w:date="2020-09-30T11:34:00Z">
          <w:pPr/>
        </w:pPrChange>
      </w:pPr>
    </w:p>
    <w:p w14:paraId="19DB6C9C" w14:textId="02ABEBA3" w:rsidR="00750ECB" w:rsidRPr="00C96F89" w:rsidRDefault="00115F13">
      <w:pPr>
        <w:pStyle w:val="PHOHeading2"/>
        <w:rPr>
          <w:rPrChange w:id="583" w:author="Christine Warren" w:date="2020-09-30T11:34:00Z">
            <w:rPr>
              <w:noProof/>
            </w:rPr>
          </w:rPrChange>
        </w:rPr>
      </w:pPr>
      <w:bookmarkStart w:id="584" w:name="_Toc52446297"/>
      <w:ins w:id="585" w:author="Christine Warren" w:date="2020-09-24T13:43:00Z">
        <w:r>
          <w:t xml:space="preserve">Chapter </w:t>
        </w:r>
        <w:r w:rsidR="005469BF" w:rsidRPr="00C96F89">
          <w:rPr>
            <w:rPrChange w:id="586" w:author="Christine Warren" w:date="2020-09-30T11:34:00Z">
              <w:rPr>
                <w:noProof/>
              </w:rPr>
            </w:rPrChange>
          </w:rPr>
          <w:t xml:space="preserve">V: </w:t>
        </w:r>
      </w:ins>
      <w:del w:id="587" w:author="Christine Warren" w:date="2020-09-28T09:31:00Z">
        <w:r w:rsidR="00750ECB" w:rsidRPr="00C96F89" w:rsidDel="00D86C61">
          <w:rPr>
            <w:rPrChange w:id="588" w:author="Christine Warren" w:date="2020-09-30T11:34:00Z">
              <w:rPr>
                <w:noProof/>
              </w:rPr>
            </w:rPrChange>
          </w:rPr>
          <w:delText xml:space="preserve">Tool </w:delText>
        </w:r>
      </w:del>
      <w:del w:id="589" w:author="Christine Warren" w:date="2020-09-30T11:34:00Z">
        <w:r w:rsidR="00750ECB" w:rsidRPr="00C96F89" w:rsidDel="00C96F89">
          <w:rPr>
            <w:rPrChange w:id="590" w:author="Christine Warren" w:date="2020-09-30T11:34:00Z">
              <w:rPr>
                <w:noProof/>
              </w:rPr>
            </w:rPrChange>
          </w:rPr>
          <w:delText>Overview</w:delText>
        </w:r>
      </w:del>
      <w:ins w:id="591" w:author="Christine Warren" w:date="2020-09-28T09:31:00Z">
        <w:r w:rsidR="00D86C61" w:rsidRPr="00C96F89">
          <w:rPr>
            <w:rPrChange w:id="592" w:author="Christine Warren" w:date="2020-09-30T11:34:00Z">
              <w:rPr>
                <w:noProof/>
              </w:rPr>
            </w:rPrChange>
          </w:rPr>
          <w:t>Data</w:t>
        </w:r>
      </w:ins>
      <w:ins w:id="593" w:author="Christine Warren" w:date="2020-09-30T11:49:00Z">
        <w:r w:rsidR="00CE250A">
          <w:t xml:space="preserve"> Visualization Tools</w:t>
        </w:r>
      </w:ins>
      <w:bookmarkEnd w:id="584"/>
    </w:p>
    <w:p w14:paraId="45319B58" w14:textId="7A861EC1" w:rsidR="00563E9F" w:rsidRPr="00563E9F" w:rsidRDefault="00563E9F">
      <w:pPr>
        <w:pStyle w:val="PHOBodyText"/>
        <w:rPr>
          <w:ins w:id="594" w:author="Christine Warren" w:date="2020-09-25T15:10:00Z"/>
          <w:rPrChange w:id="595" w:author="Christine Warren" w:date="2020-09-25T15:10:00Z">
            <w:rPr>
              <w:ins w:id="596" w:author="Christine Warren" w:date="2020-09-25T15:10:00Z"/>
              <w:rFonts w:ascii="Calibri Bold" w:hAnsi="Calibri Bold"/>
              <w:b/>
              <w:color w:val="3D8704"/>
              <w:sz w:val="24"/>
              <w:szCs w:val="24"/>
            </w:rPr>
          </w:rPrChange>
        </w:rPr>
        <w:pPrChange w:id="597" w:author="Christine Warren" w:date="2020-09-30T10:34:00Z">
          <w:pPr/>
        </w:pPrChange>
      </w:pPr>
      <w:ins w:id="598" w:author="Christine Warren" w:date="2020-09-25T15:10:00Z">
        <w:r>
          <w:t>This section describes the</w:t>
        </w:r>
      </w:ins>
      <w:ins w:id="599" w:author="Christine Warren" w:date="2020-09-25T15:13:00Z">
        <w:r>
          <w:t xml:space="preserve"> two</w:t>
        </w:r>
      </w:ins>
      <w:ins w:id="600" w:author="Christine Warren" w:date="2020-09-25T15:10:00Z">
        <w:r>
          <w:t xml:space="preserve"> data visualization tools, which can be used to estimate the occupational risk </w:t>
        </w:r>
      </w:ins>
      <w:ins w:id="601" w:author="Christine Warren" w:date="2020-09-25T15:15:00Z">
        <w:r w:rsidR="00DE72ED">
          <w:t xml:space="preserve">and burden </w:t>
        </w:r>
      </w:ins>
      <w:ins w:id="602" w:author="Christine Warren" w:date="2020-09-25T15:10:00Z">
        <w:r>
          <w:t>of exposure to and transmission of COVID-19</w:t>
        </w:r>
      </w:ins>
      <w:ins w:id="603" w:author="Christine Warren" w:date="2020-09-25T15:12:00Z">
        <w:r>
          <w:t xml:space="preserve"> with specific features related to essential services, phased-reopening, and additional occupation </w:t>
        </w:r>
      </w:ins>
      <w:ins w:id="604" w:author="Christine Warren" w:date="2020-09-28T09:32:00Z">
        <w:r w:rsidR="00D86C61">
          <w:t>measures such as ability to work from home and employment benefits for paid sick leave</w:t>
        </w:r>
      </w:ins>
      <w:ins w:id="605" w:author="Christine Warren" w:date="2020-09-25T15:12:00Z">
        <w:r>
          <w:t xml:space="preserve">. </w:t>
        </w:r>
      </w:ins>
      <w:ins w:id="606" w:author="Christine Warren" w:date="2020-09-29T10:24:00Z">
        <w:r w:rsidR="00895E7E">
          <w:t>Both tools</w:t>
        </w:r>
      </w:ins>
      <w:ins w:id="607" w:author="Christine Warren" w:date="2020-09-29T10:25:00Z">
        <w:r w:rsidR="00895E7E">
          <w:t xml:space="preserve"> are</w:t>
        </w:r>
        <w:r w:rsidR="00895E7E" w:rsidRPr="00895E7E">
          <w:t xml:space="preserve"> designed to explore the burden of exposure to COVID-19 risk in Canadian workers, and, to inform the design of equitable policy and intervention strategies to mitigate inequities in exposure to COVID-19 risk.</w:t>
        </w:r>
      </w:ins>
    </w:p>
    <w:p w14:paraId="072C586A" w14:textId="296EB4B4" w:rsidR="00563E9F" w:rsidRPr="001B6FCC" w:rsidRDefault="00DE72ED">
      <w:pPr>
        <w:pStyle w:val="PHOHeading3"/>
        <w:rPr>
          <w:ins w:id="608" w:author="Christine Warren" w:date="2020-09-29T10:23:00Z"/>
        </w:rPr>
        <w:pPrChange w:id="609" w:author="Christine Warren" w:date="2020-09-30T11:34:00Z">
          <w:pPr/>
        </w:pPrChange>
      </w:pPr>
      <w:bookmarkStart w:id="610" w:name="_Toc52446298"/>
      <w:commentRangeStart w:id="611"/>
      <w:ins w:id="612" w:author="Christine Warren" w:date="2020-09-25T15:17:00Z">
        <w:r w:rsidRPr="00C5143A">
          <w:t>Tool 1</w:t>
        </w:r>
      </w:ins>
      <w:commentRangeEnd w:id="611"/>
      <w:ins w:id="613" w:author="Christine Warren" w:date="2020-09-29T10:23:00Z">
        <w:r w:rsidR="00895E7E" w:rsidRPr="00C5143A">
          <w:rPr>
            <w:rStyle w:val="CommentReference"/>
            <w:sz w:val="32"/>
            <w:szCs w:val="36"/>
          </w:rPr>
          <w:commentReference w:id="611"/>
        </w:r>
      </w:ins>
      <w:ins w:id="614" w:author="Christine Warren" w:date="2020-09-25T15:17:00Z">
        <w:r w:rsidRPr="00C5143A">
          <w:t xml:space="preserve"> – ‘Occupational Risk of C</w:t>
        </w:r>
      </w:ins>
      <w:ins w:id="615" w:author="Christine Warren" w:date="2020-10-01T13:51:00Z">
        <w:r w:rsidR="00FC7D90">
          <w:t>OVID</w:t>
        </w:r>
      </w:ins>
      <w:ins w:id="616" w:author="Christine Warren" w:date="2020-09-25T15:17:00Z">
        <w:r w:rsidR="005873C5">
          <w:t>-19</w:t>
        </w:r>
        <w:r w:rsidRPr="001B6FCC">
          <w:t>’</w:t>
        </w:r>
      </w:ins>
      <w:bookmarkEnd w:id="610"/>
    </w:p>
    <w:p w14:paraId="0D06AD05" w14:textId="27ADC15D" w:rsidR="00507C8E" w:rsidRDefault="00895E7E">
      <w:pPr>
        <w:pStyle w:val="maintext"/>
        <w:rPr>
          <w:ins w:id="617" w:author="Christine Warren" w:date="2020-09-29T10:37:00Z"/>
        </w:rPr>
        <w:pPrChange w:id="618" w:author="Christine Warren" w:date="2020-09-30T10:34:00Z">
          <w:pPr/>
        </w:pPrChange>
      </w:pPr>
      <w:ins w:id="619" w:author="Christine Warren" w:date="2020-09-29T10:24:00Z">
        <w:r>
          <w:t>Th</w:t>
        </w:r>
      </w:ins>
      <w:ins w:id="620" w:author="Christine Warren" w:date="2020-09-29T10:25:00Z">
        <w:r>
          <w:t xml:space="preserve">e </w:t>
        </w:r>
        <w:r w:rsidRPr="00895E7E">
          <w:rPr>
            <w:b/>
            <w:rPrChange w:id="621" w:author="Christine Warren" w:date="2020-09-29T10:26:00Z">
              <w:rPr/>
            </w:rPrChange>
          </w:rPr>
          <w:t>Occupational Risk of C</w:t>
        </w:r>
      </w:ins>
      <w:ins w:id="622" w:author="Christine Warren" w:date="2020-10-01T13:49:00Z">
        <w:r w:rsidR="00FC7D90">
          <w:rPr>
            <w:b/>
          </w:rPr>
          <w:t>OVID</w:t>
        </w:r>
      </w:ins>
      <w:ins w:id="623" w:author="Christine Warren" w:date="2020-09-29T10:25:00Z">
        <w:r w:rsidRPr="00895E7E">
          <w:rPr>
            <w:b/>
            <w:rPrChange w:id="624" w:author="Christine Warren" w:date="2020-09-29T10:26:00Z">
              <w:rPr/>
            </w:rPrChange>
          </w:rPr>
          <w:t>-19 Tool</w:t>
        </w:r>
      </w:ins>
      <w:ins w:id="625" w:author="Christine Warren" w:date="2020-09-29T10:26:00Z">
        <w:r>
          <w:rPr>
            <w:b/>
          </w:rPr>
          <w:t xml:space="preserve"> </w:t>
        </w:r>
        <w:r>
          <w:t>allows users to examine occupational risk of COV</w:t>
        </w:r>
      </w:ins>
      <w:ins w:id="626" w:author="Christine Warren" w:date="2020-09-29T10:27:00Z">
        <w:r>
          <w:t>ID-19 risk across all industries and occupations with unique featu</w:t>
        </w:r>
      </w:ins>
      <w:ins w:id="627" w:author="Christine Warren" w:date="2020-10-06T09:56:00Z">
        <w:r w:rsidR="00BE0CFE">
          <w:t>r</w:t>
        </w:r>
      </w:ins>
      <w:ins w:id="628" w:author="Christine Warren" w:date="2020-09-29T10:27:00Z">
        <w:r>
          <w:t>es to</w:t>
        </w:r>
      </w:ins>
      <w:ins w:id="629" w:author="Christine Warren" w:date="2020-09-29T10:31:00Z">
        <w:r w:rsidR="00507C8E">
          <w:t xml:space="preserve"> e</w:t>
        </w:r>
      </w:ins>
      <w:ins w:id="630" w:author="Christine Warren" w:date="2020-09-29T10:27:00Z">
        <w:r>
          <w:t>stimate how this risk changes across</w:t>
        </w:r>
      </w:ins>
      <w:ins w:id="631" w:author="Christine Warren" w:date="2020-09-29T10:37:00Z">
        <w:r w:rsidR="00507C8E">
          <w:t>:</w:t>
        </w:r>
      </w:ins>
    </w:p>
    <w:p w14:paraId="7C5A8C5F" w14:textId="4A041854" w:rsidR="00895E7E" w:rsidRDefault="00507C8E">
      <w:pPr>
        <w:pStyle w:val="maintext"/>
        <w:numPr>
          <w:ilvl w:val="0"/>
          <w:numId w:val="24"/>
        </w:numPr>
        <w:ind w:left="714" w:hanging="357"/>
        <w:rPr>
          <w:ins w:id="632" w:author="Christine Warren" w:date="2020-09-29T10:37:00Z"/>
        </w:rPr>
        <w:pPrChange w:id="633" w:author="Christine Warren" w:date="2020-09-30T10:35:00Z">
          <w:pPr/>
        </w:pPrChange>
      </w:pPr>
      <w:ins w:id="634" w:author="Christine Warren" w:date="2020-09-29T10:37:00Z">
        <w:r>
          <w:t>P</w:t>
        </w:r>
      </w:ins>
      <w:ins w:id="635" w:author="Christine Warren" w:date="2020-09-29T10:27:00Z">
        <w:r w:rsidR="00895E7E">
          <w:t>reliminary policy phases of the pandemc</w:t>
        </w:r>
      </w:ins>
      <w:ins w:id="636" w:author="Christine Warren" w:date="2020-09-29T10:34:00Z">
        <w:r w:rsidR="00745CC1">
          <w:t>, including;</w:t>
        </w:r>
      </w:ins>
      <w:ins w:id="637" w:author="Christine Warren" w:date="2020-09-29T10:27:00Z">
        <w:r w:rsidR="00745CC1">
          <w:t xml:space="preserve"> pre-pandemic</w:t>
        </w:r>
      </w:ins>
      <w:ins w:id="638" w:author="Christine Warren" w:date="2020-09-29T10:34:00Z">
        <w:r w:rsidR="00745CC1">
          <w:t xml:space="preserve"> (i.e. all services),</w:t>
        </w:r>
      </w:ins>
      <w:ins w:id="639" w:author="Christine Warren" w:date="2020-09-29T10:27:00Z">
        <w:r w:rsidR="00745CC1">
          <w:t xml:space="preserve"> essential services</w:t>
        </w:r>
      </w:ins>
      <w:ins w:id="640" w:author="Christine Warren" w:date="2020-09-29T10:34:00Z">
        <w:r w:rsidR="00745CC1">
          <w:t>,</w:t>
        </w:r>
      </w:ins>
      <w:ins w:id="641" w:author="Christine Warren" w:date="2020-09-29T10:27:00Z">
        <w:r w:rsidR="00745CC1">
          <w:t xml:space="preserve"> and non-essential services</w:t>
        </w:r>
        <w:r w:rsidR="00895E7E">
          <w:t>.</w:t>
        </w:r>
      </w:ins>
    </w:p>
    <w:p w14:paraId="67D132FE" w14:textId="264F3007" w:rsidR="00507C8E" w:rsidRDefault="00507C8E">
      <w:pPr>
        <w:pStyle w:val="maintext"/>
        <w:numPr>
          <w:ilvl w:val="0"/>
          <w:numId w:val="24"/>
        </w:numPr>
        <w:ind w:left="714" w:hanging="357"/>
        <w:rPr>
          <w:ins w:id="642" w:author="Christine Warren" w:date="2020-09-29T10:38:00Z"/>
        </w:rPr>
        <w:pPrChange w:id="643" w:author="Christine Warren" w:date="2020-09-30T10:35:00Z">
          <w:pPr/>
        </w:pPrChange>
      </w:pPr>
      <w:ins w:id="644" w:author="Christine Warren" w:date="2020-09-29T10:37:00Z">
        <w:r>
          <w:t>Level of geography, including by each province/territory and health regions, based on Statistics Canada</w:t>
        </w:r>
      </w:ins>
      <w:ins w:id="645" w:author="Christine Warren" w:date="2020-09-29T10:38:00Z">
        <w:r>
          <w:t>’s 2018 health region boundaries</w:t>
        </w:r>
      </w:ins>
      <w:ins w:id="646" w:author="Christine Warren" w:date="2020-09-29T10:40:00Z">
        <w:r>
          <w:t>.</w:t>
        </w:r>
      </w:ins>
    </w:p>
    <w:p w14:paraId="203E86A4" w14:textId="46F2466C" w:rsidR="00507C8E" w:rsidRDefault="00507C8E">
      <w:pPr>
        <w:pStyle w:val="maintext"/>
        <w:numPr>
          <w:ilvl w:val="0"/>
          <w:numId w:val="24"/>
        </w:numPr>
        <w:ind w:left="714" w:hanging="357"/>
        <w:rPr>
          <w:ins w:id="647" w:author="Christine Warren" w:date="2020-09-29T10:38:00Z"/>
        </w:rPr>
        <w:pPrChange w:id="648" w:author="Christine Warren" w:date="2020-09-30T10:35:00Z">
          <w:pPr/>
        </w:pPrChange>
      </w:pPr>
      <w:ins w:id="649" w:author="Christine Warren" w:date="2020-09-29T10:38:00Z">
        <w:r>
          <w:t>Population characteristics, including; age, sex, race/ethnicity, and immigrant status</w:t>
        </w:r>
      </w:ins>
      <w:ins w:id="650" w:author="Christine Warren" w:date="2020-09-29T10:40:00Z">
        <w:r>
          <w:t>.</w:t>
        </w:r>
      </w:ins>
    </w:p>
    <w:p w14:paraId="74C704A4" w14:textId="55093720" w:rsidR="00507C8E" w:rsidRPr="001B6FCC" w:rsidRDefault="00220AC3">
      <w:pPr>
        <w:pStyle w:val="maintext"/>
        <w:rPr>
          <w:ins w:id="651" w:author="Christine Warren" w:date="2020-09-29T11:23:00Z"/>
        </w:rPr>
        <w:pPrChange w:id="652" w:author="Christine Warren" w:date="2020-09-30T10:34:00Z">
          <w:pPr/>
        </w:pPrChange>
      </w:pPr>
      <w:ins w:id="653" w:author="Christine Warren" w:date="2020-09-29T10:48:00Z">
        <w:r>
          <w:t>In this tool, there are 9 interactive tabs across the top border that enable users to examine occupational characteristics related to COVI</w:t>
        </w:r>
      </w:ins>
      <w:ins w:id="654" w:author="Christine Warren" w:date="2020-09-29T10:49:00Z">
        <w:r>
          <w:t>D-19 risk and mitigation as well as key demographics</w:t>
        </w:r>
      </w:ins>
      <w:ins w:id="655" w:author="Christine Warren" w:date="2020-09-29T11:23:00Z">
        <w:r w:rsidR="00E55AD6">
          <w:t xml:space="preserve"> related to occupations. </w:t>
        </w:r>
      </w:ins>
      <w:ins w:id="656" w:author="Christine Warren" w:date="2020-09-29T11:25:00Z">
        <w:r w:rsidR="00E55AD6">
          <w:t>Each tab has subtabs that contain plots and/or tables along with a sidebar to allow users to interact with the information.</w:t>
        </w:r>
      </w:ins>
      <w:ins w:id="657" w:author="Christine Warren" w:date="2020-09-29T14:33:00Z">
        <w:r w:rsidR="008F35D6" w:rsidRPr="008F35D6">
          <w:t xml:space="preserve"> The information in the table is searchable, either by sorting by row of interest or word searching to find a specific occupation. In add</w:t>
        </w:r>
        <w:r w:rsidR="000A24BD">
          <w:t>ition, users can copy or downloa</w:t>
        </w:r>
        <w:r w:rsidR="008F35D6" w:rsidRPr="008F35D6">
          <w:t>d the table in .CSV or .XLSX formats.</w:t>
        </w:r>
      </w:ins>
    </w:p>
    <w:p w14:paraId="7CB63432" w14:textId="71870FCC" w:rsidR="00E55AD6" w:rsidRPr="00F24A4F" w:rsidRDefault="00E55AD6">
      <w:pPr>
        <w:pStyle w:val="PHOHeading4"/>
        <w:rPr>
          <w:ins w:id="658" w:author="Christine Warren" w:date="2020-09-29T13:50:00Z"/>
        </w:rPr>
        <w:pPrChange w:id="659" w:author="Christine Warren" w:date="2020-10-01T15:22:00Z">
          <w:pPr/>
        </w:pPrChange>
      </w:pPr>
      <w:ins w:id="660" w:author="Christine Warren" w:date="2020-09-29T11:23:00Z">
        <w:r w:rsidRPr="00F24A4F">
          <w:t xml:space="preserve">Tab #1 – Occupational Risk: </w:t>
        </w:r>
      </w:ins>
    </w:p>
    <w:p w14:paraId="3FB2D0EA" w14:textId="1CC9D3D9" w:rsidR="00905674" w:rsidRPr="00A916B3" w:rsidRDefault="00905674">
      <w:pPr>
        <w:pStyle w:val="maintext"/>
        <w:rPr>
          <w:ins w:id="661" w:author="Christine Warren" w:date="2020-09-29T11:24:00Z"/>
          <w:rStyle w:val="PHOBodyTextBold"/>
          <w:rFonts w:ascii="Calibri" w:hAnsi="Calibri"/>
          <w:rPrChange w:id="662" w:author="Christine Warren" w:date="2020-09-30T10:54:00Z">
            <w:rPr>
              <w:ins w:id="663" w:author="Christine Warren" w:date="2020-09-29T11:24:00Z"/>
              <w:b/>
            </w:rPr>
          </w:rPrChange>
        </w:rPr>
        <w:pPrChange w:id="664" w:author="Christine Warren" w:date="2020-09-30T10:54:00Z">
          <w:pPr/>
        </w:pPrChange>
      </w:pPr>
      <w:ins w:id="665" w:author="Christine Warren" w:date="2020-09-29T13:50:00Z">
        <w:r w:rsidRPr="00A916B3">
          <w:rPr>
            <w:rStyle w:val="PHOBodyTextBold"/>
            <w:rFonts w:ascii="Calibri" w:hAnsi="Calibri"/>
            <w:b w:val="0"/>
            <w:rPrChange w:id="666" w:author="Christine Warren" w:date="2020-09-30T10:54:00Z">
              <w:rPr/>
            </w:rPrChange>
          </w:rPr>
          <w:t xml:space="preserve">The ‘Occupational Risk’ </w:t>
        </w:r>
      </w:ins>
      <w:ins w:id="667" w:author="Christine Warren" w:date="2020-09-29T13:51:00Z">
        <w:r w:rsidRPr="00A916B3">
          <w:rPr>
            <w:rStyle w:val="PHOBodyTextBold"/>
            <w:rFonts w:ascii="Calibri" w:hAnsi="Calibri"/>
            <w:b w:val="0"/>
            <w:rPrChange w:id="668" w:author="Christine Warren" w:date="2020-09-30T10:54:00Z">
              <w:rPr/>
            </w:rPrChange>
          </w:rPr>
          <w:t xml:space="preserve">tab </w:t>
        </w:r>
      </w:ins>
      <w:ins w:id="669" w:author="Christine Warren" w:date="2020-09-29T13:50:00Z">
        <w:r w:rsidRPr="00A916B3">
          <w:rPr>
            <w:rStyle w:val="PHOBodyTextBold"/>
            <w:rFonts w:ascii="Calibri" w:hAnsi="Calibri"/>
            <w:b w:val="0"/>
            <w:rPrChange w:id="670" w:author="Christine Warren" w:date="2020-09-30T10:54:00Z">
              <w:rPr/>
            </w:rPrChange>
          </w:rPr>
          <w:t xml:space="preserve">allows users to </w:t>
        </w:r>
      </w:ins>
      <w:ins w:id="671" w:author="Christine Warren" w:date="2020-09-29T13:51:00Z">
        <w:r w:rsidRPr="00A916B3">
          <w:rPr>
            <w:rStyle w:val="PHOBodyTextBold"/>
            <w:rFonts w:ascii="Calibri" w:hAnsi="Calibri"/>
            <w:b w:val="0"/>
            <w:rPrChange w:id="672" w:author="Christine Warren" w:date="2020-09-30T10:54:00Z">
              <w:rPr/>
            </w:rPrChange>
          </w:rPr>
          <w:t xml:space="preserve">identify occupations based on geography, policy phase, demographic characteristics, and occupational-related measures. </w:t>
        </w:r>
      </w:ins>
    </w:p>
    <w:p w14:paraId="7B62E7CB" w14:textId="28ADFAEE" w:rsidR="00E55AD6" w:rsidRPr="00A916B3" w:rsidRDefault="00E55AD6">
      <w:pPr>
        <w:pStyle w:val="maintext"/>
        <w:numPr>
          <w:ilvl w:val="0"/>
          <w:numId w:val="26"/>
        </w:numPr>
        <w:rPr>
          <w:ins w:id="673" w:author="Christine Warren" w:date="2020-09-29T11:31:00Z"/>
          <w:rStyle w:val="PHOBodyTextBold"/>
          <w:rFonts w:ascii="Calibri" w:hAnsi="Calibri"/>
          <w:b w:val="0"/>
          <w:rPrChange w:id="674" w:author="Christine Warren" w:date="2020-09-30T10:54:00Z">
            <w:rPr>
              <w:ins w:id="675" w:author="Christine Warren" w:date="2020-09-29T11:31:00Z"/>
            </w:rPr>
          </w:rPrChange>
        </w:rPr>
        <w:pPrChange w:id="676" w:author="Christine Warren" w:date="2020-09-30T10:54:00Z">
          <w:pPr/>
        </w:pPrChange>
      </w:pPr>
      <w:ins w:id="677" w:author="Christine Warren" w:date="2020-09-29T11:31:00Z">
        <w:r w:rsidRPr="00CF529D">
          <w:rPr>
            <w:rStyle w:val="PHOHeading5Char"/>
            <w:rPrChange w:id="678" w:author="Christine Warren" w:date="2020-09-30T11:21:00Z">
              <w:rPr/>
            </w:rPrChange>
          </w:rPr>
          <w:t>Sidebar:</w:t>
        </w:r>
        <w:r w:rsidRPr="00A916B3">
          <w:rPr>
            <w:rStyle w:val="PHOBodyTextBold"/>
            <w:rFonts w:ascii="Calibri" w:hAnsi="Calibri"/>
            <w:b w:val="0"/>
            <w:rPrChange w:id="679" w:author="Christine Warren" w:date="2020-09-30T10:54:00Z">
              <w:rPr/>
            </w:rPrChange>
          </w:rPr>
          <w:t xml:space="preserve"> Users can stratify information based on</w:t>
        </w:r>
      </w:ins>
      <w:ins w:id="680" w:author="Christine Warren" w:date="2020-09-29T11:32:00Z">
        <w:r w:rsidRPr="00A916B3">
          <w:rPr>
            <w:rStyle w:val="PHOBodyTextBold"/>
            <w:rFonts w:ascii="Calibri" w:hAnsi="Calibri"/>
            <w:b w:val="0"/>
            <w:rPrChange w:id="681" w:author="Christine Warren" w:date="2020-09-30T10:54:00Z">
              <w:rPr/>
            </w:rPrChange>
          </w:rPr>
          <w:t xml:space="preserve"> the </w:t>
        </w:r>
        <w:r w:rsidRPr="007D4E72">
          <w:rPr>
            <w:rStyle w:val="PHOBodyTextBold"/>
            <w:rFonts w:ascii="Calibri" w:hAnsi="Calibri"/>
            <w:b w:val="0"/>
            <w:u w:val="single"/>
            <w:rPrChange w:id="682" w:author="Christine Warren" w:date="2020-10-05T13:54:00Z">
              <w:rPr/>
            </w:rPrChange>
          </w:rPr>
          <w:t>P</w:t>
        </w:r>
      </w:ins>
      <w:ins w:id="683" w:author="Christine Warren" w:date="2020-09-29T11:31:00Z">
        <w:r w:rsidRPr="007D4E72">
          <w:rPr>
            <w:rStyle w:val="PHOBodyTextBold"/>
            <w:rFonts w:ascii="Calibri" w:hAnsi="Calibri"/>
            <w:b w:val="0"/>
            <w:u w:val="single"/>
            <w:rPrChange w:id="684" w:author="Christine Warren" w:date="2020-10-05T13:54:00Z">
              <w:rPr/>
            </w:rPrChange>
          </w:rPr>
          <w:t>rovince/territory</w:t>
        </w:r>
        <w:r w:rsidRPr="00A916B3">
          <w:rPr>
            <w:rStyle w:val="PHOBodyTextBold"/>
            <w:rFonts w:ascii="Calibri" w:hAnsi="Calibri"/>
            <w:b w:val="0"/>
            <w:rPrChange w:id="685" w:author="Christine Warren" w:date="2020-09-30T10:54:00Z">
              <w:rPr/>
            </w:rPrChange>
          </w:rPr>
          <w:t xml:space="preserve"> of interest</w:t>
        </w:r>
      </w:ins>
      <w:ins w:id="686" w:author="Christine Warren" w:date="2020-09-29T11:33:00Z">
        <w:r w:rsidRPr="00A916B3">
          <w:rPr>
            <w:rStyle w:val="PHOBodyTextBold"/>
            <w:rFonts w:ascii="Calibri" w:hAnsi="Calibri"/>
            <w:b w:val="0"/>
            <w:rPrChange w:id="687" w:author="Christine Warren" w:date="2020-09-30T10:54:00Z">
              <w:rPr/>
            </w:rPrChange>
          </w:rPr>
          <w:t xml:space="preserve"> and </w:t>
        </w:r>
      </w:ins>
      <w:ins w:id="688" w:author="Christine Warren" w:date="2020-09-29T11:32:00Z">
        <w:r w:rsidRPr="007D4E72">
          <w:rPr>
            <w:rStyle w:val="PHOBodyTextBold"/>
            <w:rFonts w:ascii="Calibri" w:hAnsi="Calibri"/>
            <w:b w:val="0"/>
            <w:u w:val="single"/>
            <w:rPrChange w:id="689" w:author="Christine Warren" w:date="2020-10-05T13:54:00Z">
              <w:rPr/>
            </w:rPrChange>
          </w:rPr>
          <w:t>Policy Phase</w:t>
        </w:r>
        <w:r w:rsidRPr="00A916B3">
          <w:rPr>
            <w:rStyle w:val="PHOBodyTextBold"/>
            <w:rFonts w:ascii="Calibri" w:hAnsi="Calibri"/>
            <w:b w:val="0"/>
            <w:rPrChange w:id="690" w:author="Christine Warren" w:date="2020-09-30T10:54:00Z">
              <w:rPr/>
            </w:rPrChange>
          </w:rPr>
          <w:t xml:space="preserve"> (all services, essential services, non-essential services)</w:t>
        </w:r>
      </w:ins>
      <w:ins w:id="691" w:author="Christine Warren" w:date="2020-09-29T11:33:00Z">
        <w:r w:rsidR="00E251C9" w:rsidRPr="00A916B3">
          <w:rPr>
            <w:rStyle w:val="PHOBodyTextBold"/>
            <w:rFonts w:ascii="Calibri" w:hAnsi="Calibri"/>
            <w:b w:val="0"/>
            <w:rPrChange w:id="692" w:author="Christine Warren" w:date="2020-09-30T10:54:00Z">
              <w:rPr/>
            </w:rPrChange>
          </w:rPr>
          <w:t xml:space="preserve">. In addition, </w:t>
        </w:r>
      </w:ins>
      <w:ins w:id="693" w:author="Christine Warren" w:date="2020-09-29T11:34:00Z">
        <w:r w:rsidR="00E251C9" w:rsidRPr="00A916B3">
          <w:rPr>
            <w:rStyle w:val="PHOBodyTextBold"/>
            <w:rFonts w:ascii="Calibri" w:hAnsi="Calibri"/>
            <w:b w:val="0"/>
            <w:rPrChange w:id="694" w:author="Christine Warren" w:date="2020-09-30T10:54:00Z">
              <w:rPr/>
            </w:rPrChange>
          </w:rPr>
          <w:t xml:space="preserve">a number of </w:t>
        </w:r>
        <w:r w:rsidR="00E251C9" w:rsidRPr="007D4E72">
          <w:rPr>
            <w:rStyle w:val="PHOBodyTextBold"/>
            <w:rFonts w:ascii="Calibri" w:hAnsi="Calibri"/>
            <w:b w:val="0"/>
            <w:u w:val="single"/>
            <w:rPrChange w:id="695" w:author="Christine Warren" w:date="2020-10-05T13:54:00Z">
              <w:rPr/>
            </w:rPrChange>
          </w:rPr>
          <w:t>interactive sliders</w:t>
        </w:r>
        <w:r w:rsidR="00E251C9" w:rsidRPr="00A916B3">
          <w:rPr>
            <w:rStyle w:val="PHOBodyTextBold"/>
            <w:rFonts w:ascii="Calibri" w:hAnsi="Calibri"/>
            <w:b w:val="0"/>
            <w:rPrChange w:id="696" w:author="Christine Warren" w:date="2020-09-30T10:54:00Z">
              <w:rPr/>
            </w:rPrChange>
          </w:rPr>
          <w:t xml:space="preserve"> allow users to identify occupations based on key demographic and occupation-related factors including</w:t>
        </w:r>
      </w:ins>
      <w:ins w:id="697" w:author="Christine Warren" w:date="2020-09-29T11:35:00Z">
        <w:r w:rsidR="00E251C9" w:rsidRPr="00A916B3">
          <w:rPr>
            <w:rStyle w:val="PHOBodyTextBold"/>
            <w:rFonts w:ascii="Calibri" w:hAnsi="Calibri"/>
            <w:b w:val="0"/>
            <w:rPrChange w:id="698" w:author="Christine Warren" w:date="2020-09-30T10:54:00Z">
              <w:rPr/>
            </w:rPrChange>
          </w:rPr>
          <w:t xml:space="preserve">; visible minority status (%), immigrant status (%), sex (% </w:t>
        </w:r>
        <w:r w:rsidR="00E251C9" w:rsidRPr="00A916B3">
          <w:rPr>
            <w:rStyle w:val="PHOBodyTextBold"/>
            <w:rFonts w:ascii="Calibri" w:hAnsi="Calibri"/>
            <w:b w:val="0"/>
            <w:rPrChange w:id="699" w:author="Christine Warren" w:date="2020-09-30T10:54:00Z">
              <w:rPr/>
            </w:rPrChange>
          </w:rPr>
          <w:lastRenderedPageBreak/>
          <w:t>female), age (% 65 years and over)</w:t>
        </w:r>
      </w:ins>
      <w:ins w:id="700" w:author="Christine Warren" w:date="2020-09-29T11:36:00Z">
        <w:r w:rsidR="00E251C9" w:rsidRPr="00A916B3">
          <w:rPr>
            <w:rStyle w:val="PHOBodyTextBold"/>
            <w:rFonts w:ascii="Calibri" w:hAnsi="Calibri"/>
            <w:b w:val="0"/>
            <w:rPrChange w:id="701" w:author="Christine Warren" w:date="2020-09-30T10:54:00Z">
              <w:rPr/>
            </w:rPrChange>
          </w:rPr>
          <w:t xml:space="preserve"> and median income (CAD 2015). Occupational measures from O*NET, which were mapped to the NOC-2016 codes in the </w:t>
        </w:r>
      </w:ins>
      <w:ins w:id="702" w:author="Christine Warren" w:date="2020-10-01T13:58:00Z">
        <w:r w:rsidR="00AF0D7F">
          <w:rPr>
            <w:rStyle w:val="PHOBodyTextBold"/>
            <w:rFonts w:ascii="Calibri" w:hAnsi="Calibri"/>
            <w:b w:val="0"/>
          </w:rPr>
          <w:t>2016 Census</w:t>
        </w:r>
      </w:ins>
      <w:ins w:id="703" w:author="Christine Warren" w:date="2020-09-29T11:36:00Z">
        <w:r w:rsidR="00E251C9" w:rsidRPr="00A916B3">
          <w:rPr>
            <w:rStyle w:val="PHOBodyTextBold"/>
            <w:rFonts w:ascii="Calibri" w:hAnsi="Calibri"/>
            <w:b w:val="0"/>
            <w:rPrChange w:id="704" w:author="Christine Warren" w:date="2020-09-30T10:54:00Z">
              <w:rPr/>
            </w:rPrChange>
          </w:rPr>
          <w:t xml:space="preserve"> can be selected in the </w:t>
        </w:r>
        <w:r w:rsidR="00E251C9" w:rsidRPr="007D4E72">
          <w:rPr>
            <w:rStyle w:val="PHOBodyTextBold"/>
            <w:rFonts w:ascii="Calibri" w:hAnsi="Calibri"/>
            <w:b w:val="0"/>
            <w:u w:val="single"/>
            <w:rPrChange w:id="705" w:author="Christine Warren" w:date="2020-10-05T13:54:00Z">
              <w:rPr/>
            </w:rPrChange>
          </w:rPr>
          <w:t xml:space="preserve">X-axis and Y-axis </w:t>
        </w:r>
      </w:ins>
      <w:ins w:id="706" w:author="Christine Warren" w:date="2020-09-29T11:37:00Z">
        <w:r w:rsidR="00E251C9" w:rsidRPr="007D4E72">
          <w:rPr>
            <w:rStyle w:val="PHOBodyTextBold"/>
            <w:rFonts w:ascii="Calibri" w:hAnsi="Calibri"/>
            <w:b w:val="0"/>
            <w:u w:val="single"/>
            <w:rPrChange w:id="707" w:author="Christine Warren" w:date="2020-10-05T13:54:00Z">
              <w:rPr/>
            </w:rPrChange>
          </w:rPr>
          <w:t>‘plot-only options’</w:t>
        </w:r>
        <w:r w:rsidR="00E251C9" w:rsidRPr="00A916B3">
          <w:rPr>
            <w:rStyle w:val="PHOBodyTextBold"/>
            <w:rFonts w:ascii="Calibri" w:hAnsi="Calibri"/>
            <w:b w:val="0"/>
            <w:rPrChange w:id="708" w:author="Christine Warren" w:date="2020-09-30T10:54:00Z">
              <w:rPr>
                <w:u w:val="single"/>
              </w:rPr>
            </w:rPrChange>
          </w:rPr>
          <w:t>.</w:t>
        </w:r>
        <w:r w:rsidR="00E251C9" w:rsidRPr="00A916B3">
          <w:rPr>
            <w:rStyle w:val="PHOBodyTextBold"/>
            <w:rFonts w:ascii="Calibri" w:hAnsi="Calibri"/>
            <w:b w:val="0"/>
            <w:rPrChange w:id="709" w:author="Christine Warren" w:date="2020-09-30T10:54:00Z">
              <w:rPr/>
            </w:rPrChange>
          </w:rPr>
          <w:t xml:space="preserve"> The O*NET measures include; </w:t>
        </w:r>
      </w:ins>
      <w:ins w:id="710" w:author="Christine Warren" w:date="2020-09-29T11:38:00Z">
        <w:r w:rsidR="00E251C9" w:rsidRPr="00A916B3">
          <w:rPr>
            <w:rStyle w:val="PHOBodyTextBold"/>
            <w:rFonts w:ascii="Calibri" w:hAnsi="Calibri"/>
            <w:b w:val="0"/>
            <w:rPrChange w:id="711" w:author="Christine Warren" w:date="2020-09-30T10:54:00Z">
              <w:rPr/>
            </w:rPrChange>
          </w:rPr>
          <w:t>1) Exposure to Disease of Infection, 2) Physical Proximity, 3) Importance of Interacting with Public, 4) Importance of Using a Computer, 5) Indoors, Controlled Environment, and 6) Indoors, Not Controlled Environment</w:t>
        </w:r>
      </w:ins>
      <w:ins w:id="712" w:author="Christine Warren" w:date="2020-09-29T11:39:00Z">
        <w:r w:rsidR="00E251C9" w:rsidRPr="00A916B3">
          <w:rPr>
            <w:rStyle w:val="PHOBodyTextBold"/>
            <w:rFonts w:ascii="Calibri" w:hAnsi="Calibri"/>
            <w:b w:val="0"/>
            <w:rPrChange w:id="713" w:author="Christine Warren" w:date="2020-09-30T10:54:00Z">
              <w:rPr/>
            </w:rPrChange>
          </w:rPr>
          <w:t>. In addition to O*NET measures, users can illustrate the Median Income in the Occupation (2015 CAD)</w:t>
        </w:r>
      </w:ins>
      <w:ins w:id="714" w:author="Christine Warren" w:date="2020-09-29T11:40:00Z">
        <w:r w:rsidR="00E251C9" w:rsidRPr="00A916B3">
          <w:rPr>
            <w:rStyle w:val="PHOBodyTextBold"/>
            <w:rFonts w:ascii="Calibri" w:hAnsi="Calibri"/>
            <w:b w:val="0"/>
            <w:rPrChange w:id="715" w:author="Christine Warren" w:date="2020-09-30T10:54:00Z">
              <w:rPr/>
            </w:rPrChange>
          </w:rPr>
          <w:t xml:space="preserve"> and the broad occupation group (NOC-2016 level 1).</w:t>
        </w:r>
      </w:ins>
    </w:p>
    <w:p w14:paraId="29040452" w14:textId="2C8EDF69" w:rsidR="00E55AD6" w:rsidRPr="00A916B3" w:rsidRDefault="00E55AD6">
      <w:pPr>
        <w:pStyle w:val="maintext"/>
        <w:numPr>
          <w:ilvl w:val="0"/>
          <w:numId w:val="26"/>
        </w:numPr>
        <w:rPr>
          <w:ins w:id="716" w:author="Christine Warren" w:date="2020-09-29T11:46:00Z"/>
          <w:rStyle w:val="PHOBodyTextBold"/>
          <w:rFonts w:ascii="Calibri" w:hAnsi="Calibri"/>
          <w:b w:val="0"/>
          <w:rPrChange w:id="717" w:author="Christine Warren" w:date="2020-09-30T10:54:00Z">
            <w:rPr>
              <w:ins w:id="718" w:author="Christine Warren" w:date="2020-09-29T11:46:00Z"/>
            </w:rPr>
          </w:rPrChange>
        </w:rPr>
        <w:pPrChange w:id="719" w:author="Christine Warren" w:date="2020-09-30T10:54:00Z">
          <w:pPr/>
        </w:pPrChange>
      </w:pPr>
      <w:ins w:id="720" w:author="Christine Warren" w:date="2020-09-29T11:24:00Z">
        <w:r w:rsidRPr="00CF529D">
          <w:rPr>
            <w:rStyle w:val="PHOHeading5Char"/>
            <w:rPrChange w:id="721" w:author="Christine Warren" w:date="2020-09-30T11:21:00Z">
              <w:rPr/>
            </w:rPrChange>
          </w:rPr>
          <w:t>Plot</w:t>
        </w:r>
      </w:ins>
      <w:ins w:id="722" w:author="Christine Warren" w:date="2020-09-29T11:28:00Z">
        <w:r w:rsidRPr="00CF529D">
          <w:rPr>
            <w:rStyle w:val="PHOHeading5Char"/>
            <w:rPrChange w:id="723" w:author="Christine Warren" w:date="2020-09-30T11:21:00Z">
              <w:rPr/>
            </w:rPrChange>
          </w:rPr>
          <w:t>:</w:t>
        </w:r>
        <w:r w:rsidRPr="00A916B3">
          <w:rPr>
            <w:rStyle w:val="PHOBodyTextBold"/>
            <w:rFonts w:ascii="Calibri" w:hAnsi="Calibri"/>
            <w:b w:val="0"/>
            <w:rPrChange w:id="724" w:author="Christine Warren" w:date="2020-09-30T10:54:00Z">
              <w:rPr/>
            </w:rPrChange>
          </w:rPr>
          <w:t xml:space="preserve"> The plot allows users to illustrate COVID-19 risk. Each </w:t>
        </w:r>
      </w:ins>
      <w:ins w:id="725" w:author="Christine Warren" w:date="2020-09-29T11:29:00Z">
        <w:r w:rsidRPr="00A916B3">
          <w:rPr>
            <w:rStyle w:val="PHOBodyTextBold"/>
            <w:rFonts w:ascii="Calibri" w:hAnsi="Calibri"/>
            <w:b w:val="0"/>
            <w:rPrChange w:id="726" w:author="Christine Warren" w:date="2020-09-30T10:54:00Z">
              <w:rPr/>
            </w:rPrChange>
          </w:rPr>
          <w:t>‘bubble’ represents an occupation based on the 4-digit NOC-2016 classifications. The size of each bubble</w:t>
        </w:r>
        <w:r w:rsidR="00E251C9" w:rsidRPr="00A916B3">
          <w:rPr>
            <w:rStyle w:val="PHOBodyTextBold"/>
            <w:rFonts w:ascii="Calibri" w:hAnsi="Calibri"/>
            <w:b w:val="0"/>
            <w:rPrChange w:id="727" w:author="Christine Warren" w:date="2020-09-30T10:54:00Z">
              <w:rPr/>
            </w:rPrChange>
          </w:rPr>
          <w:t xml:space="preserve"> is proportional to the</w:t>
        </w:r>
      </w:ins>
      <w:ins w:id="728" w:author="Christine Warren" w:date="2020-09-29T11:39:00Z">
        <w:r w:rsidR="00E251C9" w:rsidRPr="00A916B3">
          <w:rPr>
            <w:rStyle w:val="PHOBodyTextBold"/>
            <w:rFonts w:ascii="Calibri" w:hAnsi="Calibri"/>
            <w:b w:val="0"/>
            <w:rPrChange w:id="729" w:author="Christine Warren" w:date="2020-09-30T10:54:00Z">
              <w:rPr/>
            </w:rPrChange>
          </w:rPr>
          <w:t xml:space="preserve"> </w:t>
        </w:r>
      </w:ins>
      <w:ins w:id="730" w:author="Christine Warren" w:date="2020-09-29T11:29:00Z">
        <w:r w:rsidRPr="00A916B3">
          <w:rPr>
            <w:rStyle w:val="PHOBodyTextBold"/>
            <w:rFonts w:ascii="Calibri" w:hAnsi="Calibri"/>
            <w:b w:val="0"/>
            <w:rPrChange w:id="731" w:author="Christine Warren" w:date="2020-09-30T10:54:00Z">
              <w:rPr/>
            </w:rPrChange>
          </w:rPr>
          <w:t xml:space="preserve">size of the </w:t>
        </w:r>
      </w:ins>
      <w:ins w:id="732" w:author="Christine Warren" w:date="2020-09-29T11:39:00Z">
        <w:r w:rsidR="00E251C9" w:rsidRPr="00A916B3">
          <w:rPr>
            <w:rStyle w:val="PHOBodyTextBold"/>
            <w:rFonts w:ascii="Calibri" w:hAnsi="Calibri"/>
            <w:b w:val="0"/>
            <w:rPrChange w:id="733" w:author="Christine Warren" w:date="2020-09-30T10:54:00Z">
              <w:rPr/>
            </w:rPrChange>
          </w:rPr>
          <w:t xml:space="preserve">total </w:t>
        </w:r>
      </w:ins>
      <w:ins w:id="734" w:author="Christine Warren" w:date="2020-09-29T11:29:00Z">
        <w:r w:rsidRPr="00A916B3">
          <w:rPr>
            <w:rStyle w:val="PHOBodyTextBold"/>
            <w:rFonts w:ascii="Calibri" w:hAnsi="Calibri"/>
            <w:b w:val="0"/>
            <w:rPrChange w:id="735" w:author="Christine Warren" w:date="2020-09-30T10:54:00Z">
              <w:rPr/>
            </w:rPrChange>
          </w:rPr>
          <w:t>workforce in each occupation.</w:t>
        </w:r>
      </w:ins>
      <w:ins w:id="736" w:author="Christine Warren" w:date="2020-09-29T11:30:00Z">
        <w:r w:rsidRPr="00A916B3">
          <w:rPr>
            <w:rStyle w:val="PHOBodyTextBold"/>
            <w:rFonts w:ascii="Calibri" w:hAnsi="Calibri"/>
            <w:b w:val="0"/>
            <w:rPrChange w:id="737" w:author="Christine Warren" w:date="2020-09-30T10:54:00Z">
              <w:rPr/>
            </w:rPrChange>
          </w:rPr>
          <w:t xml:space="preserve"> Users can hover over each bubble to view additional descriptive information related to the occupation.</w:t>
        </w:r>
      </w:ins>
      <w:ins w:id="738" w:author="Christine Warren" w:date="2020-09-29T11:41:00Z">
        <w:r w:rsidR="00D5589B" w:rsidRPr="00A916B3">
          <w:rPr>
            <w:rStyle w:val="PHOBodyTextBold"/>
            <w:rFonts w:ascii="Calibri" w:hAnsi="Calibri"/>
            <w:b w:val="0"/>
            <w:rPrChange w:id="739" w:author="Christine Warren" w:date="2020-09-30T10:54:00Z">
              <w:rPr/>
            </w:rPrChange>
          </w:rPr>
          <w:t xml:space="preserve"> The plot is interactive with</w:t>
        </w:r>
        <w:r w:rsidR="007010F0" w:rsidRPr="00A916B3">
          <w:rPr>
            <w:rStyle w:val="PHOBodyTextBold"/>
            <w:rFonts w:ascii="Calibri" w:hAnsi="Calibri"/>
            <w:b w:val="0"/>
            <w:rPrChange w:id="740" w:author="Christine Warren" w:date="2020-09-30T10:54:00Z">
              <w:rPr/>
            </w:rPrChange>
          </w:rPr>
          <w:t xml:space="preserve"> the slider measures, the shaded bubbles represent occupations that are within the user-defined slider range</w:t>
        </w:r>
        <w:r w:rsidR="002E2B96" w:rsidRPr="00A916B3">
          <w:rPr>
            <w:rStyle w:val="PHOBodyTextBold"/>
            <w:rFonts w:ascii="Calibri" w:hAnsi="Calibri"/>
            <w:b w:val="0"/>
            <w:rPrChange w:id="741" w:author="Christine Warren" w:date="2020-09-30T10:54:00Z">
              <w:rPr/>
            </w:rPrChange>
          </w:rPr>
          <w:t>.</w:t>
        </w:r>
      </w:ins>
      <w:ins w:id="742" w:author="Christine Warren" w:date="2020-09-29T11:44:00Z">
        <w:r w:rsidR="002E2B96" w:rsidRPr="00A916B3">
          <w:rPr>
            <w:rStyle w:val="PHOBodyTextBold"/>
            <w:rFonts w:ascii="Calibri" w:hAnsi="Calibri"/>
            <w:b w:val="0"/>
            <w:rPrChange w:id="743" w:author="Christine Warren" w:date="2020-09-30T10:54:00Z">
              <w:rPr/>
            </w:rPrChange>
          </w:rPr>
          <w:t xml:space="preserve"> </w:t>
        </w:r>
      </w:ins>
      <w:ins w:id="744" w:author="Christine Warren" w:date="2020-09-29T15:37:00Z">
        <w:r w:rsidR="00D5589B" w:rsidRPr="00A916B3">
          <w:rPr>
            <w:rStyle w:val="PHOBodyTextBold"/>
            <w:rFonts w:ascii="Calibri" w:hAnsi="Calibri"/>
            <w:b w:val="0"/>
            <w:rPrChange w:id="745" w:author="Christine Warren" w:date="2020-09-30T10:54:00Z">
              <w:rPr/>
            </w:rPrChange>
          </w:rPr>
          <w:t>Users can modify the plot based on the X- and Y-axis options</w:t>
        </w:r>
      </w:ins>
      <w:ins w:id="746" w:author="Christine Warren" w:date="2020-09-29T15:38:00Z">
        <w:r w:rsidR="001759D0" w:rsidRPr="00A916B3">
          <w:rPr>
            <w:rStyle w:val="PHOBodyTextBold"/>
            <w:rFonts w:ascii="Calibri" w:hAnsi="Calibri"/>
            <w:b w:val="0"/>
            <w:rPrChange w:id="747" w:author="Christine Warren" w:date="2020-09-30T10:54:00Z">
              <w:rPr/>
            </w:rPrChange>
          </w:rPr>
          <w:t>, previously described</w:t>
        </w:r>
      </w:ins>
      <w:ins w:id="748" w:author="Christine Warren" w:date="2020-09-29T11:44:00Z">
        <w:r w:rsidR="002E2B96" w:rsidRPr="00A916B3">
          <w:rPr>
            <w:rStyle w:val="PHOBodyTextBold"/>
            <w:rFonts w:ascii="Calibri" w:hAnsi="Calibri"/>
            <w:b w:val="0"/>
            <w:rPrChange w:id="749" w:author="Christine Warren" w:date="2020-09-30T10:54:00Z">
              <w:rPr/>
            </w:rPrChange>
          </w:rPr>
          <w:t>.</w:t>
        </w:r>
      </w:ins>
      <w:ins w:id="750" w:author="Christine Warren" w:date="2020-09-29T11:45:00Z">
        <w:r w:rsidR="002E2B96" w:rsidRPr="00A916B3">
          <w:rPr>
            <w:rStyle w:val="PHOBodyTextBold"/>
            <w:rFonts w:ascii="Calibri" w:hAnsi="Calibri"/>
            <w:b w:val="0"/>
            <w:rPrChange w:id="751" w:author="Christine Warren" w:date="2020-09-30T10:54:00Z">
              <w:rPr/>
            </w:rPrChange>
          </w:rPr>
          <w:t xml:space="preserve"> Finally, users can flip the axis options by selecting “Flip Axis Options”. </w:t>
        </w:r>
      </w:ins>
      <w:ins w:id="752" w:author="Christine Warren" w:date="2020-09-29T11:46:00Z">
        <w:r w:rsidR="002E2B96" w:rsidRPr="00A916B3">
          <w:rPr>
            <w:rStyle w:val="PHOBodyTextBold"/>
            <w:rFonts w:ascii="Calibri" w:hAnsi="Calibri"/>
            <w:b w:val="0"/>
            <w:rPrChange w:id="753" w:author="Christine Warren" w:date="2020-09-30T10:54:00Z">
              <w:rPr/>
            </w:rPrChange>
          </w:rPr>
          <w:t>Users</w:t>
        </w:r>
      </w:ins>
      <w:ins w:id="754" w:author="Christine Warren" w:date="2020-09-29T11:45:00Z">
        <w:r w:rsidR="002E2B96" w:rsidRPr="00A916B3">
          <w:rPr>
            <w:rStyle w:val="PHOBodyTextBold"/>
            <w:rFonts w:ascii="Calibri" w:hAnsi="Calibri"/>
            <w:b w:val="0"/>
            <w:rPrChange w:id="755" w:author="Christine Warren" w:date="2020-09-30T10:54:00Z">
              <w:rPr/>
            </w:rPrChange>
          </w:rPr>
          <w:t xml:space="preserve"> can then revert to the axes as listed in the sidebars by selecting </w:t>
        </w:r>
      </w:ins>
      <w:ins w:id="756" w:author="Christine Warren" w:date="2020-09-29T11:46:00Z">
        <w:r w:rsidR="002E2B96" w:rsidRPr="00A916B3">
          <w:rPr>
            <w:rStyle w:val="PHOBodyTextBold"/>
            <w:rFonts w:ascii="Calibri" w:hAnsi="Calibri"/>
            <w:b w:val="0"/>
            <w:rPrChange w:id="757" w:author="Christine Warren" w:date="2020-09-30T10:54:00Z">
              <w:rPr/>
            </w:rPrChange>
          </w:rPr>
          <w:t>“Chosen Axis Options”.</w:t>
        </w:r>
      </w:ins>
    </w:p>
    <w:p w14:paraId="7725CBF3" w14:textId="7907533C" w:rsidR="004D39DD" w:rsidRPr="00A916B3" w:rsidRDefault="002E2B96">
      <w:pPr>
        <w:pStyle w:val="maintext"/>
        <w:numPr>
          <w:ilvl w:val="0"/>
          <w:numId w:val="26"/>
        </w:numPr>
        <w:rPr>
          <w:ins w:id="758" w:author="Christine Warren" w:date="2020-09-29T12:05:00Z"/>
          <w:rStyle w:val="PHOBodyTextBold"/>
          <w:rFonts w:ascii="Calibri" w:hAnsi="Calibri"/>
          <w:b w:val="0"/>
          <w:rPrChange w:id="759" w:author="Christine Warren" w:date="2020-09-30T10:54:00Z">
            <w:rPr>
              <w:ins w:id="760" w:author="Christine Warren" w:date="2020-09-29T12:05:00Z"/>
            </w:rPr>
          </w:rPrChange>
        </w:rPr>
        <w:pPrChange w:id="761" w:author="Christine Warren" w:date="2020-09-30T10:54:00Z">
          <w:pPr/>
        </w:pPrChange>
      </w:pPr>
      <w:ins w:id="762" w:author="Christine Warren" w:date="2020-09-29T11:46:00Z">
        <w:r w:rsidRPr="00CF529D">
          <w:rPr>
            <w:rStyle w:val="PHOHeading5Char"/>
            <w:rPrChange w:id="763" w:author="Christine Warren" w:date="2020-09-30T11:21:00Z">
              <w:rPr/>
            </w:rPrChange>
          </w:rPr>
          <w:t>Table:</w:t>
        </w:r>
        <w:r w:rsidRPr="00A916B3">
          <w:rPr>
            <w:rStyle w:val="PHOBodyTextBold"/>
            <w:rFonts w:ascii="Calibri" w:hAnsi="Calibri"/>
            <w:b w:val="0"/>
            <w:rPrChange w:id="764" w:author="Christine Warren" w:date="2020-09-30T10:54:00Z">
              <w:rPr/>
            </w:rPrChange>
          </w:rPr>
          <w:t xml:space="preserve"> </w:t>
        </w:r>
      </w:ins>
      <w:ins w:id="765" w:author="Christine Warren" w:date="2020-09-29T11:47:00Z">
        <w:r w:rsidRPr="00A916B3">
          <w:rPr>
            <w:rStyle w:val="PHOBodyTextBold"/>
            <w:rFonts w:ascii="Calibri" w:hAnsi="Calibri"/>
            <w:b w:val="0"/>
            <w:rPrChange w:id="766" w:author="Christine Warren" w:date="2020-09-30T10:54:00Z">
              <w:rPr/>
            </w:rPrChange>
          </w:rPr>
          <w:t xml:space="preserve">The table displays the user-defined information related </w:t>
        </w:r>
      </w:ins>
      <w:ins w:id="767" w:author="Christine Warren" w:date="2020-09-29T11:48:00Z">
        <w:r w:rsidRPr="00A916B3">
          <w:rPr>
            <w:rStyle w:val="PHOBodyTextBold"/>
            <w:rFonts w:ascii="Calibri" w:hAnsi="Calibri"/>
            <w:b w:val="0"/>
            <w:rPrChange w:id="768" w:author="Christine Warren" w:date="2020-09-30T10:54:00Z">
              <w:rPr/>
            </w:rPrChange>
          </w:rPr>
          <w:t xml:space="preserve">to province/territory, policy phase, and slider selections. Each </w:t>
        </w:r>
      </w:ins>
      <w:ins w:id="769" w:author="Christine Warren" w:date="2020-09-29T12:59:00Z">
        <w:r w:rsidR="00CE2804" w:rsidRPr="00A916B3">
          <w:rPr>
            <w:rStyle w:val="PHOBodyTextBold"/>
            <w:rFonts w:ascii="Calibri" w:hAnsi="Calibri"/>
            <w:b w:val="0"/>
            <w:rPrChange w:id="770" w:author="Christine Warren" w:date="2020-09-30T10:54:00Z">
              <w:rPr/>
            </w:rPrChange>
          </w:rPr>
          <w:t xml:space="preserve">row represents an </w:t>
        </w:r>
      </w:ins>
      <w:ins w:id="771" w:author="Christine Warren" w:date="2020-09-29T11:48:00Z">
        <w:r w:rsidRPr="00A916B3">
          <w:rPr>
            <w:rStyle w:val="PHOBodyTextBold"/>
            <w:rFonts w:ascii="Calibri" w:hAnsi="Calibri"/>
            <w:b w:val="0"/>
            <w:rPrChange w:id="772" w:author="Christine Warren" w:date="2020-09-30T10:54:00Z">
              <w:rPr/>
            </w:rPrChange>
          </w:rPr>
          <w:t>occupation unit group</w:t>
        </w:r>
      </w:ins>
      <w:ins w:id="773" w:author="Christine Warren" w:date="2020-09-29T11:59:00Z">
        <w:r w:rsidR="004D39DD" w:rsidRPr="00A916B3">
          <w:rPr>
            <w:rStyle w:val="PHOBodyTextBold"/>
            <w:rFonts w:ascii="Calibri" w:hAnsi="Calibri"/>
            <w:b w:val="0"/>
            <w:rPrChange w:id="774" w:author="Christine Warren" w:date="2020-09-30T10:54:00Z">
              <w:rPr/>
            </w:rPrChange>
          </w:rPr>
          <w:t xml:space="preserve"> from the NOC-2016. Users can view </w:t>
        </w:r>
      </w:ins>
      <w:ins w:id="775" w:author="Christine Warren" w:date="2020-09-30T09:19:00Z">
        <w:r w:rsidR="001E1E21" w:rsidRPr="00A916B3">
          <w:rPr>
            <w:rStyle w:val="PHOBodyTextBold"/>
            <w:rFonts w:ascii="Calibri" w:hAnsi="Calibri"/>
            <w:b w:val="0"/>
            <w:rPrChange w:id="776" w:author="Christine Warren" w:date="2020-09-30T10:54:00Z">
              <w:rPr/>
            </w:rPrChange>
          </w:rPr>
          <w:t>statistics</w:t>
        </w:r>
      </w:ins>
      <w:ins w:id="777" w:author="Christine Warren" w:date="2020-09-29T11:59:00Z">
        <w:r w:rsidR="004D39DD" w:rsidRPr="00A916B3">
          <w:rPr>
            <w:rStyle w:val="PHOBodyTextBold"/>
            <w:rFonts w:ascii="Calibri" w:hAnsi="Calibri"/>
            <w:b w:val="0"/>
            <w:rPrChange w:id="778" w:author="Christine Warren" w:date="2020-09-30T10:54:00Z">
              <w:rPr/>
            </w:rPrChange>
          </w:rPr>
          <w:t xml:space="preserve"> related to </w:t>
        </w:r>
        <w:r w:rsidR="001E1E21" w:rsidRPr="00A916B3">
          <w:rPr>
            <w:rStyle w:val="PHOBodyTextBold"/>
            <w:rFonts w:ascii="Calibri" w:hAnsi="Calibri"/>
            <w:b w:val="0"/>
            <w:rPrChange w:id="779" w:author="Christine Warren" w:date="2020-09-30T10:54:00Z">
              <w:rPr/>
            </w:rPrChange>
          </w:rPr>
          <w:t xml:space="preserve">each occupation across columns, which include the number of individuals working in the occupation, </w:t>
        </w:r>
      </w:ins>
      <w:ins w:id="780" w:author="Christine Warren" w:date="2020-09-30T09:51:00Z">
        <w:r w:rsidR="00261C17" w:rsidRPr="00A916B3">
          <w:rPr>
            <w:rStyle w:val="PHOBodyTextBold"/>
            <w:rFonts w:ascii="Calibri" w:hAnsi="Calibri"/>
            <w:b w:val="0"/>
            <w:rPrChange w:id="781" w:author="Christine Warren" w:date="2020-09-30T10:54:00Z">
              <w:rPr/>
            </w:rPrChange>
          </w:rPr>
          <w:t xml:space="preserve">demographic details, </w:t>
        </w:r>
      </w:ins>
      <w:ins w:id="782" w:author="Christine Warren" w:date="2020-09-29T11:59:00Z">
        <w:r w:rsidR="001E1E21" w:rsidRPr="00A916B3">
          <w:rPr>
            <w:rStyle w:val="PHOBodyTextBold"/>
            <w:rFonts w:ascii="Calibri" w:hAnsi="Calibri"/>
            <w:b w:val="0"/>
            <w:rPrChange w:id="783" w:author="Christine Warren" w:date="2020-09-30T10:54:00Z">
              <w:rPr/>
            </w:rPrChange>
          </w:rPr>
          <w:t>median income in the occupation, and the O*NET occupational measures.</w:t>
        </w:r>
      </w:ins>
    </w:p>
    <w:p w14:paraId="12C245E4" w14:textId="41FFECE8" w:rsidR="00905674" w:rsidRPr="001B47F8" w:rsidRDefault="00905674">
      <w:pPr>
        <w:pStyle w:val="PHOHeading4"/>
        <w:rPr>
          <w:ins w:id="784" w:author="Christine Warren" w:date="2020-09-29T13:51:00Z"/>
          <w:rPrChange w:id="785" w:author="Christine Warren" w:date="2020-10-01T15:22:00Z">
            <w:rPr>
              <w:ins w:id="786" w:author="Christine Warren" w:date="2020-09-29T13:51:00Z"/>
              <w:rFonts w:eastAsia="Calibri"/>
              <w:noProof/>
              <w:lang w:val="en-US"/>
            </w:rPr>
          </w:rPrChange>
        </w:rPr>
        <w:pPrChange w:id="787" w:author="Christine Warren" w:date="2020-10-01T15:22:00Z">
          <w:pPr>
            <w:numPr>
              <w:numId w:val="17"/>
            </w:numPr>
            <w:ind w:left="720" w:hanging="360"/>
          </w:pPr>
        </w:pPrChange>
      </w:pPr>
      <w:ins w:id="788" w:author="Christine Warren" w:date="2020-09-29T13:45:00Z">
        <w:r w:rsidRPr="001B47F8">
          <w:rPr>
            <w:rPrChange w:id="789" w:author="Christine Warren" w:date="2020-10-01T15:22:00Z">
              <w:rPr>
                <w:rFonts w:eastAsia="Calibri"/>
                <w:b/>
                <w:caps/>
                <w:noProof/>
                <w:lang w:val="en-US"/>
              </w:rPr>
            </w:rPrChange>
          </w:rPr>
          <w:t>Tab #2 – Sex &amp; Age:</w:t>
        </w:r>
      </w:ins>
    </w:p>
    <w:p w14:paraId="05D0F38B" w14:textId="7F1811AF" w:rsidR="00905674" w:rsidRDefault="00905674">
      <w:pPr>
        <w:pStyle w:val="maintext"/>
        <w:rPr>
          <w:ins w:id="790" w:author="Christine Warren" w:date="2020-09-29T13:55:00Z"/>
        </w:rPr>
        <w:pPrChange w:id="791" w:author="Christine Warren" w:date="2020-09-30T10:56:00Z">
          <w:pPr>
            <w:numPr>
              <w:numId w:val="17"/>
            </w:numPr>
            <w:ind w:left="720" w:hanging="360"/>
          </w:pPr>
        </w:pPrChange>
      </w:pPr>
      <w:ins w:id="792" w:author="Christine Warren" w:date="2020-09-29T13:51:00Z">
        <w:r>
          <w:t>The ‘Sex &amp; Age</w:t>
        </w:r>
      </w:ins>
      <w:ins w:id="793" w:author="Christine Warren" w:date="2020-09-29T13:52:00Z">
        <w:r>
          <w:t xml:space="preserve">’ tab allows users to identify the burden of occupational risk of COVID-19 across </w:t>
        </w:r>
        <w:r w:rsidR="00261C17">
          <w:t>s</w:t>
        </w:r>
        <w:r>
          <w:t>ex</w:t>
        </w:r>
        <w:r w:rsidR="00261C17">
          <w:t xml:space="preserve"> and a</w:t>
        </w:r>
        <w:r>
          <w:t>ge</w:t>
        </w:r>
      </w:ins>
      <w:ins w:id="794" w:author="Christine Warren" w:date="2020-10-05T09:32:00Z">
        <w:r w:rsidR="00DD69C9">
          <w:t xml:space="preserve"> (as described in the 2016 Census, Chapter I)</w:t>
        </w:r>
      </w:ins>
      <w:ins w:id="795" w:author="Christine Warren" w:date="2020-09-29T13:52:00Z">
        <w:r>
          <w:t xml:space="preserve">. </w:t>
        </w:r>
      </w:ins>
    </w:p>
    <w:p w14:paraId="204F7AEB" w14:textId="0A0B4DA3" w:rsidR="00905674" w:rsidRDefault="00905674">
      <w:pPr>
        <w:pStyle w:val="maintext"/>
        <w:numPr>
          <w:ilvl w:val="0"/>
          <w:numId w:val="28"/>
        </w:numPr>
        <w:rPr>
          <w:ins w:id="796" w:author="Christine Warren" w:date="2020-09-29T14:04:00Z"/>
        </w:rPr>
        <w:pPrChange w:id="797" w:author="Christine Warren" w:date="2020-09-30T10:56:00Z">
          <w:pPr>
            <w:numPr>
              <w:numId w:val="17"/>
            </w:numPr>
            <w:ind w:left="720" w:hanging="360"/>
          </w:pPr>
        </w:pPrChange>
      </w:pPr>
      <w:ins w:id="798" w:author="Christine Warren" w:date="2020-09-29T13:55:00Z">
        <w:r w:rsidRPr="004D22AA">
          <w:rPr>
            <w:rStyle w:val="PHOHeading5Char"/>
            <w:rPrChange w:id="799" w:author="Christine Warren" w:date="2020-09-29T15:10:00Z">
              <w:rPr/>
            </w:rPrChange>
          </w:rPr>
          <w:t>Sidebar:</w:t>
        </w:r>
        <w:r w:rsidRPr="00905674">
          <w:t xml:space="preserve"> Users can stratify information based on the </w:t>
        </w:r>
        <w:r w:rsidRPr="00905674">
          <w:rPr>
            <w:u w:val="single"/>
          </w:rPr>
          <w:t>Province/territory</w:t>
        </w:r>
        <w:r w:rsidRPr="00905674">
          <w:t xml:space="preserve"> of interest and </w:t>
        </w:r>
        <w:r w:rsidRPr="00905674">
          <w:rPr>
            <w:u w:val="single"/>
          </w:rPr>
          <w:t>Policy Phase</w:t>
        </w:r>
        <w:r w:rsidRPr="00905674">
          <w:t xml:space="preserve"> (all services, essential services, non-essential services). </w:t>
        </w:r>
      </w:ins>
      <w:ins w:id="800" w:author="Christine Warren" w:date="2020-09-29T13:56:00Z">
        <w:r w:rsidR="00E03384">
          <w:t xml:space="preserve">Users can subset the data by </w:t>
        </w:r>
        <w:r w:rsidR="00E03384" w:rsidRPr="00E03384">
          <w:rPr>
            <w:u w:val="single"/>
            <w:rPrChange w:id="801" w:author="Christine Warren" w:date="2020-09-29T13:57:00Z">
              <w:rPr/>
            </w:rPrChange>
          </w:rPr>
          <w:t>Sex</w:t>
        </w:r>
      </w:ins>
      <w:ins w:id="802" w:author="Christine Warren" w:date="2020-09-29T13:57:00Z">
        <w:r w:rsidR="00E03384">
          <w:t xml:space="preserve"> and </w:t>
        </w:r>
        <w:r w:rsidR="00E03384" w:rsidRPr="00E03384">
          <w:rPr>
            <w:u w:val="single"/>
            <w:rPrChange w:id="803" w:author="Christine Warren" w:date="2020-09-29T13:57:00Z">
              <w:rPr/>
            </w:rPrChange>
          </w:rPr>
          <w:t>Age</w:t>
        </w:r>
        <w:r w:rsidR="00E03384" w:rsidRPr="00E03384">
          <w:rPr>
            <w:u w:val="single"/>
            <w:rPrChange w:id="804" w:author="Christine Warren" w:date="2020-09-29T13:58:00Z">
              <w:rPr/>
            </w:rPrChange>
          </w:rPr>
          <w:t xml:space="preserve"> Group</w:t>
        </w:r>
      </w:ins>
      <w:ins w:id="805" w:author="Christine Warren" w:date="2020-09-29T13:59:00Z">
        <w:r w:rsidR="00E03384">
          <w:rPr>
            <w:u w:val="single"/>
          </w:rPr>
          <w:t xml:space="preserve"> (years)</w:t>
        </w:r>
      </w:ins>
      <w:ins w:id="806" w:author="Christine Warren" w:date="2020-09-29T13:58:00Z">
        <w:r w:rsidR="00E03384">
          <w:t xml:space="preserve">. The </w:t>
        </w:r>
        <w:r w:rsidR="00E03384" w:rsidRPr="00E03384">
          <w:rPr>
            <w:u w:val="single"/>
            <w:rPrChange w:id="807" w:author="Christine Warren" w:date="2020-09-29T13:59:00Z">
              <w:rPr/>
            </w:rPrChange>
          </w:rPr>
          <w:t>Sex</w:t>
        </w:r>
        <w:r w:rsidR="00E03384">
          <w:t xml:space="preserve"> options are unique, meaning that users can only select one of the three options provided (Female, Male, or Total </w:t>
        </w:r>
      </w:ins>
      <w:ins w:id="808" w:author="Christine Warren" w:date="2020-09-29T13:59:00Z">
        <w:r w:rsidR="00E03384">
          <w:t>–</w:t>
        </w:r>
      </w:ins>
      <w:ins w:id="809" w:author="Christine Warren" w:date="2020-09-29T13:58:00Z">
        <w:r w:rsidR="00E03384">
          <w:t xml:space="preserve"> Sex</w:t>
        </w:r>
      </w:ins>
      <w:ins w:id="810" w:author="Christine Warren" w:date="2020-09-29T13:59:00Z">
        <w:r w:rsidR="00E03384">
          <w:t>). In the Age Group (years), users can sele</w:t>
        </w:r>
        <w:r w:rsidR="00D53771">
          <w:t>ct as many age groups of interest, but must select at least one.</w:t>
        </w:r>
      </w:ins>
      <w:ins w:id="811" w:author="Christine Warren" w:date="2020-09-29T14:04:00Z">
        <w:r w:rsidR="00D53771">
          <w:t xml:space="preserve"> </w:t>
        </w:r>
      </w:ins>
      <w:ins w:id="812" w:author="Christine Warren" w:date="2020-09-29T13:55:00Z">
        <w:r w:rsidRPr="00D53771">
          <w:t>Oc</w:t>
        </w:r>
        <w:r w:rsidR="00E03384" w:rsidRPr="00D53771">
          <w:t xml:space="preserve">cupational measures from O*NET mapped </w:t>
        </w:r>
        <w:r w:rsidRPr="00D53771">
          <w:t xml:space="preserve">to the NOC-2016 codes in the </w:t>
        </w:r>
      </w:ins>
      <w:ins w:id="813" w:author="Christine Warren" w:date="2020-10-01T13:59:00Z">
        <w:r w:rsidR="00AF0D7F">
          <w:t>2016 Census</w:t>
        </w:r>
      </w:ins>
      <w:ins w:id="814" w:author="Christine Warren" w:date="2020-09-29T13:55:00Z">
        <w:r w:rsidRPr="00D53771">
          <w:t xml:space="preserve"> can be selected in the </w:t>
        </w:r>
        <w:r w:rsidRPr="00D53771">
          <w:rPr>
            <w:u w:val="single"/>
          </w:rPr>
          <w:t>X-axis and Y-axis ‘plot-only options’</w:t>
        </w:r>
        <w:r w:rsidRPr="00BE0CFE">
          <w:rPr>
            <w:rPrChange w:id="815" w:author="Christine Warren" w:date="2020-10-06T09:59:00Z">
              <w:rPr>
                <w:u w:val="single"/>
              </w:rPr>
            </w:rPrChange>
          </w:rPr>
          <w:t>.</w:t>
        </w:r>
        <w:r w:rsidRPr="00D53771">
          <w:t xml:space="preserve"> </w:t>
        </w:r>
      </w:ins>
    </w:p>
    <w:p w14:paraId="0F3EC0AD" w14:textId="001D81C3" w:rsidR="00D53771" w:rsidRPr="00D53771" w:rsidRDefault="00D53771">
      <w:pPr>
        <w:pStyle w:val="maintext"/>
        <w:numPr>
          <w:ilvl w:val="0"/>
          <w:numId w:val="28"/>
        </w:numPr>
        <w:rPr>
          <w:ins w:id="816" w:author="Christine Warren" w:date="2020-09-29T14:04:00Z"/>
        </w:rPr>
        <w:pPrChange w:id="817" w:author="Christine Warren" w:date="2020-09-30T10:56:00Z">
          <w:pPr>
            <w:pStyle w:val="ListParagraph"/>
            <w:numPr>
              <w:numId w:val="17"/>
            </w:numPr>
            <w:ind w:hanging="360"/>
          </w:pPr>
        </w:pPrChange>
      </w:pPr>
      <w:ins w:id="818" w:author="Christine Warren" w:date="2020-09-29T14:04:00Z">
        <w:r w:rsidRPr="004D22AA">
          <w:rPr>
            <w:rStyle w:val="PHOHeading5Char"/>
            <w:rPrChange w:id="819" w:author="Christine Warren" w:date="2020-09-29T15:10:00Z">
              <w:rPr/>
            </w:rPrChange>
          </w:rPr>
          <w:t>Plot:</w:t>
        </w:r>
        <w:r w:rsidRPr="00D53771">
          <w:t xml:space="preserve"> The plot allows users to illustrate COVID-19 risk. Each ‘bubble’ represents an occupation based on the 4-digit NOC-2016 classifications. The size of each bubble is proportional to the size of the total workforce</w:t>
        </w:r>
        <w:r>
          <w:t xml:space="preserve"> in the selected sex and age demographics for</w:t>
        </w:r>
        <w:r w:rsidRPr="00D53771">
          <w:t xml:space="preserve"> each occupation. </w:t>
        </w:r>
        <w:r>
          <w:t xml:space="preserve">If users select multiple age groups, the sum of all </w:t>
        </w:r>
      </w:ins>
      <w:ins w:id="820" w:author="Christine Warren" w:date="2020-09-29T14:41:00Z">
        <w:r w:rsidR="00140D95">
          <w:t xml:space="preserve">selected </w:t>
        </w:r>
      </w:ins>
      <w:ins w:id="821" w:author="Christine Warren" w:date="2020-09-29T14:04:00Z">
        <w:r>
          <w:t xml:space="preserve">age groups will be reflected in the plot. </w:t>
        </w:r>
        <w:r w:rsidRPr="00D53771">
          <w:t>Users can hover over each bubble to view additional descriptive information related to the occupation</w:t>
        </w:r>
      </w:ins>
      <w:ins w:id="822" w:author="Christine Warren" w:date="2020-09-29T15:36:00Z">
        <w:r w:rsidR="00D5589B">
          <w:t xml:space="preserve">. </w:t>
        </w:r>
      </w:ins>
      <w:ins w:id="823" w:author="Christine Warren" w:date="2020-09-29T14:04:00Z">
        <w:r w:rsidRPr="00D53771">
          <w:t xml:space="preserve">Users can modify the plot based on the </w:t>
        </w:r>
      </w:ins>
      <w:ins w:id="824" w:author="Christine Warren" w:date="2020-09-29T15:36:00Z">
        <w:r w:rsidR="00D5589B">
          <w:t>X- and Y-axis options</w:t>
        </w:r>
      </w:ins>
      <w:ins w:id="825" w:author="Christine Warren" w:date="2020-09-29T14:04:00Z">
        <w:r w:rsidRPr="00D53771">
          <w:t>.</w:t>
        </w:r>
      </w:ins>
      <w:ins w:id="826" w:author="Christine Warren" w:date="2020-09-29T14:05:00Z">
        <w:r>
          <w:t xml:space="preserve"> The plot legend </w:t>
        </w:r>
      </w:ins>
      <w:ins w:id="827" w:author="Christine Warren" w:date="2020-09-29T14:06:00Z">
        <w:r w:rsidR="00C126AC">
          <w:t xml:space="preserve">colours </w:t>
        </w:r>
      </w:ins>
      <w:ins w:id="828" w:author="Christine Warren" w:date="2020-09-29T14:05:00Z">
        <w:r w:rsidR="00C126AC">
          <w:t>reflect</w:t>
        </w:r>
        <w:r>
          <w:t xml:space="preserve"> the 10 Broad Occupation Groups that each Occupation Unit Group is mapped to, based on the hierarchial NOC-2016 structure.</w:t>
        </w:r>
      </w:ins>
    </w:p>
    <w:p w14:paraId="2D71DED1" w14:textId="3265D2FF" w:rsidR="001E1E21" w:rsidRDefault="002D291D">
      <w:pPr>
        <w:pStyle w:val="maintext"/>
        <w:numPr>
          <w:ilvl w:val="0"/>
          <w:numId w:val="28"/>
        </w:numPr>
        <w:rPr>
          <w:ins w:id="829" w:author="Christine Warren" w:date="2020-09-30T09:21:00Z"/>
        </w:rPr>
        <w:pPrChange w:id="830" w:author="Christine Warren" w:date="2020-09-30T10:56:00Z">
          <w:pPr>
            <w:pStyle w:val="maintext"/>
            <w:numPr>
              <w:numId w:val="17"/>
            </w:numPr>
            <w:ind w:left="720" w:hanging="360"/>
          </w:pPr>
        </w:pPrChange>
      </w:pPr>
      <w:ins w:id="831" w:author="Christine Warren" w:date="2020-09-29T14:07:00Z">
        <w:r w:rsidRPr="004D22AA">
          <w:rPr>
            <w:rStyle w:val="PHOHeading5Char"/>
            <w:rFonts w:cstheme="minorBidi"/>
            <w:noProof w:val="0"/>
            <w:lang w:val="en-CA"/>
            <w:rPrChange w:id="832" w:author="Christine Warren" w:date="2020-09-29T15:10:00Z">
              <w:rPr/>
            </w:rPrChange>
          </w:rPr>
          <w:t>Table:</w:t>
        </w:r>
        <w:r w:rsidRPr="001E1E21">
          <w:t xml:space="preserve"> The table displays the user-defined informatio</w:t>
        </w:r>
        <w:r w:rsidR="00A82B8F">
          <w:t>n related to province/territory and</w:t>
        </w:r>
        <w:r w:rsidRPr="001E1E21">
          <w:t xml:space="preserve"> pol</w:t>
        </w:r>
        <w:r w:rsidR="00A82B8F">
          <w:t>icy phase</w:t>
        </w:r>
        <w:r w:rsidRPr="001E1E21">
          <w:t>. Each row represents an occupation unit group from the</w:t>
        </w:r>
        <w:r w:rsidR="00F3003D">
          <w:t xml:space="preserve"> NOC-2016, chosen sex category </w:t>
        </w:r>
        <w:r w:rsidRPr="001E1E21">
          <w:t xml:space="preserve">and selected age group(s). </w:t>
        </w:r>
      </w:ins>
      <w:ins w:id="833" w:author="Christine Warren" w:date="2020-09-30T09:21:00Z">
        <w:r w:rsidR="001E1E21">
          <w:t>Users can view statistics related to each occupation and demographic group across columns, which include the number of individuals</w:t>
        </w:r>
      </w:ins>
      <w:ins w:id="834" w:author="Christine Warren" w:date="2020-09-30T09:26:00Z">
        <w:r w:rsidR="001E1E21">
          <w:t xml:space="preserve"> working in the occupation in </w:t>
        </w:r>
        <w:r w:rsidR="001E1E21">
          <w:lastRenderedPageBreak/>
          <w:t>selected sex and age groups</w:t>
        </w:r>
      </w:ins>
      <w:ins w:id="835" w:author="Christine Warren" w:date="2020-09-30T09:21:00Z">
        <w:r w:rsidR="001E1E21">
          <w:t>, median income in the occupation, and the O*NET occupational measures.</w:t>
        </w:r>
      </w:ins>
    </w:p>
    <w:p w14:paraId="7F094662" w14:textId="5DB5331F" w:rsidR="00D53771" w:rsidRPr="00D53771" w:rsidRDefault="002D291D">
      <w:pPr>
        <w:pStyle w:val="maintext"/>
        <w:numPr>
          <w:ilvl w:val="0"/>
          <w:numId w:val="28"/>
        </w:numPr>
        <w:rPr>
          <w:ins w:id="836" w:author="Christine Warren" w:date="2020-09-29T13:55:00Z"/>
        </w:rPr>
        <w:pPrChange w:id="837" w:author="Christine Warren" w:date="2020-09-30T10:56:00Z">
          <w:pPr>
            <w:numPr>
              <w:numId w:val="17"/>
            </w:numPr>
            <w:ind w:left="720" w:hanging="360"/>
          </w:pPr>
        </w:pPrChange>
      </w:pPr>
      <w:ins w:id="838" w:author="Christine Warren" w:date="2020-09-29T14:11:00Z">
        <w:r w:rsidRPr="004D22AA">
          <w:rPr>
            <w:rStyle w:val="PHOHeading5Char"/>
            <w:rPrChange w:id="839" w:author="Christine Warren" w:date="2020-09-29T15:10:00Z">
              <w:rPr/>
            </w:rPrChange>
          </w:rPr>
          <w:t>Summary (Table 1)</w:t>
        </w:r>
      </w:ins>
      <w:ins w:id="840" w:author="Christine Warren" w:date="2020-09-29T14:12:00Z">
        <w:r w:rsidR="00FE5114" w:rsidRPr="004D22AA">
          <w:rPr>
            <w:rStyle w:val="PHOHeading5Char"/>
            <w:rPrChange w:id="841" w:author="Christine Warren" w:date="2020-09-29T15:10:00Z">
              <w:rPr/>
            </w:rPrChange>
          </w:rPr>
          <w:t>:</w:t>
        </w:r>
        <w:r w:rsidR="00FE5114">
          <w:t xml:space="preserve"> This table provides summary measures</w:t>
        </w:r>
      </w:ins>
      <w:ins w:id="842" w:author="Christine Warren" w:date="2020-09-29T14:17:00Z">
        <w:r w:rsidR="002C4107">
          <w:t xml:space="preserve"> </w:t>
        </w:r>
      </w:ins>
      <w:ins w:id="843" w:author="Christine Warren" w:date="2020-09-29T14:49:00Z">
        <w:r w:rsidR="00856D33">
          <w:t xml:space="preserve">for </w:t>
        </w:r>
      </w:ins>
      <w:ins w:id="844" w:author="Christine Warren" w:date="2020-09-29T14:17:00Z">
        <w:r w:rsidR="002C4107">
          <w:t>sex and age</w:t>
        </w:r>
      </w:ins>
      <w:ins w:id="845" w:author="Christine Warren" w:date="2020-09-29T14:12:00Z">
        <w:r w:rsidR="00FE5114">
          <w:t>. Each row represents the selected sex and age categories within the user-defined province/territory and industry. The columns show the total number of individuals represented in these demographics along with weighted</w:t>
        </w:r>
      </w:ins>
      <w:ins w:id="846" w:author="Christine Warren" w:date="2020-09-29T14:13:00Z">
        <w:r w:rsidR="00FE5114">
          <w:t xml:space="preserve"> O*NET measures and Median Income (CAD 2015)</w:t>
        </w:r>
      </w:ins>
      <w:ins w:id="847" w:author="Christine Warren" w:date="2020-09-29T14:14:00Z">
        <w:r w:rsidR="00FE5114">
          <w:t>.</w:t>
        </w:r>
      </w:ins>
      <w:ins w:id="848" w:author="Christine Warren" w:date="2020-09-29T14:12:00Z">
        <w:r w:rsidR="00FE5114">
          <w:t xml:space="preserve"> </w:t>
        </w:r>
      </w:ins>
    </w:p>
    <w:p w14:paraId="189FFE3A" w14:textId="77BB9D80" w:rsidR="002C4107" w:rsidRPr="001B47F8" w:rsidRDefault="00140D95">
      <w:pPr>
        <w:pStyle w:val="PHOHeading4"/>
        <w:rPr>
          <w:ins w:id="849" w:author="Christine Warren" w:date="2020-09-29T14:22:00Z"/>
          <w:rPrChange w:id="850" w:author="Christine Warren" w:date="2020-10-01T15:23:00Z">
            <w:rPr>
              <w:ins w:id="851" w:author="Christine Warren" w:date="2020-09-29T14:22:00Z"/>
              <w:rFonts w:eastAsia="Calibri"/>
              <w:noProof/>
              <w:lang w:val="en-US"/>
            </w:rPr>
          </w:rPrChange>
        </w:rPr>
        <w:pPrChange w:id="852" w:author="Christine Warren" w:date="2020-10-01T15:23:00Z">
          <w:pPr/>
        </w:pPrChange>
      </w:pPr>
      <w:ins w:id="853" w:author="Christine Warren" w:date="2020-09-29T14:22:00Z">
        <w:r w:rsidRPr="001B47F8">
          <w:rPr>
            <w:rPrChange w:id="854" w:author="Christine Warren" w:date="2020-10-01T15:23:00Z">
              <w:rPr>
                <w:caps/>
                <w:noProof/>
                <w:lang w:val="en-US"/>
              </w:rPr>
            </w:rPrChange>
          </w:rPr>
          <w:t>Tab #3</w:t>
        </w:r>
        <w:r w:rsidR="002C4107" w:rsidRPr="001B47F8">
          <w:rPr>
            <w:rPrChange w:id="855" w:author="Christine Warren" w:date="2020-10-01T15:23:00Z">
              <w:rPr>
                <w:rFonts w:eastAsia="Calibri" w:cs="Calibri"/>
                <w:b/>
                <w:caps/>
                <w:noProof/>
                <w:lang w:val="en-US"/>
              </w:rPr>
            </w:rPrChange>
          </w:rPr>
          <w:t xml:space="preserve"> – </w:t>
        </w:r>
      </w:ins>
      <w:ins w:id="856" w:author="Christine Warren" w:date="2020-09-29T14:23:00Z">
        <w:r w:rsidR="002C4107" w:rsidRPr="001B47F8">
          <w:rPr>
            <w:rPrChange w:id="857" w:author="Christine Warren" w:date="2020-10-01T15:23:00Z">
              <w:rPr>
                <w:rFonts w:eastAsia="Calibri"/>
                <w:b/>
                <w:caps/>
                <w:noProof/>
                <w:lang w:val="en-US"/>
              </w:rPr>
            </w:rPrChange>
          </w:rPr>
          <w:t>Race/Ethnicity</w:t>
        </w:r>
      </w:ins>
      <w:ins w:id="858" w:author="Christine Warren" w:date="2020-09-29T14:22:00Z">
        <w:r w:rsidR="002C4107" w:rsidRPr="001B47F8">
          <w:rPr>
            <w:rPrChange w:id="859" w:author="Christine Warren" w:date="2020-10-01T15:23:00Z">
              <w:rPr>
                <w:rFonts w:eastAsia="Calibri"/>
                <w:b/>
                <w:caps/>
                <w:noProof/>
                <w:lang w:val="en-US"/>
              </w:rPr>
            </w:rPrChange>
          </w:rPr>
          <w:t>:</w:t>
        </w:r>
      </w:ins>
    </w:p>
    <w:p w14:paraId="437A4AC8" w14:textId="065EA0F7" w:rsidR="002C4107" w:rsidRPr="002C4107" w:rsidRDefault="002C4107">
      <w:pPr>
        <w:pStyle w:val="maintext"/>
        <w:rPr>
          <w:ins w:id="860" w:author="Christine Warren" w:date="2020-09-29T14:21:00Z"/>
        </w:rPr>
        <w:pPrChange w:id="861" w:author="Christine Warren" w:date="2020-09-30T11:21:00Z">
          <w:pPr/>
        </w:pPrChange>
      </w:pPr>
      <w:ins w:id="862" w:author="Christine Warren" w:date="2020-09-29T14:21:00Z">
        <w:r w:rsidRPr="002C4107">
          <w:t>The ‘</w:t>
        </w:r>
      </w:ins>
      <w:ins w:id="863" w:author="Christine Warren" w:date="2020-09-29T14:43:00Z">
        <w:r w:rsidR="00817BA7">
          <w:t>Race/Ethnicity</w:t>
        </w:r>
      </w:ins>
      <w:ins w:id="864" w:author="Christine Warren" w:date="2020-09-29T14:21:00Z">
        <w:r w:rsidRPr="002C4107">
          <w:t>’ tab allows users to identify the burden of occupat</w:t>
        </w:r>
        <w:r w:rsidR="00A67932">
          <w:t xml:space="preserve">ional risk of COVID-19 across </w:t>
        </w:r>
        <w:r w:rsidRPr="002C4107">
          <w:t>ke</w:t>
        </w:r>
        <w:r w:rsidR="00140D95">
          <w:t>y demographic characteristics; s</w:t>
        </w:r>
        <w:r w:rsidRPr="002C4107">
          <w:t>ex</w:t>
        </w:r>
      </w:ins>
      <w:ins w:id="865" w:author="Christine Warren" w:date="2020-09-29T14:42:00Z">
        <w:r w:rsidR="00140D95">
          <w:t>,</w:t>
        </w:r>
      </w:ins>
      <w:ins w:id="866" w:author="Christine Warren" w:date="2020-09-29T14:21:00Z">
        <w:r w:rsidR="00140D95">
          <w:t xml:space="preserve"> a</w:t>
        </w:r>
        <w:r w:rsidRPr="002C4107">
          <w:t>ge</w:t>
        </w:r>
      </w:ins>
      <w:ins w:id="867" w:author="Christine Warren" w:date="2020-09-29T14:42:00Z">
        <w:r w:rsidR="00140D95">
          <w:t>, and visible minority status</w:t>
        </w:r>
      </w:ins>
      <w:ins w:id="868" w:author="Christine Warren" w:date="2020-10-05T09:33:00Z">
        <w:r w:rsidR="00DD69C9">
          <w:t xml:space="preserve"> </w:t>
        </w:r>
        <w:r w:rsidR="00DD69C9" w:rsidRPr="00DD69C9">
          <w:t>(as described in the 2016 Census, Chapter I)</w:t>
        </w:r>
      </w:ins>
      <w:ins w:id="869" w:author="Christine Warren" w:date="2020-09-29T14:21:00Z">
        <w:r w:rsidRPr="002C4107">
          <w:t xml:space="preserve">. </w:t>
        </w:r>
      </w:ins>
    </w:p>
    <w:p w14:paraId="4593C5E1" w14:textId="3262C13C" w:rsidR="002C4107" w:rsidRPr="002C4107" w:rsidRDefault="002C4107">
      <w:pPr>
        <w:pStyle w:val="maintext"/>
        <w:numPr>
          <w:ilvl w:val="0"/>
          <w:numId w:val="29"/>
        </w:numPr>
        <w:rPr>
          <w:ins w:id="870" w:author="Christine Warren" w:date="2020-09-29T14:21:00Z"/>
        </w:rPr>
        <w:pPrChange w:id="871" w:author="Christine Warren" w:date="2020-09-30T11:21:00Z">
          <w:pPr>
            <w:numPr>
              <w:numId w:val="17"/>
            </w:numPr>
            <w:ind w:left="720" w:hanging="360"/>
          </w:pPr>
        </w:pPrChange>
      </w:pPr>
      <w:ins w:id="872" w:author="Christine Warren" w:date="2020-09-29T14:21:00Z">
        <w:r w:rsidRPr="004D22AA">
          <w:rPr>
            <w:rStyle w:val="PHOHeading5Char"/>
            <w:rPrChange w:id="873" w:author="Christine Warren" w:date="2020-09-29T15:10:00Z">
              <w:rPr/>
            </w:rPrChange>
          </w:rPr>
          <w:t>Sidebar:</w:t>
        </w:r>
        <w:r w:rsidRPr="002C4107">
          <w:t xml:space="preserve"> Users can stratify information based on the </w:t>
        </w:r>
        <w:r w:rsidRPr="002C4107">
          <w:rPr>
            <w:u w:val="single"/>
          </w:rPr>
          <w:t>Province/territory</w:t>
        </w:r>
        <w:r w:rsidRPr="002C4107">
          <w:t xml:space="preserve"> of interest and </w:t>
        </w:r>
        <w:r w:rsidRPr="002C4107">
          <w:rPr>
            <w:u w:val="single"/>
          </w:rPr>
          <w:t>Policy Phase</w:t>
        </w:r>
        <w:r w:rsidRPr="002C4107">
          <w:t xml:space="preserve"> (all services, essential services, non-essential services). Users can subset the data by </w:t>
        </w:r>
        <w:r w:rsidRPr="002C4107">
          <w:rPr>
            <w:u w:val="single"/>
          </w:rPr>
          <w:t>Sex</w:t>
        </w:r>
        <w:r w:rsidRPr="002C4107">
          <w:t xml:space="preserve"> and </w:t>
        </w:r>
        <w:r w:rsidRPr="002C4107">
          <w:rPr>
            <w:u w:val="single"/>
          </w:rPr>
          <w:t>Age Group (years)</w:t>
        </w:r>
      </w:ins>
      <w:ins w:id="874" w:author="Christine Warren" w:date="2020-09-29T14:25:00Z">
        <w:r>
          <w:t xml:space="preserve"> as described in the Sex &amp; Age section</w:t>
        </w:r>
      </w:ins>
      <w:ins w:id="875" w:author="Christine Warren" w:date="2020-09-29T14:21:00Z">
        <w:r w:rsidRPr="002C4107">
          <w:t xml:space="preserve">. </w:t>
        </w:r>
      </w:ins>
      <w:ins w:id="876" w:author="Christine Warren" w:date="2020-09-29T14:25:00Z">
        <w:r>
          <w:t>In addition, users can select</w:t>
        </w:r>
      </w:ins>
      <w:ins w:id="877" w:author="Christine Warren" w:date="2020-09-29T14:26:00Z">
        <w:r>
          <w:t xml:space="preserve"> specific</w:t>
        </w:r>
      </w:ins>
      <w:ins w:id="878" w:author="Christine Warren" w:date="2020-09-29T14:25:00Z">
        <w:r>
          <w:t xml:space="preserve"> </w:t>
        </w:r>
      </w:ins>
      <w:ins w:id="879" w:author="Christine Warren" w:date="2020-09-29T14:26:00Z">
        <w:r w:rsidRPr="002C4107">
          <w:rPr>
            <w:u w:val="single"/>
            <w:rPrChange w:id="880" w:author="Christine Warren" w:date="2020-09-29T14:26:00Z">
              <w:rPr/>
            </w:rPrChange>
          </w:rPr>
          <w:t>Visible Minority Status</w:t>
        </w:r>
        <w:r>
          <w:t xml:space="preserve"> groups as described in the </w:t>
        </w:r>
      </w:ins>
      <w:ins w:id="881" w:author="Christine Warren" w:date="2020-10-01T13:59:00Z">
        <w:r w:rsidR="00AF0D7F">
          <w:t>2016 Census</w:t>
        </w:r>
      </w:ins>
      <w:ins w:id="882" w:author="Christine Warren" w:date="2020-09-29T14:21:00Z">
        <w:r w:rsidRPr="002C4107">
          <w:t xml:space="preserve">. Occupational measures from O*NET mapped to the NOC-2016 codes in the </w:t>
        </w:r>
      </w:ins>
      <w:ins w:id="883" w:author="Christine Warren" w:date="2020-10-01T13:59:00Z">
        <w:r w:rsidR="00AF0D7F">
          <w:t>2016 Census</w:t>
        </w:r>
      </w:ins>
      <w:ins w:id="884" w:author="Christine Warren" w:date="2020-09-29T14:21:00Z">
        <w:r w:rsidRPr="002C4107">
          <w:t xml:space="preserve"> can be selected in the </w:t>
        </w:r>
        <w:r w:rsidRPr="002C4107">
          <w:rPr>
            <w:u w:val="single"/>
          </w:rPr>
          <w:t>X-axis and Y-axis ‘plot-only options’</w:t>
        </w:r>
        <w:r w:rsidRPr="00EA1142">
          <w:rPr>
            <w:rPrChange w:id="885" w:author="Christine Warren" w:date="2020-10-06T13:51:00Z">
              <w:rPr>
                <w:u w:val="single"/>
              </w:rPr>
            </w:rPrChange>
          </w:rPr>
          <w:t>.</w:t>
        </w:r>
        <w:r w:rsidRPr="002C4107">
          <w:t xml:space="preserve"> </w:t>
        </w:r>
      </w:ins>
    </w:p>
    <w:p w14:paraId="3D64229A" w14:textId="0707B550" w:rsidR="008F35D6" w:rsidRDefault="00632165">
      <w:pPr>
        <w:pStyle w:val="maintext"/>
        <w:numPr>
          <w:ilvl w:val="0"/>
          <w:numId w:val="29"/>
        </w:numPr>
        <w:rPr>
          <w:ins w:id="886" w:author="Christine Warren" w:date="2020-09-29T14:31:00Z"/>
        </w:rPr>
        <w:pPrChange w:id="887" w:author="Christine Warren" w:date="2020-09-30T11:21:00Z">
          <w:pPr>
            <w:numPr>
              <w:numId w:val="17"/>
            </w:numPr>
            <w:ind w:left="720" w:hanging="360"/>
          </w:pPr>
        </w:pPrChange>
      </w:pPr>
      <w:ins w:id="888" w:author="Christine Warren" w:date="2020-09-29T14:28:00Z">
        <w:r w:rsidRPr="004D22AA">
          <w:rPr>
            <w:rStyle w:val="PHOHeading5Char"/>
            <w:rPrChange w:id="889" w:author="Christine Warren" w:date="2020-09-29T15:10:00Z">
              <w:rPr/>
            </w:rPrChange>
          </w:rPr>
          <w:t>Plot:</w:t>
        </w:r>
        <w:r w:rsidRPr="008F35D6">
          <w:t xml:space="preserve"> The plot allows users to illustrate COVID-19 risk. Each ‘bubble’ represents an occupation based on the 4-digit NOC-2016 classifications. The size of each bubble is proportional to the size of the total workforce in the selected sex, age</w:t>
        </w:r>
      </w:ins>
      <w:ins w:id="890" w:author="Christine Warren" w:date="2020-09-29T14:29:00Z">
        <w:r w:rsidRPr="008F35D6">
          <w:t xml:space="preserve"> and visible minority</w:t>
        </w:r>
      </w:ins>
      <w:ins w:id="891" w:author="Christine Warren" w:date="2020-09-29T14:28:00Z">
        <w:r w:rsidRPr="008F35D6">
          <w:t xml:space="preserve"> demographics for each occupation. If users select multiple age groups, the sum of all </w:t>
        </w:r>
      </w:ins>
      <w:ins w:id="892" w:author="Christine Warren" w:date="2020-09-29T14:41:00Z">
        <w:r w:rsidR="00140D95">
          <w:t xml:space="preserve">selected </w:t>
        </w:r>
      </w:ins>
      <w:ins w:id="893" w:author="Christine Warren" w:date="2020-09-29T14:28:00Z">
        <w:r w:rsidRPr="008F35D6">
          <w:t xml:space="preserve">age groups will be reflected in the plot. Users can hover over each bubble to view additional descriptive information related to the occupation. </w:t>
        </w:r>
      </w:ins>
      <w:ins w:id="894" w:author="Christine Warren" w:date="2020-09-29T15:38:00Z">
        <w:r w:rsidR="001759D0" w:rsidRPr="001759D0">
          <w:t>Users can modify the plot based on the X- and Y-axis options.</w:t>
        </w:r>
        <w:r w:rsidR="001759D0">
          <w:t xml:space="preserve"> </w:t>
        </w:r>
      </w:ins>
      <w:ins w:id="895" w:author="Christine Warren" w:date="2020-09-29T14:28:00Z">
        <w:r w:rsidRPr="008F35D6">
          <w:t>Users can flip the axis options by selecting “Flip Axis Options”. Users can then revert to the axes as listed in the sidebars by selecting “Chosen Axis Options”. The plot legend colours reflect the 10 Broad Occupation Groups that each Occupation Unit Group is mapped to, based on the hierarchial NOC-2016 structure.</w:t>
        </w:r>
      </w:ins>
    </w:p>
    <w:p w14:paraId="4D7F821C" w14:textId="7A550023" w:rsidR="001E1E21" w:rsidRPr="001E1E21" w:rsidRDefault="008F35D6">
      <w:pPr>
        <w:pStyle w:val="maintext"/>
        <w:numPr>
          <w:ilvl w:val="0"/>
          <w:numId w:val="29"/>
        </w:numPr>
        <w:rPr>
          <w:ins w:id="896" w:author="Christine Warren" w:date="2020-09-30T09:22:00Z"/>
        </w:rPr>
        <w:pPrChange w:id="897" w:author="Christine Warren" w:date="2020-09-30T11:21:00Z">
          <w:pPr>
            <w:pStyle w:val="maintext"/>
            <w:numPr>
              <w:numId w:val="17"/>
            </w:numPr>
            <w:ind w:left="720" w:hanging="360"/>
          </w:pPr>
        </w:pPrChange>
      </w:pPr>
      <w:ins w:id="898" w:author="Christine Warren" w:date="2020-09-29T14:31:00Z">
        <w:r w:rsidRPr="004D22AA">
          <w:rPr>
            <w:rStyle w:val="PHOHeading5Char"/>
            <w:rFonts w:cstheme="minorBidi"/>
            <w:noProof w:val="0"/>
            <w:lang w:val="en-CA"/>
            <w:rPrChange w:id="899" w:author="Christine Warren" w:date="2020-09-29T15:10:00Z">
              <w:rPr/>
            </w:rPrChange>
          </w:rPr>
          <w:t>Table:</w:t>
        </w:r>
        <w:r w:rsidRPr="001E1E21">
          <w:t xml:space="preserve"> The table displays the user-defined informatio</w:t>
        </w:r>
        <w:r w:rsidR="00A82B8F">
          <w:t>n related to province/territory and</w:t>
        </w:r>
        <w:r w:rsidRPr="001E1E21">
          <w:t xml:space="preserve"> pol</w:t>
        </w:r>
        <w:r w:rsidR="00A82B8F">
          <w:t>icy phase</w:t>
        </w:r>
        <w:r w:rsidRPr="001E1E21">
          <w:t>. Each row represents an occupation unit group from th</w:t>
        </w:r>
        <w:r w:rsidR="00F3003D">
          <w:t>e NOC-2016, chosen sex category and</w:t>
        </w:r>
        <w:r w:rsidRPr="001E1E21">
          <w:t xml:space="preserve"> selected age group(s). </w:t>
        </w:r>
      </w:ins>
      <w:ins w:id="900" w:author="Christine Warren" w:date="2020-09-30T09:22:00Z">
        <w:r w:rsidR="001E1E21" w:rsidRPr="001E1E21">
          <w:t>Users can view statistics related to each occupation across columns, which include the number of individuals working in the occupation</w:t>
        </w:r>
        <w:r w:rsidR="001E1E21">
          <w:t xml:space="preserve"> in each </w:t>
        </w:r>
      </w:ins>
      <w:ins w:id="901" w:author="Christine Warren" w:date="2020-09-30T09:26:00Z">
        <w:r w:rsidR="001E1E21">
          <w:t xml:space="preserve">sex, age, and </w:t>
        </w:r>
      </w:ins>
      <w:ins w:id="902" w:author="Christine Warren" w:date="2020-09-30T09:22:00Z">
        <w:r w:rsidR="001E1E21">
          <w:t>visible minority group</w:t>
        </w:r>
        <w:r w:rsidR="001E1E21" w:rsidRPr="001E1E21">
          <w:t>, median income in the occupation, and the O*NET occupational measures.</w:t>
        </w:r>
      </w:ins>
    </w:p>
    <w:p w14:paraId="29E6DD41" w14:textId="72D76D0D" w:rsidR="008F35D6" w:rsidRPr="001E1E21" w:rsidRDefault="008F35D6">
      <w:pPr>
        <w:pStyle w:val="maintext"/>
        <w:numPr>
          <w:ilvl w:val="0"/>
          <w:numId w:val="29"/>
        </w:numPr>
        <w:rPr>
          <w:ins w:id="903" w:author="Christine Warren" w:date="2020-09-29T14:31:00Z"/>
        </w:rPr>
        <w:pPrChange w:id="904" w:author="Christine Warren" w:date="2020-09-30T11:21:00Z">
          <w:pPr>
            <w:numPr>
              <w:numId w:val="17"/>
            </w:numPr>
            <w:ind w:left="720" w:hanging="360"/>
          </w:pPr>
        </w:pPrChange>
      </w:pPr>
      <w:ins w:id="905" w:author="Christine Warren" w:date="2020-09-29T14:31:00Z">
        <w:r w:rsidRPr="004D22AA">
          <w:rPr>
            <w:rStyle w:val="PHOHeading5Char"/>
            <w:rPrChange w:id="906" w:author="Christine Warren" w:date="2020-09-29T15:10:00Z">
              <w:rPr/>
            </w:rPrChange>
          </w:rPr>
          <w:t>Summary (Table 1):</w:t>
        </w:r>
        <w:r w:rsidRPr="001E1E21">
          <w:t xml:space="preserve"> This table provides summary measures</w:t>
        </w:r>
      </w:ins>
      <w:ins w:id="907" w:author="Christine Warren" w:date="2020-09-29T14:49:00Z">
        <w:r w:rsidR="00856D33" w:rsidRPr="001E1E21">
          <w:t xml:space="preserve"> for</w:t>
        </w:r>
      </w:ins>
      <w:ins w:id="908" w:author="Christine Warren" w:date="2020-09-29T14:31:00Z">
        <w:r w:rsidR="00856D33" w:rsidRPr="001E1E21">
          <w:t xml:space="preserve"> sex, </w:t>
        </w:r>
        <w:r w:rsidRPr="001E1E21">
          <w:t>age</w:t>
        </w:r>
      </w:ins>
      <w:ins w:id="909" w:author="Christine Warren" w:date="2020-09-29T14:49:00Z">
        <w:r w:rsidR="00856D33" w:rsidRPr="001E1E21">
          <w:t>, and visible minority status</w:t>
        </w:r>
      </w:ins>
      <w:ins w:id="910" w:author="Christine Warren" w:date="2020-09-29T14:31:00Z">
        <w:r w:rsidRPr="001E1E21">
          <w:t xml:space="preserve">. Each row </w:t>
        </w:r>
        <w:r w:rsidR="00856D33" w:rsidRPr="001E1E21">
          <w:t xml:space="preserve">represents the selected sex, </w:t>
        </w:r>
        <w:r w:rsidRPr="001E1E21">
          <w:t>age</w:t>
        </w:r>
      </w:ins>
      <w:ins w:id="911" w:author="Christine Warren" w:date="2020-09-29T14:50:00Z">
        <w:r w:rsidR="00856D33" w:rsidRPr="001E1E21">
          <w:t>, and visible minority status</w:t>
        </w:r>
      </w:ins>
      <w:ins w:id="912" w:author="Christine Warren" w:date="2020-09-29T14:31:00Z">
        <w:r w:rsidRPr="001E1E21">
          <w:t xml:space="preserve"> categories within the user-defined province/territory and industry. The columns show the total number of individuals represented in these demographics along with weighted O*NET measures and Median Income (CAD 2015). </w:t>
        </w:r>
      </w:ins>
    </w:p>
    <w:p w14:paraId="027A49DE" w14:textId="4A5C2778" w:rsidR="00817BA7" w:rsidRPr="001B47F8" w:rsidRDefault="00817BA7">
      <w:pPr>
        <w:pStyle w:val="PHOHeading4"/>
        <w:rPr>
          <w:ins w:id="913" w:author="Christine Warren" w:date="2020-09-29T14:43:00Z"/>
          <w:rPrChange w:id="914" w:author="Christine Warren" w:date="2020-10-01T15:23:00Z">
            <w:rPr>
              <w:ins w:id="915" w:author="Christine Warren" w:date="2020-09-29T14:43:00Z"/>
              <w:rFonts w:eastAsia="Calibri"/>
              <w:noProof/>
              <w:lang w:val="en-US"/>
            </w:rPr>
          </w:rPrChange>
        </w:rPr>
        <w:pPrChange w:id="916" w:author="Christine Warren" w:date="2020-10-01T15:23:00Z">
          <w:pPr/>
        </w:pPrChange>
      </w:pPr>
      <w:ins w:id="917" w:author="Christine Warren" w:date="2020-09-29T14:43:00Z">
        <w:r w:rsidRPr="001B47F8">
          <w:rPr>
            <w:rPrChange w:id="918" w:author="Christine Warren" w:date="2020-10-01T15:23:00Z">
              <w:rPr>
                <w:rFonts w:eastAsia="Calibri"/>
                <w:b/>
                <w:caps/>
                <w:noProof/>
                <w:lang w:val="en-US"/>
              </w:rPr>
            </w:rPrChange>
          </w:rPr>
          <w:t>Tab #4 – Immigrant Status:</w:t>
        </w:r>
      </w:ins>
    </w:p>
    <w:p w14:paraId="28708DE9" w14:textId="42974943" w:rsidR="00817BA7" w:rsidRPr="00817BA7" w:rsidRDefault="00817BA7">
      <w:pPr>
        <w:pStyle w:val="maintext"/>
        <w:rPr>
          <w:ins w:id="919" w:author="Christine Warren" w:date="2020-09-29T14:43:00Z"/>
        </w:rPr>
        <w:pPrChange w:id="920" w:author="Christine Warren" w:date="2020-09-30T11:21:00Z">
          <w:pPr/>
        </w:pPrChange>
      </w:pPr>
      <w:ins w:id="921" w:author="Christine Warren" w:date="2020-09-29T14:43:00Z">
        <w:r w:rsidRPr="00817BA7">
          <w:t xml:space="preserve">The </w:t>
        </w:r>
      </w:ins>
      <w:ins w:id="922" w:author="Christine Warren" w:date="2020-09-29T15:09:00Z">
        <w:r w:rsidR="004D22AA">
          <w:t>‘Immigrant Status’</w:t>
        </w:r>
      </w:ins>
      <w:ins w:id="923" w:author="Christine Warren" w:date="2020-09-29T14:43:00Z">
        <w:r w:rsidRPr="00817BA7">
          <w:t xml:space="preserve"> tab allows users to identify the burden of occupat</w:t>
        </w:r>
        <w:r w:rsidR="00A67932">
          <w:t xml:space="preserve">ional risk of COVID-19 across </w:t>
        </w:r>
        <w:r w:rsidRPr="00817BA7">
          <w:t xml:space="preserve">key demographic characteristics; sex, age, and </w:t>
        </w:r>
      </w:ins>
      <w:ins w:id="924" w:author="Christine Warren" w:date="2020-09-29T14:45:00Z">
        <w:r>
          <w:t>immigrant</w:t>
        </w:r>
      </w:ins>
      <w:ins w:id="925" w:author="Christine Warren" w:date="2020-09-29T14:43:00Z">
        <w:r w:rsidRPr="00817BA7">
          <w:t xml:space="preserve"> status</w:t>
        </w:r>
      </w:ins>
      <w:ins w:id="926" w:author="Christine Warren" w:date="2020-10-05T09:33:00Z">
        <w:r w:rsidR="00DD69C9">
          <w:t xml:space="preserve"> </w:t>
        </w:r>
        <w:r w:rsidR="00DD69C9" w:rsidRPr="00DD69C9">
          <w:t>(as described in the 2016 Census, Chapter I)</w:t>
        </w:r>
      </w:ins>
      <w:ins w:id="927" w:author="Christine Warren" w:date="2020-09-29T14:43:00Z">
        <w:r w:rsidRPr="00817BA7">
          <w:t xml:space="preserve">. </w:t>
        </w:r>
      </w:ins>
    </w:p>
    <w:p w14:paraId="0100E956" w14:textId="72A21D1A" w:rsidR="00817BA7" w:rsidRDefault="00817BA7">
      <w:pPr>
        <w:pStyle w:val="maintext"/>
        <w:numPr>
          <w:ilvl w:val="0"/>
          <w:numId w:val="30"/>
        </w:numPr>
        <w:rPr>
          <w:ins w:id="928" w:author="Christine Warren" w:date="2020-09-29T14:45:00Z"/>
        </w:rPr>
        <w:pPrChange w:id="929" w:author="Christine Warren" w:date="2020-09-30T11:21:00Z">
          <w:pPr>
            <w:numPr>
              <w:numId w:val="17"/>
            </w:numPr>
            <w:ind w:left="720" w:hanging="360"/>
          </w:pPr>
        </w:pPrChange>
      </w:pPr>
      <w:ins w:id="930" w:author="Christine Warren" w:date="2020-09-29T14:43:00Z">
        <w:r w:rsidRPr="004D22AA">
          <w:rPr>
            <w:rStyle w:val="PHOHeading5Char"/>
            <w:rPrChange w:id="931" w:author="Christine Warren" w:date="2020-09-29T15:09:00Z">
              <w:rPr/>
            </w:rPrChange>
          </w:rPr>
          <w:lastRenderedPageBreak/>
          <w:t>Sidebar:</w:t>
        </w:r>
        <w:r w:rsidRPr="00817BA7">
          <w:t xml:space="preserve"> Users can stratify information based on the </w:t>
        </w:r>
        <w:r w:rsidRPr="00817BA7">
          <w:rPr>
            <w:u w:val="single"/>
          </w:rPr>
          <w:t>Province/territory</w:t>
        </w:r>
        <w:r w:rsidRPr="00817BA7">
          <w:t xml:space="preserve"> of interest and </w:t>
        </w:r>
        <w:r w:rsidRPr="00817BA7">
          <w:rPr>
            <w:u w:val="single"/>
          </w:rPr>
          <w:t>Policy Phase</w:t>
        </w:r>
        <w:r w:rsidRPr="00817BA7">
          <w:t xml:space="preserve"> (all services, essential services, non-essential services). Users can subset the data by </w:t>
        </w:r>
        <w:r w:rsidRPr="00817BA7">
          <w:rPr>
            <w:u w:val="single"/>
          </w:rPr>
          <w:t>Sex</w:t>
        </w:r>
        <w:r w:rsidRPr="00817BA7">
          <w:t xml:space="preserve"> and </w:t>
        </w:r>
        <w:r w:rsidRPr="00817BA7">
          <w:rPr>
            <w:u w:val="single"/>
          </w:rPr>
          <w:t>Age Group (years)</w:t>
        </w:r>
        <w:r w:rsidRPr="00817BA7">
          <w:t xml:space="preserve"> as described in the Sex &amp; Age section. In addition, users can select specific </w:t>
        </w:r>
      </w:ins>
      <w:ins w:id="932" w:author="Christine Warren" w:date="2020-09-29T14:45:00Z">
        <w:r>
          <w:rPr>
            <w:u w:val="single"/>
          </w:rPr>
          <w:t xml:space="preserve">Immigrant </w:t>
        </w:r>
      </w:ins>
      <w:ins w:id="933" w:author="Christine Warren" w:date="2020-09-29T14:43:00Z">
        <w:r w:rsidRPr="00817BA7">
          <w:rPr>
            <w:u w:val="single"/>
          </w:rPr>
          <w:t>Status</w:t>
        </w:r>
        <w:r w:rsidRPr="00817BA7">
          <w:t xml:space="preserve"> groups as described in the </w:t>
        </w:r>
      </w:ins>
      <w:ins w:id="934" w:author="Christine Warren" w:date="2020-10-01T13:59:00Z">
        <w:r w:rsidR="00AF0D7F">
          <w:t xml:space="preserve">2016 </w:t>
        </w:r>
      </w:ins>
      <w:ins w:id="935" w:author="Christine Warren" w:date="2020-09-29T14:43:00Z">
        <w:r w:rsidR="00AF0D7F">
          <w:t>Census</w:t>
        </w:r>
        <w:r w:rsidRPr="00817BA7">
          <w:t xml:space="preserve">. Occupational measures from O*NET mapped to the NOC-2016 codes in the </w:t>
        </w:r>
      </w:ins>
      <w:ins w:id="936" w:author="Christine Warren" w:date="2020-10-01T13:59:00Z">
        <w:r w:rsidR="00AF0D7F">
          <w:t>2016 Census</w:t>
        </w:r>
      </w:ins>
      <w:ins w:id="937" w:author="Christine Warren" w:date="2020-09-29T14:43:00Z">
        <w:r w:rsidRPr="00817BA7">
          <w:t xml:space="preserve"> can be selected in the </w:t>
        </w:r>
        <w:r w:rsidRPr="00817BA7">
          <w:rPr>
            <w:u w:val="single"/>
          </w:rPr>
          <w:t>X-axis and Y-axis ‘plot-only options’</w:t>
        </w:r>
        <w:r w:rsidRPr="007559BE">
          <w:rPr>
            <w:rPrChange w:id="938" w:author="Christine Warren" w:date="2020-10-05T13:56:00Z">
              <w:rPr>
                <w:u w:val="single"/>
              </w:rPr>
            </w:rPrChange>
          </w:rPr>
          <w:t>.</w:t>
        </w:r>
        <w:r w:rsidRPr="00817BA7">
          <w:t xml:space="preserve"> </w:t>
        </w:r>
      </w:ins>
    </w:p>
    <w:p w14:paraId="4F2240BE" w14:textId="5F91080A" w:rsidR="00817BA7" w:rsidRPr="00817BA7" w:rsidRDefault="00817BA7">
      <w:pPr>
        <w:pStyle w:val="maintext"/>
        <w:numPr>
          <w:ilvl w:val="0"/>
          <w:numId w:val="30"/>
        </w:numPr>
        <w:rPr>
          <w:ins w:id="939" w:author="Christine Warren" w:date="2020-09-29T14:45:00Z"/>
        </w:rPr>
        <w:pPrChange w:id="940" w:author="Christine Warren" w:date="2020-09-30T11:21:00Z">
          <w:pPr>
            <w:spacing w:after="160" w:line="259" w:lineRule="auto"/>
            <w:ind w:left="720"/>
            <w:contextualSpacing/>
          </w:pPr>
        </w:pPrChange>
      </w:pPr>
      <w:ins w:id="941" w:author="Christine Warren" w:date="2020-09-29T14:45:00Z">
        <w:r w:rsidRPr="004D22AA">
          <w:rPr>
            <w:rStyle w:val="PHOHeading5Char"/>
            <w:rPrChange w:id="942" w:author="Christine Warren" w:date="2020-09-29T15:09:00Z">
              <w:rPr/>
            </w:rPrChange>
          </w:rPr>
          <w:t>Plot:</w:t>
        </w:r>
        <w:r w:rsidRPr="00817BA7">
          <w:t xml:space="preserve"> The plot allows users to illustrate COVID-19 risk. Each ‘bubble’ represents an occupation based on the 4-digit NOC-2016 classifications. The size of each bubble is proportional to the size of the total workforce in the selected sex, age and </w:t>
        </w:r>
      </w:ins>
      <w:ins w:id="943" w:author="Christine Warren" w:date="2020-09-29T14:46:00Z">
        <w:r>
          <w:t>immigrant status</w:t>
        </w:r>
      </w:ins>
      <w:ins w:id="944" w:author="Christine Warren" w:date="2020-09-29T14:45:00Z">
        <w:r w:rsidRPr="00817BA7">
          <w:t xml:space="preserve"> demographics for each occupation. If users select multiple age groups, the sum of all selected age groups will be reflected in the plot. Users can hover over each bubble to view additional descriptive information related to the occupation. Users can modify the plot based on the O*NET measures, Median Income (CAD 2015), and Broad Occupation Group by selecting from the dropdown menus in the X-axis and Y-Axis sections. Users can flip the axis options by selecting “Flip Axis Options”. Users can then revert to the axes as listed in the sidebars by selecting “Chosen Axis Options”. The plot legend colours reflect the 10 Broad Occupation Groups that each Occupation Unit Group is mapped to, based on the </w:t>
        </w:r>
        <w:r w:rsidR="00CF529D">
          <w:t>hierarchial NOC-2016 structure.</w:t>
        </w:r>
      </w:ins>
    </w:p>
    <w:p w14:paraId="701A8EAA" w14:textId="52BA4565" w:rsidR="00817BA7" w:rsidRPr="00817BA7" w:rsidRDefault="00817BA7">
      <w:pPr>
        <w:pStyle w:val="maintext"/>
        <w:numPr>
          <w:ilvl w:val="0"/>
          <w:numId w:val="30"/>
        </w:numPr>
        <w:rPr>
          <w:ins w:id="945" w:author="Christine Warren" w:date="2020-09-29T14:45:00Z"/>
        </w:rPr>
        <w:pPrChange w:id="946" w:author="Christine Warren" w:date="2020-09-30T11:21:00Z">
          <w:pPr>
            <w:numPr>
              <w:numId w:val="17"/>
            </w:numPr>
            <w:ind w:left="720" w:hanging="360"/>
          </w:pPr>
        </w:pPrChange>
      </w:pPr>
      <w:ins w:id="947" w:author="Christine Warren" w:date="2020-09-29T14:45:00Z">
        <w:r w:rsidRPr="004D22AA">
          <w:rPr>
            <w:rStyle w:val="PHOHeading5Char"/>
            <w:rPrChange w:id="948" w:author="Christine Warren" w:date="2020-09-29T15:09:00Z">
              <w:rPr/>
            </w:rPrChange>
          </w:rPr>
          <w:t>Table:</w:t>
        </w:r>
        <w:r w:rsidRPr="00817BA7">
          <w:t xml:space="preserve"> The table displays the user-defined information related to provin</w:t>
        </w:r>
        <w:r w:rsidR="00A82B8F">
          <w:t>ce/territory and policy phase</w:t>
        </w:r>
        <w:r w:rsidRPr="00817BA7">
          <w:t>. Each row represents an occupation unit group from the</w:t>
        </w:r>
        <w:r w:rsidR="00F3003D">
          <w:t xml:space="preserve"> NOC-2016, chosen sex category and </w:t>
        </w:r>
        <w:r w:rsidRPr="00817BA7">
          <w:t xml:space="preserve">selected age group(s), </w:t>
        </w:r>
      </w:ins>
      <w:ins w:id="949" w:author="Christine Warren" w:date="2020-09-30T10:30:00Z">
        <w:r w:rsidR="00997E10" w:rsidRPr="00997E10">
          <w:t xml:space="preserve">Users can view statistics related to each occupation across columns, which include the number of individuals working in the occupation in each sex, age, and </w:t>
        </w:r>
        <w:r w:rsidR="00F3003D">
          <w:t>immigrant status</w:t>
        </w:r>
        <w:r w:rsidR="00997E10" w:rsidRPr="00997E10">
          <w:t xml:space="preserve"> group, median income in the occupation, and the O*NET occupational measures.</w:t>
        </w:r>
      </w:ins>
    </w:p>
    <w:p w14:paraId="37DA8F8E" w14:textId="1D14C932" w:rsidR="00817BA7" w:rsidRPr="00817BA7" w:rsidRDefault="00817BA7">
      <w:pPr>
        <w:pStyle w:val="maintext"/>
        <w:numPr>
          <w:ilvl w:val="0"/>
          <w:numId w:val="30"/>
        </w:numPr>
        <w:rPr>
          <w:ins w:id="950" w:author="Christine Warren" w:date="2020-09-29T14:45:00Z"/>
        </w:rPr>
        <w:pPrChange w:id="951" w:author="Christine Warren" w:date="2020-09-30T11:21:00Z">
          <w:pPr>
            <w:numPr>
              <w:numId w:val="17"/>
            </w:numPr>
            <w:ind w:left="720" w:hanging="360"/>
          </w:pPr>
        </w:pPrChange>
      </w:pPr>
      <w:ins w:id="952" w:author="Christine Warren" w:date="2020-09-29T14:45:00Z">
        <w:r w:rsidRPr="004D22AA">
          <w:rPr>
            <w:rStyle w:val="PHOHeading5Char"/>
            <w:rPrChange w:id="953" w:author="Christine Warren" w:date="2020-09-29T15:09:00Z">
              <w:rPr/>
            </w:rPrChange>
          </w:rPr>
          <w:t>Summary (Table 1):</w:t>
        </w:r>
        <w:r w:rsidRPr="00817BA7">
          <w:t xml:space="preserve"> This table provides summary measures</w:t>
        </w:r>
      </w:ins>
      <w:ins w:id="954" w:author="Christine Warren" w:date="2020-09-29T14:49:00Z">
        <w:r w:rsidR="00856D33">
          <w:t xml:space="preserve"> for</w:t>
        </w:r>
      </w:ins>
      <w:ins w:id="955" w:author="Christine Warren" w:date="2020-09-29T14:45:00Z">
        <w:r w:rsidR="00856D33">
          <w:t xml:space="preserve"> sex, </w:t>
        </w:r>
        <w:r w:rsidRPr="00817BA7">
          <w:t>age</w:t>
        </w:r>
      </w:ins>
      <w:ins w:id="956" w:author="Christine Warren" w:date="2020-09-29T14:49:00Z">
        <w:r w:rsidR="00856D33">
          <w:t>, and immigrant status</w:t>
        </w:r>
      </w:ins>
      <w:ins w:id="957" w:author="Christine Warren" w:date="2020-09-29T14:45:00Z">
        <w:r w:rsidRPr="00817BA7">
          <w:t xml:space="preserve">. Each row </w:t>
        </w:r>
        <w:r w:rsidR="00856D33">
          <w:t xml:space="preserve">represents the selected sex, </w:t>
        </w:r>
        <w:r w:rsidRPr="00817BA7">
          <w:t>age</w:t>
        </w:r>
      </w:ins>
      <w:ins w:id="958" w:author="Christine Warren" w:date="2020-09-29T14:50:00Z">
        <w:r w:rsidR="00856D33">
          <w:t>, and immigrant status</w:t>
        </w:r>
      </w:ins>
      <w:ins w:id="959" w:author="Christine Warren" w:date="2020-09-29T14:45:00Z">
        <w:r w:rsidRPr="00817BA7">
          <w:t xml:space="preserve"> categories within the user-defined province/territory and industry. The columns show the total number of individuals represented in these demographics along with weighted O*NET measures and Median Income (CAD 2015). </w:t>
        </w:r>
      </w:ins>
    </w:p>
    <w:p w14:paraId="4AEF8831" w14:textId="344C40DB" w:rsidR="00817BA7" w:rsidRPr="001B47F8" w:rsidRDefault="00977810">
      <w:pPr>
        <w:pStyle w:val="PHOHeading4"/>
        <w:rPr>
          <w:ins w:id="960" w:author="Christine Warren" w:date="2020-09-29T14:43:00Z"/>
          <w:rPrChange w:id="961" w:author="Christine Warren" w:date="2020-10-01T15:23:00Z">
            <w:rPr>
              <w:ins w:id="962" w:author="Christine Warren" w:date="2020-09-29T14:43:00Z"/>
              <w:rFonts w:eastAsia="Calibri"/>
              <w:noProof/>
              <w:lang w:val="en-US"/>
            </w:rPr>
          </w:rPrChange>
        </w:rPr>
        <w:pPrChange w:id="963" w:author="Christine Warren" w:date="2020-10-01T15:23:00Z">
          <w:pPr>
            <w:numPr>
              <w:numId w:val="17"/>
            </w:numPr>
            <w:ind w:left="720" w:hanging="360"/>
          </w:pPr>
        </w:pPrChange>
      </w:pPr>
      <w:ins w:id="964" w:author="Christine Warren" w:date="2020-09-29T15:02:00Z">
        <w:r w:rsidRPr="001B47F8">
          <w:rPr>
            <w:rPrChange w:id="965" w:author="Christine Warren" w:date="2020-10-01T15:23:00Z">
              <w:rPr>
                <w:rFonts w:eastAsia="Calibri"/>
                <w:b/>
                <w:caps/>
                <w:noProof/>
                <w:lang w:val="en-US"/>
              </w:rPr>
            </w:rPrChange>
          </w:rPr>
          <w:t>TAB #5 – Work From Home:</w:t>
        </w:r>
      </w:ins>
    </w:p>
    <w:p w14:paraId="12305926" w14:textId="6640BA8E" w:rsidR="00905674" w:rsidRDefault="00977810">
      <w:pPr>
        <w:pStyle w:val="maintext"/>
        <w:rPr>
          <w:ins w:id="966" w:author="Christine Warren" w:date="2020-09-29T15:03:00Z"/>
        </w:rPr>
        <w:pPrChange w:id="967" w:author="Christine Warren" w:date="2020-09-30T11:21:00Z">
          <w:pPr>
            <w:numPr>
              <w:numId w:val="17"/>
            </w:numPr>
            <w:ind w:left="720" w:hanging="360"/>
          </w:pPr>
        </w:pPrChange>
      </w:pPr>
      <w:ins w:id="968" w:author="Christine Warren" w:date="2020-09-29T15:02:00Z">
        <w:r w:rsidRPr="00977810">
          <w:t>The ‘</w:t>
        </w:r>
        <w:r>
          <w:t>Work from Home’</w:t>
        </w:r>
        <w:r w:rsidRPr="00977810">
          <w:t xml:space="preserve"> tab </w:t>
        </w:r>
      </w:ins>
      <w:ins w:id="969" w:author="Christine Warren" w:date="2020-09-29T15:03:00Z">
        <w:r>
          <w:t>provides information from the General Social Survey 2016 on the work from home measure, previously described</w:t>
        </w:r>
      </w:ins>
      <w:ins w:id="970" w:author="Christine Warren" w:date="2020-09-29T15:07:00Z">
        <w:r>
          <w:t xml:space="preserve"> in Chapter 1</w:t>
        </w:r>
      </w:ins>
      <w:ins w:id="971" w:author="Christine Warren" w:date="2020-09-29T15:03:00Z">
        <w:r>
          <w:t>.</w:t>
        </w:r>
      </w:ins>
    </w:p>
    <w:p w14:paraId="4765DA5D" w14:textId="4038315A" w:rsidR="00977810" w:rsidRDefault="00977810">
      <w:pPr>
        <w:pStyle w:val="maintext"/>
        <w:numPr>
          <w:ilvl w:val="0"/>
          <w:numId w:val="31"/>
        </w:numPr>
        <w:rPr>
          <w:ins w:id="972" w:author="Christine Warren" w:date="2020-09-29T15:04:00Z"/>
        </w:rPr>
        <w:pPrChange w:id="973" w:author="Christine Warren" w:date="2020-09-30T11:21:00Z">
          <w:pPr>
            <w:numPr>
              <w:numId w:val="17"/>
            </w:numPr>
            <w:ind w:left="720" w:hanging="360"/>
          </w:pPr>
        </w:pPrChange>
      </w:pPr>
      <w:ins w:id="974" w:author="Christine Warren" w:date="2020-09-29T15:04:00Z">
        <w:r w:rsidRPr="004D22AA">
          <w:rPr>
            <w:rStyle w:val="PHOHeading5Char"/>
            <w:rPrChange w:id="975" w:author="Christine Warren" w:date="2020-09-29T15:09:00Z">
              <w:rPr/>
            </w:rPrChange>
          </w:rPr>
          <w:t>Sidebar:</w:t>
        </w:r>
        <w:r>
          <w:t xml:space="preserve"> Users are able to select the </w:t>
        </w:r>
        <w:r w:rsidRPr="00CF2B20">
          <w:rPr>
            <w:u w:val="single"/>
            <w:rPrChange w:id="976" w:author="Christine Warren" w:date="2020-09-29T15:48:00Z">
              <w:rPr/>
            </w:rPrChange>
          </w:rPr>
          <w:t>province</w:t>
        </w:r>
        <w:r>
          <w:t xml:space="preserve"> of interest.</w:t>
        </w:r>
      </w:ins>
    </w:p>
    <w:p w14:paraId="333CD806" w14:textId="10DE53D1" w:rsidR="00977810" w:rsidRPr="001E1E21" w:rsidRDefault="00977810">
      <w:pPr>
        <w:pStyle w:val="maintext"/>
        <w:numPr>
          <w:ilvl w:val="0"/>
          <w:numId w:val="31"/>
        </w:numPr>
        <w:rPr>
          <w:ins w:id="977" w:author="Christine Warren" w:date="2020-09-29T13:01:00Z"/>
        </w:rPr>
        <w:pPrChange w:id="978" w:author="Christine Warren" w:date="2020-09-30T11:21:00Z">
          <w:pPr>
            <w:numPr>
              <w:numId w:val="17"/>
            </w:numPr>
            <w:ind w:left="720" w:hanging="360"/>
          </w:pPr>
        </w:pPrChange>
      </w:pPr>
      <w:ins w:id="979" w:author="Christine Warren" w:date="2020-09-29T15:04:00Z">
        <w:r w:rsidRPr="004D22AA">
          <w:rPr>
            <w:rStyle w:val="PHOHeading5Char"/>
            <w:rPrChange w:id="980" w:author="Christine Warren" w:date="2020-09-29T15:09:00Z">
              <w:rPr/>
            </w:rPrChange>
          </w:rPr>
          <w:t>Tables:</w:t>
        </w:r>
        <w:r>
          <w:t xml:space="preserve"> Each sub-tab provides tabular information </w:t>
        </w:r>
      </w:ins>
      <w:ins w:id="981" w:author="Christine Warren" w:date="2020-09-29T15:13:00Z">
        <w:r w:rsidR="004D22AA">
          <w:t>regarding the ability</w:t>
        </w:r>
      </w:ins>
      <w:ins w:id="982" w:author="Christine Warren" w:date="2020-09-29T15:04:00Z">
        <w:r>
          <w:t xml:space="preserve"> to work from home</w:t>
        </w:r>
      </w:ins>
      <w:ins w:id="983" w:author="Christine Warren" w:date="2020-09-29T15:13:00Z">
        <w:r w:rsidR="004D22AA">
          <w:t xml:space="preserve"> (% yes; % no)</w:t>
        </w:r>
      </w:ins>
      <w:ins w:id="984" w:author="Christine Warren" w:date="2020-09-29T15:04:00Z">
        <w:r>
          <w:t>, stratified by</w:t>
        </w:r>
      </w:ins>
      <w:ins w:id="985" w:author="Christine Warren" w:date="2020-09-29T15:05:00Z">
        <w:r>
          <w:t xml:space="preserve"> 1) Occupation Group, 2) Industry Group, 3) Visible Minority Status, 4) Immigrant Status, and 5) Sex.</w:t>
        </w:r>
      </w:ins>
    </w:p>
    <w:p w14:paraId="2B21492A" w14:textId="4D984AAF" w:rsidR="00977810" w:rsidRPr="00977810" w:rsidRDefault="00977810">
      <w:pPr>
        <w:pStyle w:val="PHOHeading4"/>
        <w:rPr>
          <w:ins w:id="986" w:author="Christine Warren" w:date="2020-09-29T15:06:00Z"/>
          <w:rFonts w:eastAsia="Calibri"/>
          <w:noProof/>
          <w:lang w:val="en-US"/>
        </w:rPr>
        <w:pPrChange w:id="987" w:author="Christine Warren" w:date="2020-10-01T15:23:00Z">
          <w:pPr>
            <w:keepNext/>
            <w:keepLines/>
            <w:spacing w:after="0" w:line="276" w:lineRule="auto"/>
            <w:outlineLvl w:val="3"/>
          </w:pPr>
        </w:pPrChange>
      </w:pPr>
      <w:ins w:id="988" w:author="Christine Warren" w:date="2020-09-29T15:06:00Z">
        <w:r w:rsidRPr="00977810">
          <w:rPr>
            <w:rFonts w:eastAsia="Calibri"/>
            <w:noProof/>
            <w:lang w:val="en-US"/>
          </w:rPr>
          <w:t>TAB #</w:t>
        </w:r>
        <w:r w:rsidR="00CF2B20">
          <w:rPr>
            <w:rFonts w:eastAsia="Calibri"/>
            <w:noProof/>
            <w:lang w:val="en-US"/>
          </w:rPr>
          <w:t>6</w:t>
        </w:r>
        <w:r w:rsidRPr="00977810">
          <w:rPr>
            <w:rFonts w:eastAsia="Calibri"/>
            <w:noProof/>
            <w:lang w:val="en-US"/>
          </w:rPr>
          <w:t xml:space="preserve"> – </w:t>
        </w:r>
        <w:r>
          <w:rPr>
            <w:rFonts w:eastAsia="Calibri"/>
            <w:noProof/>
            <w:lang w:val="en-US"/>
          </w:rPr>
          <w:t>paid sick leave</w:t>
        </w:r>
        <w:r w:rsidRPr="00977810">
          <w:rPr>
            <w:rFonts w:eastAsia="Calibri"/>
            <w:noProof/>
            <w:lang w:val="en-US"/>
          </w:rPr>
          <w:t>:</w:t>
        </w:r>
      </w:ins>
    </w:p>
    <w:p w14:paraId="0145C4E5" w14:textId="65A051F2" w:rsidR="00D5589B" w:rsidRPr="00977810" w:rsidRDefault="00977810">
      <w:pPr>
        <w:pStyle w:val="maintext"/>
        <w:rPr>
          <w:ins w:id="989" w:author="Christine Warren" w:date="2020-09-29T15:06:00Z"/>
        </w:rPr>
        <w:pPrChange w:id="990" w:author="Christine Warren" w:date="2020-09-30T11:21:00Z">
          <w:pPr>
            <w:spacing w:after="160" w:line="259" w:lineRule="auto"/>
            <w:contextualSpacing/>
          </w:pPr>
        </w:pPrChange>
      </w:pPr>
      <w:ins w:id="991" w:author="Christine Warren" w:date="2020-09-29T15:06:00Z">
        <w:r w:rsidRPr="00977810">
          <w:t>The ‘</w:t>
        </w:r>
      </w:ins>
      <w:ins w:id="992" w:author="Christine Warren" w:date="2020-09-29T15:08:00Z">
        <w:r w:rsidR="004D22AA">
          <w:t>Paid Sick Leave</w:t>
        </w:r>
      </w:ins>
      <w:ins w:id="993" w:author="Christine Warren" w:date="2020-09-29T15:06:00Z">
        <w:r w:rsidRPr="00977810">
          <w:t xml:space="preserve">’ tab provides information from the General Social Survey 2016 on the </w:t>
        </w:r>
      </w:ins>
      <w:ins w:id="994" w:author="Christine Warren" w:date="2020-09-29T15:08:00Z">
        <w:r w:rsidR="004D22AA">
          <w:t>employment benefits-paid sick leave</w:t>
        </w:r>
      </w:ins>
      <w:ins w:id="995" w:author="Christine Warren" w:date="2020-09-29T15:06:00Z">
        <w:r w:rsidRPr="00977810">
          <w:t xml:space="preserve"> measure, previously described</w:t>
        </w:r>
        <w:r>
          <w:t xml:space="preserve"> in Chapter</w:t>
        </w:r>
      </w:ins>
      <w:ins w:id="996" w:author="Christine Warren" w:date="2020-09-29T15:07:00Z">
        <w:r>
          <w:t xml:space="preserve"> 1</w:t>
        </w:r>
      </w:ins>
      <w:ins w:id="997" w:author="Christine Warren" w:date="2020-09-29T15:06:00Z">
        <w:r w:rsidRPr="00977810">
          <w:t>.</w:t>
        </w:r>
      </w:ins>
    </w:p>
    <w:p w14:paraId="2F7633A9" w14:textId="6D1FE632" w:rsidR="00977810" w:rsidRPr="00977810" w:rsidRDefault="00977810">
      <w:pPr>
        <w:pStyle w:val="maintext"/>
        <w:numPr>
          <w:ilvl w:val="0"/>
          <w:numId w:val="32"/>
        </w:numPr>
        <w:rPr>
          <w:ins w:id="998" w:author="Christine Warren" w:date="2020-09-29T15:06:00Z"/>
          <w:rFonts w:asciiTheme="minorHAnsi" w:hAnsiTheme="minorHAnsi"/>
        </w:rPr>
        <w:pPrChange w:id="999" w:author="Christine Warren" w:date="2020-09-30T11:22:00Z">
          <w:pPr>
            <w:numPr>
              <w:numId w:val="19"/>
            </w:numPr>
            <w:spacing w:after="160" w:line="259" w:lineRule="auto"/>
            <w:ind w:left="720" w:hanging="360"/>
            <w:contextualSpacing/>
          </w:pPr>
        </w:pPrChange>
      </w:pPr>
      <w:ins w:id="1000" w:author="Christine Warren" w:date="2020-09-29T15:06:00Z">
        <w:r w:rsidRPr="004D22AA">
          <w:rPr>
            <w:rStyle w:val="PHOHeading5Char"/>
            <w:rPrChange w:id="1001" w:author="Christine Warren" w:date="2020-09-29T15:08:00Z">
              <w:rPr>
                <w:rFonts w:asciiTheme="minorHAnsi" w:hAnsiTheme="minorHAnsi"/>
              </w:rPr>
            </w:rPrChange>
          </w:rPr>
          <w:t>Sidebar:</w:t>
        </w:r>
        <w:r w:rsidRPr="00977810">
          <w:rPr>
            <w:rFonts w:asciiTheme="minorHAnsi" w:hAnsiTheme="minorHAnsi"/>
          </w:rPr>
          <w:t xml:space="preserve"> Users are able to select the </w:t>
        </w:r>
        <w:r w:rsidR="002B66A9" w:rsidRPr="001B6FCC">
          <w:rPr>
            <w:rFonts w:asciiTheme="minorHAnsi" w:hAnsiTheme="minorHAnsi"/>
            <w:u w:val="single"/>
          </w:rPr>
          <w:t>P</w:t>
        </w:r>
        <w:r w:rsidRPr="00A5457E">
          <w:rPr>
            <w:rFonts w:asciiTheme="minorHAnsi" w:hAnsiTheme="minorHAnsi"/>
            <w:u w:val="single"/>
            <w:rPrChange w:id="1002" w:author="Christine Warren" w:date="2020-09-29T15:23:00Z">
              <w:rPr>
                <w:rFonts w:asciiTheme="minorHAnsi" w:hAnsiTheme="minorHAnsi"/>
              </w:rPr>
            </w:rPrChange>
          </w:rPr>
          <w:t>rovince</w:t>
        </w:r>
        <w:r w:rsidRPr="00977810">
          <w:rPr>
            <w:rFonts w:asciiTheme="minorHAnsi" w:hAnsiTheme="minorHAnsi"/>
          </w:rPr>
          <w:t xml:space="preserve"> of interest.</w:t>
        </w:r>
      </w:ins>
    </w:p>
    <w:p w14:paraId="5A0ACFA3" w14:textId="4FAE814D" w:rsidR="00A5457E" w:rsidRPr="00502A0D" w:rsidRDefault="00977810">
      <w:pPr>
        <w:pStyle w:val="maintext"/>
        <w:numPr>
          <w:ilvl w:val="0"/>
          <w:numId w:val="32"/>
        </w:numPr>
        <w:rPr>
          <w:ins w:id="1003" w:author="Christine Warren" w:date="2020-09-29T15:06:00Z"/>
          <w:rFonts w:asciiTheme="minorHAnsi" w:hAnsiTheme="minorHAnsi"/>
          <w:rPrChange w:id="1004" w:author="Christine Warren" w:date="2020-09-30T11:23:00Z">
            <w:rPr>
              <w:ins w:id="1005" w:author="Christine Warren" w:date="2020-09-29T15:06:00Z"/>
              <w:noProof/>
            </w:rPr>
          </w:rPrChange>
        </w:rPr>
        <w:pPrChange w:id="1006" w:author="Christine Warren" w:date="2020-09-30T11:23:00Z">
          <w:pPr>
            <w:numPr>
              <w:numId w:val="19"/>
            </w:numPr>
            <w:spacing w:after="160" w:line="259" w:lineRule="auto"/>
            <w:ind w:left="720" w:hanging="360"/>
            <w:contextualSpacing/>
          </w:pPr>
        </w:pPrChange>
      </w:pPr>
      <w:ins w:id="1007" w:author="Christine Warren" w:date="2020-09-29T15:06:00Z">
        <w:r w:rsidRPr="004D22AA">
          <w:rPr>
            <w:rStyle w:val="PHOHeading5Char"/>
            <w:rPrChange w:id="1008" w:author="Christine Warren" w:date="2020-09-29T15:08:00Z">
              <w:rPr>
                <w:rFonts w:asciiTheme="minorHAnsi" w:hAnsiTheme="minorHAnsi"/>
              </w:rPr>
            </w:rPrChange>
          </w:rPr>
          <w:lastRenderedPageBreak/>
          <w:t>Tables:</w:t>
        </w:r>
        <w:r w:rsidRPr="00977810">
          <w:rPr>
            <w:rFonts w:asciiTheme="minorHAnsi" w:hAnsiTheme="minorHAnsi"/>
          </w:rPr>
          <w:t xml:space="preserve"> Each sub-tab provides tabul</w:t>
        </w:r>
        <w:r w:rsidR="004D22AA">
          <w:rPr>
            <w:rFonts w:asciiTheme="minorHAnsi" w:hAnsiTheme="minorHAnsi"/>
          </w:rPr>
          <w:t>ar information regarding paid sick leave (% yes;% no)</w:t>
        </w:r>
        <w:r w:rsidRPr="00977810">
          <w:rPr>
            <w:rFonts w:asciiTheme="minorHAnsi" w:hAnsiTheme="minorHAnsi"/>
          </w:rPr>
          <w:t>, stratified by 1) Occupation Group, 2) Industry Group, 3) Visible Minority Status, 4) Immigrant Status, and 5) Sex.</w:t>
        </w:r>
      </w:ins>
    </w:p>
    <w:p w14:paraId="63B60C82" w14:textId="57E44334" w:rsidR="00977810" w:rsidRDefault="00977810">
      <w:pPr>
        <w:pStyle w:val="PHOHeading4"/>
        <w:rPr>
          <w:ins w:id="1009" w:author="Christine Warren" w:date="2020-09-29T15:20:00Z"/>
          <w:rFonts w:eastAsia="Calibri"/>
          <w:noProof/>
          <w:lang w:val="en-US"/>
        </w:rPr>
        <w:pPrChange w:id="1010" w:author="Christine Warren" w:date="2020-10-01T15:23:00Z">
          <w:pPr>
            <w:keepNext/>
            <w:keepLines/>
            <w:spacing w:after="0" w:line="276" w:lineRule="auto"/>
            <w:outlineLvl w:val="3"/>
          </w:pPr>
        </w:pPrChange>
      </w:pPr>
      <w:ins w:id="1011" w:author="Christine Warren" w:date="2020-09-29T15:19:00Z">
        <w:r w:rsidRPr="00977810">
          <w:rPr>
            <w:rFonts w:eastAsia="Calibri"/>
            <w:noProof/>
            <w:lang w:val="en-US"/>
          </w:rPr>
          <w:t>TAB #</w:t>
        </w:r>
        <w:r w:rsidR="00CF2B20">
          <w:rPr>
            <w:rFonts w:eastAsia="Calibri"/>
            <w:noProof/>
            <w:lang w:val="en-US"/>
          </w:rPr>
          <w:t>7</w:t>
        </w:r>
        <w:r w:rsidRPr="00977810">
          <w:rPr>
            <w:rFonts w:eastAsia="Calibri"/>
            <w:noProof/>
            <w:lang w:val="en-US"/>
          </w:rPr>
          <w:t xml:space="preserve"> – </w:t>
        </w:r>
        <w:r w:rsidR="00A5457E">
          <w:rPr>
            <w:rFonts w:eastAsia="Calibri"/>
            <w:noProof/>
            <w:lang w:val="en-US"/>
          </w:rPr>
          <w:t>occupation</w:t>
        </w:r>
      </w:ins>
      <w:ins w:id="1012" w:author="Christine Warren" w:date="2020-09-29T15:20:00Z">
        <w:r w:rsidR="00A5457E">
          <w:rPr>
            <w:rFonts w:eastAsia="Calibri"/>
            <w:noProof/>
            <w:lang w:val="en-US"/>
          </w:rPr>
          <w:t>/industry profiles</w:t>
        </w:r>
      </w:ins>
      <w:ins w:id="1013" w:author="Christine Warren" w:date="2020-09-29T15:19:00Z">
        <w:r w:rsidRPr="00977810">
          <w:rPr>
            <w:rFonts w:eastAsia="Calibri"/>
            <w:noProof/>
            <w:lang w:val="en-US"/>
          </w:rPr>
          <w:t>:</w:t>
        </w:r>
      </w:ins>
    </w:p>
    <w:p w14:paraId="51568419" w14:textId="7F2D7DE9" w:rsidR="00977810" w:rsidRDefault="00A5457E">
      <w:pPr>
        <w:pStyle w:val="maintext"/>
        <w:rPr>
          <w:ins w:id="1014" w:author="Christine Warren" w:date="2020-09-29T15:20:00Z"/>
        </w:rPr>
        <w:pPrChange w:id="1015" w:author="Christine Warren" w:date="2020-09-30T11:22:00Z">
          <w:pPr>
            <w:keepNext/>
            <w:keepLines/>
            <w:spacing w:after="0" w:line="276" w:lineRule="auto"/>
            <w:outlineLvl w:val="3"/>
          </w:pPr>
        </w:pPrChange>
      </w:pPr>
      <w:ins w:id="1016" w:author="Christine Warren" w:date="2020-09-29T15:20:00Z">
        <w:r>
          <w:t>The ‘Occupation/Industry Profiles’ tab provides summary measures across the 10 Broad Occupation Groups, from the NOC-2016 and the 20 Sectors, from the NAICS-2012.</w:t>
        </w:r>
      </w:ins>
    </w:p>
    <w:p w14:paraId="62210828" w14:textId="2A94EEB6" w:rsidR="00A5457E" w:rsidRDefault="00A5457E">
      <w:pPr>
        <w:pStyle w:val="maintext"/>
        <w:numPr>
          <w:ilvl w:val="0"/>
          <w:numId w:val="33"/>
        </w:numPr>
        <w:rPr>
          <w:ins w:id="1017" w:author="Christine Warren" w:date="2020-09-29T15:23:00Z"/>
        </w:rPr>
        <w:pPrChange w:id="1018" w:author="Christine Warren" w:date="2020-09-30T11:22:00Z">
          <w:pPr>
            <w:keepNext/>
            <w:keepLines/>
            <w:spacing w:after="0" w:line="276" w:lineRule="auto"/>
            <w:outlineLvl w:val="3"/>
          </w:pPr>
        </w:pPrChange>
      </w:pPr>
      <w:ins w:id="1019" w:author="Christine Warren" w:date="2020-09-29T15:22:00Z">
        <w:r w:rsidRPr="00D5589B">
          <w:rPr>
            <w:rStyle w:val="PHOHeading5Char"/>
            <w:rPrChange w:id="1020" w:author="Christine Warren" w:date="2020-09-29T15:29:00Z">
              <w:rPr/>
            </w:rPrChange>
          </w:rPr>
          <w:t>Sidebar:</w:t>
        </w:r>
        <w:r>
          <w:t xml:space="preserve"> Users are able to </w:t>
        </w:r>
      </w:ins>
      <w:ins w:id="1021" w:author="Christine Warren" w:date="2020-09-29T15:23:00Z">
        <w:r>
          <w:t xml:space="preserve">select the </w:t>
        </w:r>
        <w:r w:rsidR="002B66A9" w:rsidRPr="001B6FCC">
          <w:rPr>
            <w:u w:val="single"/>
          </w:rPr>
          <w:t>P</w:t>
        </w:r>
        <w:r w:rsidRPr="00A5457E">
          <w:rPr>
            <w:u w:val="single"/>
            <w:rPrChange w:id="1022" w:author="Christine Warren" w:date="2020-09-29T15:23:00Z">
              <w:rPr/>
            </w:rPrChange>
          </w:rPr>
          <w:t>rovince/territory</w:t>
        </w:r>
        <w:r>
          <w:t xml:space="preserve"> of interest as well as the </w:t>
        </w:r>
        <w:r w:rsidR="002B66A9" w:rsidRPr="001B6FCC">
          <w:rPr>
            <w:u w:val="single"/>
          </w:rPr>
          <w:t>Policy P</w:t>
        </w:r>
        <w:r w:rsidRPr="00A5457E">
          <w:rPr>
            <w:u w:val="single"/>
            <w:rPrChange w:id="1023" w:author="Christine Warren" w:date="2020-09-29T15:23:00Z">
              <w:rPr/>
            </w:rPrChange>
          </w:rPr>
          <w:t>hase</w:t>
        </w:r>
        <w:r>
          <w:t>.</w:t>
        </w:r>
      </w:ins>
    </w:p>
    <w:p w14:paraId="6B9BEE54" w14:textId="6941359D" w:rsidR="00A5457E" w:rsidRDefault="00A5457E">
      <w:pPr>
        <w:pStyle w:val="maintext"/>
        <w:numPr>
          <w:ilvl w:val="0"/>
          <w:numId w:val="33"/>
        </w:numPr>
        <w:rPr>
          <w:ins w:id="1024" w:author="Christine Warren" w:date="2020-09-29T15:25:00Z"/>
        </w:rPr>
        <w:pPrChange w:id="1025" w:author="Christine Warren" w:date="2020-09-30T11:22:00Z">
          <w:pPr>
            <w:keepNext/>
            <w:keepLines/>
            <w:spacing w:after="0" w:line="276" w:lineRule="auto"/>
            <w:outlineLvl w:val="3"/>
          </w:pPr>
        </w:pPrChange>
      </w:pPr>
      <w:ins w:id="1026" w:author="Christine Warren" w:date="2020-09-29T15:23:00Z">
        <w:r w:rsidRPr="00D5589B">
          <w:rPr>
            <w:rStyle w:val="PHOHeading5Char"/>
            <w:rPrChange w:id="1027" w:author="Christine Warren" w:date="2020-09-29T15:29:00Z">
              <w:rPr/>
            </w:rPrChange>
          </w:rPr>
          <w:t>Occupational Profiles Table:</w:t>
        </w:r>
        <w:r>
          <w:t xml:space="preserve"> </w:t>
        </w:r>
      </w:ins>
      <w:ins w:id="1028" w:author="Christine Warren" w:date="2020-09-29T15:24:00Z">
        <w:r>
          <w:t xml:space="preserve">provides summary information for each </w:t>
        </w:r>
        <w:r w:rsidRPr="00A5457E">
          <w:rPr>
            <w:u w:val="single"/>
            <w:rPrChange w:id="1029" w:author="Christine Warren" w:date="2020-09-29T15:25:00Z">
              <w:rPr/>
            </w:rPrChange>
          </w:rPr>
          <w:t>Broad Occupation Group</w:t>
        </w:r>
        <w:r>
          <w:t xml:space="preserve">, which represent a unique row. </w:t>
        </w:r>
      </w:ins>
    </w:p>
    <w:p w14:paraId="6B99C72B" w14:textId="6FD1B111" w:rsidR="00C0175B" w:rsidRPr="00502A0D" w:rsidRDefault="00A5457E">
      <w:pPr>
        <w:pStyle w:val="maintext"/>
        <w:numPr>
          <w:ilvl w:val="0"/>
          <w:numId w:val="33"/>
        </w:numPr>
        <w:rPr>
          <w:ins w:id="1030" w:author="Christine Warren" w:date="2020-09-30T09:31:00Z"/>
        </w:rPr>
        <w:pPrChange w:id="1031" w:author="Christine Warren" w:date="2020-09-30T10:34:00Z">
          <w:pPr/>
        </w:pPrChange>
      </w:pPr>
      <w:ins w:id="1032" w:author="Christine Warren" w:date="2020-09-29T15:25:00Z">
        <w:r w:rsidRPr="00D5589B">
          <w:rPr>
            <w:rStyle w:val="PHOHeading5Char"/>
            <w:rPrChange w:id="1033" w:author="Christine Warren" w:date="2020-09-29T15:29:00Z">
              <w:rPr/>
            </w:rPrChange>
          </w:rPr>
          <w:t>Industry Profiles Table:</w:t>
        </w:r>
        <w:r w:rsidRPr="00C5143A">
          <w:t xml:space="preserve"> provides summary information for each </w:t>
        </w:r>
        <w:r w:rsidRPr="00C0175B">
          <w:rPr>
            <w:u w:val="single"/>
            <w:rPrChange w:id="1034" w:author="Christine Warren" w:date="2020-09-30T09:31:00Z">
              <w:rPr/>
            </w:rPrChange>
          </w:rPr>
          <w:t>Sector Group</w:t>
        </w:r>
        <w:r w:rsidRPr="00C5143A">
          <w:t xml:space="preserve">, which represent a unique row. </w:t>
        </w:r>
      </w:ins>
    </w:p>
    <w:p w14:paraId="29C93D40" w14:textId="73A647DF" w:rsidR="00CE2804" w:rsidRPr="001B47F8" w:rsidRDefault="00C0175B">
      <w:pPr>
        <w:pStyle w:val="PHOHeading4"/>
        <w:rPr>
          <w:ins w:id="1035" w:author="Christine Warren" w:date="2020-09-30T09:32:00Z"/>
          <w:rPrChange w:id="1036" w:author="Christine Warren" w:date="2020-10-01T15:23:00Z">
            <w:rPr>
              <w:ins w:id="1037" w:author="Christine Warren" w:date="2020-09-30T09:32:00Z"/>
            </w:rPr>
          </w:rPrChange>
        </w:rPr>
        <w:pPrChange w:id="1038" w:author="Christine Warren" w:date="2020-10-01T15:23:00Z">
          <w:pPr/>
        </w:pPrChange>
      </w:pPr>
      <w:ins w:id="1039" w:author="Christine Warren" w:date="2020-09-30T09:31:00Z">
        <w:r w:rsidRPr="001B6FCC">
          <w:t xml:space="preserve">TAB #8 – health regions </w:t>
        </w:r>
      </w:ins>
      <w:ins w:id="1040" w:author="Christine Warren" w:date="2020-09-30T09:32:00Z">
        <w:r w:rsidRPr="001B6FCC">
          <w:t>–</w:t>
        </w:r>
      </w:ins>
      <w:ins w:id="1041" w:author="Christine Warren" w:date="2020-09-30T09:31:00Z">
        <w:r w:rsidRPr="00F24A4F">
          <w:t xml:space="preserve"> occupational </w:t>
        </w:r>
      </w:ins>
      <w:ins w:id="1042" w:author="Christine Warren" w:date="2020-09-30T09:32:00Z">
        <w:r w:rsidRPr="00F24A4F">
          <w:t>risk</w:t>
        </w:r>
      </w:ins>
      <w:ins w:id="1043" w:author="Christine Warren" w:date="2020-09-30T09:31:00Z">
        <w:r w:rsidRPr="00F24A4F">
          <w:t>:</w:t>
        </w:r>
      </w:ins>
    </w:p>
    <w:p w14:paraId="4D201BC4" w14:textId="3AC1623A" w:rsidR="00C0175B" w:rsidRDefault="00C0175B">
      <w:pPr>
        <w:pStyle w:val="maintext"/>
        <w:rPr>
          <w:ins w:id="1044" w:author="Christine Warren" w:date="2020-09-30T09:47:00Z"/>
        </w:rPr>
        <w:pPrChange w:id="1045" w:author="Christine Warren" w:date="2020-09-30T11:22:00Z">
          <w:pPr/>
        </w:pPrChange>
      </w:pPr>
      <w:ins w:id="1046" w:author="Christine Warren" w:date="2020-09-30T09:32:00Z">
        <w:r>
          <w:t>The ‘Health Regions – Occupational Risk’ tab displays information congruent with Tab#1 (Occupational Risk) at the regional level</w:t>
        </w:r>
      </w:ins>
      <w:ins w:id="1047" w:author="Christine Warren" w:date="2020-09-30T09:33:00Z">
        <w:r>
          <w:t xml:space="preserve"> based on Statistics Canada </w:t>
        </w:r>
      </w:ins>
      <w:ins w:id="1048" w:author="Christine Warren" w:date="2020-09-30T09:45:00Z">
        <w:r w:rsidR="00DE4C62">
          <w:t xml:space="preserve">2018 </w:t>
        </w:r>
      </w:ins>
      <w:ins w:id="1049" w:author="Christine Warren" w:date="2020-09-30T09:33:00Z">
        <w:r>
          <w:t>Health Region boundaries</w:t>
        </w:r>
      </w:ins>
      <w:ins w:id="1050" w:author="Christine Warren" w:date="2020-09-30T09:43:00Z">
        <w:r w:rsidR="00DE4C62">
          <w:t>.</w:t>
        </w:r>
      </w:ins>
    </w:p>
    <w:p w14:paraId="3C264C0D" w14:textId="1CD6CBA6" w:rsidR="00DE4C62" w:rsidRPr="00DE4C62" w:rsidRDefault="00DE4C62">
      <w:pPr>
        <w:pStyle w:val="maintext"/>
        <w:numPr>
          <w:ilvl w:val="0"/>
          <w:numId w:val="34"/>
        </w:numPr>
        <w:rPr>
          <w:ins w:id="1051" w:author="Christine Warren" w:date="2020-09-30T09:47:00Z"/>
        </w:rPr>
        <w:pPrChange w:id="1052" w:author="Christine Warren" w:date="2020-09-30T11:22:00Z">
          <w:pPr>
            <w:numPr>
              <w:numId w:val="17"/>
            </w:numPr>
            <w:ind w:left="720" w:hanging="360"/>
          </w:pPr>
        </w:pPrChange>
      </w:pPr>
      <w:ins w:id="1053" w:author="Christine Warren" w:date="2020-09-30T09:47:00Z">
        <w:r w:rsidRPr="00DE4C62">
          <w:rPr>
            <w:rFonts w:ascii="Calibri Bold" w:eastAsiaTheme="minorEastAsia" w:hAnsi="Calibri Bold"/>
            <w:b/>
            <w:caps/>
            <w:color w:val="3D8704"/>
            <w:sz w:val="24"/>
            <w:szCs w:val="24"/>
          </w:rPr>
          <w:t>Sidebar:</w:t>
        </w:r>
        <w:r w:rsidRPr="00DE4C62">
          <w:t xml:space="preserve"> Users can stratify information based on the </w:t>
        </w:r>
        <w:r w:rsidRPr="00DE4C62">
          <w:rPr>
            <w:u w:val="single"/>
          </w:rPr>
          <w:t>Province/territory</w:t>
        </w:r>
        <w:r w:rsidRPr="00DE4C62">
          <w:t xml:space="preserve"> of interest</w:t>
        </w:r>
        <w:r>
          <w:t xml:space="preserve">, </w:t>
        </w:r>
        <w:r w:rsidRPr="00DE4C62">
          <w:rPr>
            <w:u w:val="single"/>
            <w:rPrChange w:id="1054" w:author="Christine Warren" w:date="2020-09-30T09:47:00Z">
              <w:rPr/>
            </w:rPrChange>
          </w:rPr>
          <w:t>Health Region</w:t>
        </w:r>
        <w:r>
          <w:t>,</w:t>
        </w:r>
        <w:r w:rsidRPr="00DE4C62">
          <w:t xml:space="preserve"> and </w:t>
        </w:r>
        <w:r w:rsidRPr="00DE4C62">
          <w:rPr>
            <w:u w:val="single"/>
          </w:rPr>
          <w:t>Policy Phase</w:t>
        </w:r>
        <w:r w:rsidRPr="00DE4C62">
          <w:t xml:space="preserve"> (all services, essential services, non-essential services). In addition, a number of interactive </w:t>
        </w:r>
        <w:r w:rsidRPr="00DE4C62">
          <w:rPr>
            <w:u w:val="single"/>
          </w:rPr>
          <w:t>sliders</w:t>
        </w:r>
        <w:r w:rsidRPr="00DE4C62">
          <w:t xml:space="preserve"> allow users to identify occupations based on key demographic and occupation-related factors including; visible minority (%), immigrant status (%), sex (% female), age (% 65 years and over) and median income (CAD 2015). Occupational measures from O*NET, which were mapped to the NOC-2016 codes in the </w:t>
        </w:r>
      </w:ins>
      <w:ins w:id="1055" w:author="Christine Warren" w:date="2020-10-01T13:59:00Z">
        <w:r w:rsidR="00AF0D7F">
          <w:t xml:space="preserve">2016 </w:t>
        </w:r>
      </w:ins>
      <w:ins w:id="1056" w:author="Christine Warren" w:date="2020-09-30T09:47:00Z">
        <w:r w:rsidRPr="00DE4C62">
          <w:t xml:space="preserve">Census can be selected in the </w:t>
        </w:r>
        <w:r w:rsidRPr="00DE4C62">
          <w:rPr>
            <w:u w:val="single"/>
          </w:rPr>
          <w:t>X-axis and Y-axis ‘plot-only options’.</w:t>
        </w:r>
        <w:r w:rsidRPr="00DE4C62">
          <w:t xml:space="preserve"> The O*NET measures include; 1) Exposure to Disease of Infection, 2) Physical Proximity, 3) Importance of Interacting with Public, 4) Importance of Using a Computer, 5) Indoors, Controlled Environment, and 6) Indoors, Not Controlled Environment. In addition to O*NET measures, users can illustrate the Median Income in the Occupation (2015 CAD) and the broad occupation group (NOC-2016 level 1).</w:t>
        </w:r>
      </w:ins>
    </w:p>
    <w:p w14:paraId="24405CF3" w14:textId="27942B20" w:rsidR="00DE4C62" w:rsidRPr="00DE4C62" w:rsidRDefault="00DE4C62">
      <w:pPr>
        <w:pStyle w:val="maintext"/>
        <w:numPr>
          <w:ilvl w:val="0"/>
          <w:numId w:val="34"/>
        </w:numPr>
        <w:rPr>
          <w:ins w:id="1057" w:author="Christine Warren" w:date="2020-09-30T09:47:00Z"/>
        </w:rPr>
        <w:pPrChange w:id="1058" w:author="Christine Warren" w:date="2020-09-30T11:22:00Z">
          <w:pPr>
            <w:numPr>
              <w:numId w:val="17"/>
            </w:numPr>
            <w:ind w:left="720" w:hanging="360"/>
          </w:pPr>
        </w:pPrChange>
      </w:pPr>
      <w:ins w:id="1059" w:author="Christine Warren" w:date="2020-09-30T09:47:00Z">
        <w:r w:rsidRPr="00DE4C62">
          <w:rPr>
            <w:rFonts w:ascii="Calibri Bold" w:eastAsiaTheme="minorEastAsia" w:hAnsi="Calibri Bold"/>
            <w:b/>
            <w:caps/>
            <w:color w:val="3D8704"/>
            <w:sz w:val="24"/>
            <w:szCs w:val="24"/>
          </w:rPr>
          <w:t>Plot:</w:t>
        </w:r>
        <w:r w:rsidRPr="00DE4C62">
          <w:t xml:space="preserve"> The plot allows users to illustrate COVID-19 risk. Each ‘bubble’ represents an occupation based on the 4-digit NOC-2016 classifications. The size of each bubble is proportional to the size of the total workforce in each occupation. Users can hover over each bubble to view additional descriptive information related to the occupation. The plot is interactive with the slider measures, the shaded bubbles represent occupations that are within the user-defined slider range. Users can modify the plot based on the X- and Y-axis options, previously described. Finally, users can flip the axis options by selecting “Flip Axis Options”. Users can then revert to the axes as listed in the sidebars by selecting “Chosen Axis Options”.</w:t>
        </w:r>
      </w:ins>
    </w:p>
    <w:p w14:paraId="543AA207" w14:textId="177B876E" w:rsidR="00DE4C62" w:rsidRPr="00DE4C62" w:rsidRDefault="00DE4C62">
      <w:pPr>
        <w:pStyle w:val="maintext"/>
        <w:numPr>
          <w:ilvl w:val="0"/>
          <w:numId w:val="34"/>
        </w:numPr>
        <w:rPr>
          <w:ins w:id="1060" w:author="Christine Warren" w:date="2020-09-30T09:47:00Z"/>
        </w:rPr>
        <w:pPrChange w:id="1061" w:author="Christine Warren" w:date="2020-09-30T11:22:00Z">
          <w:pPr>
            <w:numPr>
              <w:numId w:val="17"/>
            </w:numPr>
            <w:ind w:left="720" w:hanging="360"/>
          </w:pPr>
        </w:pPrChange>
      </w:pPr>
      <w:ins w:id="1062" w:author="Christine Warren" w:date="2020-09-30T09:47:00Z">
        <w:r w:rsidRPr="00DE4C62">
          <w:rPr>
            <w:rFonts w:ascii="Calibri Bold" w:eastAsiaTheme="minorEastAsia" w:hAnsi="Calibri Bold"/>
            <w:b/>
            <w:caps/>
            <w:color w:val="3D8704"/>
            <w:sz w:val="24"/>
            <w:szCs w:val="24"/>
          </w:rPr>
          <w:t>Table:</w:t>
        </w:r>
        <w:r w:rsidRPr="00DE4C62">
          <w:t xml:space="preserve"> The table displays the user-defined information related to province/territory, policy phase, and slider selections. Each row represents an occupation unit group from the NOC-2016. Users can view statistics related to each occupation across columns, which include the number of individuals working in the occupation,</w:t>
        </w:r>
      </w:ins>
      <w:ins w:id="1063" w:author="Christine Warren" w:date="2020-09-30T09:49:00Z">
        <w:r>
          <w:t xml:space="preserve"> demographic </w:t>
        </w:r>
        <w:r w:rsidR="00261C17">
          <w:t>details</w:t>
        </w:r>
        <w:r>
          <w:t>,</w:t>
        </w:r>
      </w:ins>
      <w:ins w:id="1064" w:author="Christine Warren" w:date="2020-09-30T09:47:00Z">
        <w:r w:rsidRPr="00DE4C62">
          <w:t xml:space="preserve"> median income in the occupation, and the O*NET occupational measures.</w:t>
        </w:r>
      </w:ins>
    </w:p>
    <w:p w14:paraId="70ED1C19" w14:textId="3178A71C" w:rsidR="00261C17" w:rsidRPr="00F24A4F" w:rsidRDefault="00997E10">
      <w:pPr>
        <w:pStyle w:val="PHOHeading4"/>
        <w:rPr>
          <w:ins w:id="1065" w:author="Christine Warren" w:date="2020-09-30T09:52:00Z"/>
        </w:rPr>
        <w:pPrChange w:id="1066" w:author="Christine Warren" w:date="2020-10-01T15:23:00Z">
          <w:pPr>
            <w:pStyle w:val="PHOBodyText"/>
          </w:pPr>
        </w:pPrChange>
      </w:pPr>
      <w:ins w:id="1067" w:author="Christine Warren" w:date="2020-09-30T09:52:00Z">
        <w:r w:rsidRPr="001B6FCC">
          <w:lastRenderedPageBreak/>
          <w:t>TAB #9</w:t>
        </w:r>
        <w:r w:rsidR="00261C17" w:rsidRPr="001B6FCC">
          <w:t xml:space="preserve"> – HEALTH REGIONS – </w:t>
        </w:r>
      </w:ins>
      <w:ins w:id="1068" w:author="Christine Warren" w:date="2020-09-30T09:58:00Z">
        <w:r w:rsidR="00A65E03" w:rsidRPr="00F24A4F">
          <w:t>social stratifiers</w:t>
        </w:r>
      </w:ins>
      <w:ins w:id="1069" w:author="Christine Warren" w:date="2020-09-30T09:52:00Z">
        <w:r w:rsidR="00261C17" w:rsidRPr="00F24A4F">
          <w:t>:</w:t>
        </w:r>
      </w:ins>
    </w:p>
    <w:p w14:paraId="011BE10E" w14:textId="293BBA4F" w:rsidR="00DE4C62" w:rsidRDefault="00261C17">
      <w:pPr>
        <w:pStyle w:val="maintext"/>
        <w:rPr>
          <w:ins w:id="1070" w:author="Christine Warren" w:date="2020-09-30T10:11:00Z"/>
        </w:rPr>
        <w:pPrChange w:id="1071" w:author="Christine Warren" w:date="2020-09-30T11:22:00Z">
          <w:pPr/>
        </w:pPrChange>
      </w:pPr>
      <w:ins w:id="1072" w:author="Christine Warren" w:date="2020-09-30T09:52:00Z">
        <w:r>
          <w:t>The ‘Health Regions – Occupational Risk’ tab displays information congruent with Tab#1 (Occupational Risk) at the regional level based on Statistics Canada 2018 Health Region boundaries.</w:t>
        </w:r>
      </w:ins>
      <w:ins w:id="1073" w:author="Christine Warren" w:date="2020-09-30T09:58:00Z">
        <w:r w:rsidR="00A65E03">
          <w:t xml:space="preserve"> At the regional level, the information for visible minority status is more limited. For this indicator, 2 categories are present: </w:t>
        </w:r>
      </w:ins>
      <w:ins w:id="1074" w:author="Christine Warren" w:date="2020-09-30T09:59:00Z">
        <w:r w:rsidR="00A65E03">
          <w:t>‘Visible Minority’, ‘</w:t>
        </w:r>
        <w:r w:rsidR="0009454F">
          <w:t>Non-</w:t>
        </w:r>
        <w:r w:rsidR="00A65E03">
          <w:t>Visible Minority’. Given this, the information related to sex, age, visible minorit</w:t>
        </w:r>
        <w:r w:rsidR="000A24BD">
          <w:t xml:space="preserve">y status, and immigrant status are </w:t>
        </w:r>
      </w:ins>
      <w:ins w:id="1075" w:author="Christine Warren" w:date="2020-09-30T11:38:00Z">
        <w:r w:rsidR="00C96F89">
          <w:t>included together</w:t>
        </w:r>
      </w:ins>
      <w:ins w:id="1076" w:author="Christine Warren" w:date="2020-10-05T09:33:00Z">
        <w:r w:rsidR="00DD69C9">
          <w:t xml:space="preserve"> </w:t>
        </w:r>
        <w:r w:rsidR="00DD69C9" w:rsidRPr="00DD69C9">
          <w:t>(as described in the 2016 Census, Chapter I)</w:t>
        </w:r>
      </w:ins>
      <w:ins w:id="1077" w:author="Christine Warren" w:date="2020-09-30T09:59:00Z">
        <w:r w:rsidR="000A24BD">
          <w:t>.</w:t>
        </w:r>
      </w:ins>
    </w:p>
    <w:p w14:paraId="207E9982" w14:textId="446FF64E" w:rsidR="0009454F" w:rsidRPr="0009454F" w:rsidRDefault="0009454F">
      <w:pPr>
        <w:pStyle w:val="maintext"/>
        <w:numPr>
          <w:ilvl w:val="0"/>
          <w:numId w:val="35"/>
        </w:numPr>
        <w:rPr>
          <w:ins w:id="1078" w:author="Christine Warren" w:date="2020-09-30T10:11:00Z"/>
        </w:rPr>
        <w:pPrChange w:id="1079" w:author="Christine Warren" w:date="2020-09-30T11:22:00Z">
          <w:pPr>
            <w:numPr>
              <w:numId w:val="17"/>
            </w:numPr>
            <w:ind w:left="720" w:hanging="360"/>
          </w:pPr>
        </w:pPrChange>
      </w:pPr>
      <w:ins w:id="1080" w:author="Christine Warren" w:date="2020-09-30T10:11:00Z">
        <w:r w:rsidRPr="0009454F">
          <w:rPr>
            <w:rFonts w:ascii="Calibri Bold" w:eastAsiaTheme="minorEastAsia" w:hAnsi="Calibri Bold"/>
            <w:b/>
            <w:caps/>
            <w:color w:val="3D8704"/>
            <w:sz w:val="24"/>
            <w:szCs w:val="24"/>
          </w:rPr>
          <w:t>Sidebar:</w:t>
        </w:r>
        <w:r w:rsidRPr="0009454F">
          <w:t xml:space="preserve"> Users can stratify information based on the </w:t>
        </w:r>
        <w:r w:rsidRPr="0009454F">
          <w:rPr>
            <w:u w:val="single"/>
          </w:rPr>
          <w:t>Province/territory</w:t>
        </w:r>
        <w:r w:rsidRPr="0009454F">
          <w:t xml:space="preserve"> of interest</w:t>
        </w:r>
        <w:r>
          <w:t xml:space="preserve">, </w:t>
        </w:r>
        <w:r w:rsidRPr="0009454F">
          <w:rPr>
            <w:u w:val="single"/>
            <w:rPrChange w:id="1081" w:author="Christine Warren" w:date="2020-09-30T10:11:00Z">
              <w:rPr/>
            </w:rPrChange>
          </w:rPr>
          <w:t>Health Region</w:t>
        </w:r>
        <w:r>
          <w:t>,</w:t>
        </w:r>
        <w:r w:rsidRPr="0009454F">
          <w:t xml:space="preserve"> and </w:t>
        </w:r>
        <w:r w:rsidRPr="0009454F">
          <w:rPr>
            <w:u w:val="single"/>
          </w:rPr>
          <w:t>Policy Phase</w:t>
        </w:r>
        <w:r w:rsidRPr="0009454F">
          <w:t xml:space="preserve"> (all services, essential services, non-essential services). Users can subset the data by </w:t>
        </w:r>
        <w:r w:rsidRPr="0009454F">
          <w:rPr>
            <w:u w:val="single"/>
          </w:rPr>
          <w:t>Sex</w:t>
        </w:r>
        <w:r>
          <w:t xml:space="preserve">, </w:t>
        </w:r>
        <w:r w:rsidRPr="0009454F">
          <w:rPr>
            <w:u w:val="single"/>
          </w:rPr>
          <w:t>Age Group (years)</w:t>
        </w:r>
        <w:r w:rsidRPr="0009454F">
          <w:t xml:space="preserve"> as described in the Sex &amp; Age section. In addition, users can select specific </w:t>
        </w:r>
      </w:ins>
      <w:ins w:id="1082" w:author="Christine Warren" w:date="2020-09-30T10:20:00Z">
        <w:r w:rsidRPr="0009454F">
          <w:rPr>
            <w:u w:val="single"/>
            <w:rPrChange w:id="1083" w:author="Christine Warren" w:date="2020-09-30T10:20:00Z">
              <w:rPr/>
            </w:rPrChange>
          </w:rPr>
          <w:t>Selected Characteristics</w:t>
        </w:r>
      </w:ins>
      <w:ins w:id="1084" w:author="Christine Warren" w:date="2020-09-30T10:11:00Z">
        <w:r>
          <w:t>, which</w:t>
        </w:r>
        <w:r w:rsidRPr="0009454F">
          <w:t xml:space="preserve"> </w:t>
        </w:r>
      </w:ins>
      <w:ins w:id="1085" w:author="Christine Warren" w:date="2020-09-30T10:20:00Z">
        <w:r w:rsidR="00C5570D">
          <w:t>allow users to select estimates for the Total Population,</w:t>
        </w:r>
      </w:ins>
      <w:ins w:id="1086" w:author="Christine Warren" w:date="2020-09-30T10:21:00Z">
        <w:r w:rsidR="00C5570D">
          <w:t xml:space="preserve"> Visible Minority Population, Non-Visible Minority Population, Non-permanent Resident Population, or Non-Immigrant Population</w:t>
        </w:r>
      </w:ins>
      <w:ins w:id="1087" w:author="Christine Warren" w:date="2020-09-30T11:38:00Z">
        <w:r w:rsidR="00C96F89">
          <w:t>,</w:t>
        </w:r>
      </w:ins>
      <w:ins w:id="1088" w:author="Christine Warren" w:date="2020-09-30T10:21:00Z">
        <w:r w:rsidR="00997E10">
          <w:t xml:space="preserve"> from </w:t>
        </w:r>
        <w:r w:rsidR="00AF0D7F">
          <w:t>the 2016 Census</w:t>
        </w:r>
      </w:ins>
      <w:ins w:id="1089" w:author="Christine Warren" w:date="2020-09-30T10:11:00Z">
        <w:r w:rsidRPr="0009454F">
          <w:t>. Occupational measures from O*NET mapped to the NOC-2016 codes in the</w:t>
        </w:r>
      </w:ins>
      <w:ins w:id="1090" w:author="Christine Warren" w:date="2020-10-01T14:00:00Z">
        <w:r w:rsidR="00AF0D7F">
          <w:t xml:space="preserve"> 2016</w:t>
        </w:r>
      </w:ins>
      <w:ins w:id="1091" w:author="Christine Warren" w:date="2020-09-30T10:11:00Z">
        <w:r w:rsidRPr="0009454F">
          <w:t xml:space="preserve"> Census can be selected in the </w:t>
        </w:r>
        <w:r w:rsidRPr="0009454F">
          <w:rPr>
            <w:u w:val="single"/>
          </w:rPr>
          <w:t>X-axis and Y-axis ‘plot-only options’.</w:t>
        </w:r>
        <w:r w:rsidRPr="0009454F">
          <w:t xml:space="preserve"> </w:t>
        </w:r>
      </w:ins>
    </w:p>
    <w:p w14:paraId="0DD0F051" w14:textId="21475CD5" w:rsidR="00A916B3" w:rsidRPr="0009454F" w:rsidRDefault="0009454F">
      <w:pPr>
        <w:pStyle w:val="maintext"/>
        <w:numPr>
          <w:ilvl w:val="0"/>
          <w:numId w:val="35"/>
        </w:numPr>
        <w:rPr>
          <w:ins w:id="1092" w:author="Christine Warren" w:date="2020-09-30T10:11:00Z"/>
        </w:rPr>
        <w:pPrChange w:id="1093" w:author="Christine Warren" w:date="2020-09-30T11:22:00Z">
          <w:pPr>
            <w:numPr>
              <w:numId w:val="17"/>
            </w:numPr>
            <w:spacing w:after="160" w:line="259" w:lineRule="auto"/>
            <w:ind w:left="720" w:hanging="360"/>
            <w:contextualSpacing/>
          </w:pPr>
        </w:pPrChange>
      </w:pPr>
      <w:ins w:id="1094" w:author="Christine Warren" w:date="2020-09-30T10:11:00Z">
        <w:r w:rsidRPr="0009454F">
          <w:rPr>
            <w:rFonts w:ascii="Calibri Bold" w:eastAsiaTheme="minorEastAsia" w:hAnsi="Calibri Bold"/>
            <w:b/>
            <w:caps/>
            <w:color w:val="3D8704"/>
            <w:sz w:val="24"/>
            <w:szCs w:val="24"/>
          </w:rPr>
          <w:t>Plot:</w:t>
        </w:r>
        <w:r w:rsidRPr="0009454F">
          <w:t xml:space="preserve"> The plot allows users to illustrate occupational measures related to COVID-19 risk. Each ‘bubble’ represents an occupation based on the 4-digit NOC-2016 classifications. The size of each bubble is proportional to the size of the total workforce in the selected sex, age and </w:t>
        </w:r>
      </w:ins>
      <w:ins w:id="1095" w:author="Christine Warren" w:date="2020-09-30T10:22:00Z">
        <w:r w:rsidR="00C5570D">
          <w:t>selected characteristics</w:t>
        </w:r>
      </w:ins>
      <w:ins w:id="1096" w:author="Christine Warren" w:date="2020-09-30T10:11:00Z">
        <w:r w:rsidRPr="0009454F">
          <w:t xml:space="preserve"> for each occupation. If users select multiple age groups, the sum of all selected age groups will be reflected in the plot. Users can hover over each bubble to view additional descriptive information related to the occupation. Users can modify the plot based on the X- and Y-axis options. Users can flip the axis options by selecting “Flip Axis Options”. Users can then revert to the axes as listed in the sidebars by selecting “Chosen Axis Options”. The plot legend colours reflect the 10 Broad Occupation Groups that each Occupation Unit Group is mapped to, based on the hierarchial NOC-2016 structure.</w:t>
        </w:r>
      </w:ins>
    </w:p>
    <w:p w14:paraId="61C7B6DE" w14:textId="4D914E44" w:rsidR="0009454F" w:rsidRPr="0009454F" w:rsidRDefault="0009454F">
      <w:pPr>
        <w:pStyle w:val="maintext"/>
        <w:numPr>
          <w:ilvl w:val="0"/>
          <w:numId w:val="35"/>
        </w:numPr>
        <w:rPr>
          <w:ins w:id="1097" w:author="Christine Warren" w:date="2020-09-30T10:11:00Z"/>
        </w:rPr>
        <w:pPrChange w:id="1098" w:author="Christine Warren" w:date="2020-09-30T11:22:00Z">
          <w:pPr>
            <w:numPr>
              <w:numId w:val="17"/>
            </w:numPr>
            <w:ind w:left="720" w:hanging="360"/>
          </w:pPr>
        </w:pPrChange>
      </w:pPr>
      <w:ins w:id="1099" w:author="Christine Warren" w:date="2020-09-30T10:11:00Z">
        <w:r w:rsidRPr="0009454F">
          <w:rPr>
            <w:rFonts w:ascii="Calibri Bold" w:eastAsiaTheme="minorEastAsia" w:hAnsi="Calibri Bold"/>
            <w:b/>
            <w:caps/>
            <w:color w:val="3D8704"/>
            <w:sz w:val="24"/>
            <w:szCs w:val="24"/>
          </w:rPr>
          <w:t>Table:</w:t>
        </w:r>
        <w:r w:rsidRPr="0009454F">
          <w:t xml:space="preserve"> The table displays the user-defined information related to provi</w:t>
        </w:r>
        <w:r w:rsidR="00A82B8F">
          <w:t>nce/territory</w:t>
        </w:r>
      </w:ins>
      <w:ins w:id="1100" w:author="Christine Warren" w:date="2020-10-01T09:59:00Z">
        <w:r w:rsidR="00A82B8F">
          <w:t xml:space="preserve"> and</w:t>
        </w:r>
      </w:ins>
      <w:ins w:id="1101" w:author="Christine Warren" w:date="2020-09-30T10:11:00Z">
        <w:r w:rsidR="00A82B8F">
          <w:t xml:space="preserve"> policy phase</w:t>
        </w:r>
        <w:r w:rsidRPr="0009454F">
          <w:t xml:space="preserve">. Each row represents an occupation unit group from the NOC-2016, chosen sex category, selected age group(s). Users can view statistics related to each occupation across columns, which include the number of individuals working in the occupation in each sex, age, and </w:t>
        </w:r>
      </w:ins>
      <w:ins w:id="1102" w:author="Christine Warren" w:date="2020-09-30T10:23:00Z">
        <w:r w:rsidR="00C5570D">
          <w:t>selected characteristic group</w:t>
        </w:r>
      </w:ins>
      <w:ins w:id="1103" w:author="Christine Warren" w:date="2020-09-30T10:11:00Z">
        <w:r w:rsidRPr="0009454F">
          <w:t>, median income in the occupation, and the O*NET occupational measures.</w:t>
        </w:r>
      </w:ins>
    </w:p>
    <w:p w14:paraId="45BF40AF" w14:textId="6E61226E" w:rsidR="0009454F" w:rsidRPr="0009454F" w:rsidRDefault="0009454F">
      <w:pPr>
        <w:pStyle w:val="maintext"/>
        <w:numPr>
          <w:ilvl w:val="0"/>
          <w:numId w:val="35"/>
        </w:numPr>
        <w:rPr>
          <w:ins w:id="1104" w:author="Christine Warren" w:date="2020-09-30T10:11:00Z"/>
        </w:rPr>
        <w:pPrChange w:id="1105" w:author="Christine Warren" w:date="2020-09-30T11:22:00Z">
          <w:pPr>
            <w:numPr>
              <w:numId w:val="17"/>
            </w:numPr>
            <w:ind w:left="720" w:hanging="360"/>
          </w:pPr>
        </w:pPrChange>
      </w:pPr>
      <w:ins w:id="1106" w:author="Christine Warren" w:date="2020-09-30T10:11:00Z">
        <w:r w:rsidRPr="0009454F">
          <w:rPr>
            <w:rFonts w:ascii="Calibri Bold" w:eastAsiaTheme="minorEastAsia" w:hAnsi="Calibri Bold"/>
            <w:b/>
            <w:caps/>
            <w:color w:val="3D8704"/>
            <w:sz w:val="24"/>
            <w:szCs w:val="24"/>
          </w:rPr>
          <w:t>Summary (Table 1):</w:t>
        </w:r>
        <w:r w:rsidRPr="0009454F">
          <w:t xml:space="preserve"> This table provides summary measures for sex, age, and visible minority status. Each row represents the selected sex, age, and </w:t>
        </w:r>
      </w:ins>
      <w:ins w:id="1107" w:author="Christine Warren" w:date="2020-09-30T10:23:00Z">
        <w:r w:rsidR="00C5570D">
          <w:t>selected characteristic</w:t>
        </w:r>
      </w:ins>
      <w:ins w:id="1108" w:author="Christine Warren" w:date="2020-09-30T10:11:00Z">
        <w:r w:rsidRPr="0009454F">
          <w:t xml:space="preserve"> categories within the user-defined province/territory and industry. The columns show the total number of individuals represented in these demographics along with weighted O*NET measures and Median Income (CAD 2015). </w:t>
        </w:r>
      </w:ins>
    </w:p>
    <w:p w14:paraId="3E51DE96" w14:textId="0CFB9C85" w:rsidR="00E04BAF" w:rsidRDefault="00856D33">
      <w:pPr>
        <w:pStyle w:val="PHOHeading3"/>
        <w:rPr>
          <w:ins w:id="1109" w:author="Christine Warren" w:date="2020-09-25T15:20:00Z"/>
          <w:noProof/>
        </w:rPr>
        <w:pPrChange w:id="1110" w:author="Christine Warren" w:date="2020-09-30T09:53:00Z">
          <w:pPr>
            <w:pStyle w:val="PHOBodyText"/>
          </w:pPr>
        </w:pPrChange>
      </w:pPr>
      <w:bookmarkStart w:id="1111" w:name="_Toc52446299"/>
      <w:ins w:id="1112" w:author="Christine Warren" w:date="2020-09-25T15:20:00Z">
        <w:r>
          <w:t>Tool 2 – ‘</w:t>
        </w:r>
        <w:r w:rsidR="00E04BAF">
          <w:t xml:space="preserve">Economic Re-opening </w:t>
        </w:r>
      </w:ins>
      <w:ins w:id="1113" w:author="Christine Warren" w:date="2020-09-29T14:54:00Z">
        <w:r>
          <w:t>and</w:t>
        </w:r>
      </w:ins>
      <w:ins w:id="1114" w:author="Christine Warren" w:date="2020-09-25T15:20:00Z">
        <w:r w:rsidR="00E04BAF">
          <w:t xml:space="preserve"> Occupational Risk of </w:t>
        </w:r>
      </w:ins>
      <w:bookmarkEnd w:id="1111"/>
      <w:ins w:id="1115" w:author="Christine Warren" w:date="2020-10-01T13:52:00Z">
        <w:r w:rsidR="00FC7D90" w:rsidRPr="00FC7D90">
          <w:t>COVID-19</w:t>
        </w:r>
        <w:r w:rsidR="00FC7D90">
          <w:t>’</w:t>
        </w:r>
      </w:ins>
    </w:p>
    <w:p w14:paraId="2589BFA0" w14:textId="11856BB3" w:rsidR="00354BFE" w:rsidRPr="00354BFE" w:rsidRDefault="00354BFE">
      <w:pPr>
        <w:pStyle w:val="PHOBodyText"/>
        <w:rPr>
          <w:ins w:id="1116" w:author="Christine Warren" w:date="2020-09-30T13:19:00Z"/>
        </w:rPr>
        <w:pPrChange w:id="1117" w:author="Christine Warren" w:date="2020-10-01T12:46:00Z">
          <w:pPr>
            <w:pStyle w:val="PHOHeading3"/>
          </w:pPr>
        </w:pPrChange>
      </w:pPr>
      <w:ins w:id="1118" w:author="Christine Warren" w:date="2020-09-30T13:19:00Z">
        <w:r w:rsidRPr="00354BFE">
          <w:t xml:space="preserve">The </w:t>
        </w:r>
      </w:ins>
      <w:ins w:id="1119" w:author="Christine Warren" w:date="2020-09-30T13:20:00Z">
        <w:r w:rsidRPr="005873C5">
          <w:rPr>
            <w:b/>
            <w:rPrChange w:id="1120" w:author="Christine Warren" w:date="2020-10-05T09:24:00Z">
              <w:rPr/>
            </w:rPrChange>
          </w:rPr>
          <w:t xml:space="preserve">‘Economic Re-opening and </w:t>
        </w:r>
      </w:ins>
      <w:ins w:id="1121" w:author="Christine Warren" w:date="2020-09-30T13:19:00Z">
        <w:r w:rsidRPr="005873C5">
          <w:rPr>
            <w:b/>
            <w:rPrChange w:id="1122" w:author="Christine Warren" w:date="2020-10-05T09:24:00Z">
              <w:rPr/>
            </w:rPrChange>
          </w:rPr>
          <w:t xml:space="preserve">Occupational Risk of </w:t>
        </w:r>
      </w:ins>
      <w:ins w:id="1123" w:author="Christine Warren" w:date="2020-10-01T13:52:00Z">
        <w:r w:rsidR="00FC7D90" w:rsidRPr="005873C5">
          <w:rPr>
            <w:b/>
            <w:rPrChange w:id="1124" w:author="Christine Warren" w:date="2020-10-05T09:24:00Z">
              <w:rPr/>
            </w:rPrChange>
          </w:rPr>
          <w:t xml:space="preserve">COVID-19 </w:t>
        </w:r>
      </w:ins>
      <w:ins w:id="1125" w:author="Christine Warren" w:date="2020-09-30T13:19:00Z">
        <w:r w:rsidRPr="005873C5">
          <w:rPr>
            <w:b/>
            <w:rPrChange w:id="1126" w:author="Christine Warren" w:date="2020-10-05T09:24:00Z">
              <w:rPr/>
            </w:rPrChange>
          </w:rPr>
          <w:t>Tool</w:t>
        </w:r>
      </w:ins>
      <w:ins w:id="1127" w:author="Christine Warren" w:date="2020-09-30T13:20:00Z">
        <w:r w:rsidRPr="005873C5">
          <w:rPr>
            <w:b/>
            <w:rPrChange w:id="1128" w:author="Christine Warren" w:date="2020-10-05T09:24:00Z">
              <w:rPr/>
            </w:rPrChange>
          </w:rPr>
          <w:t>’</w:t>
        </w:r>
      </w:ins>
      <w:ins w:id="1129" w:author="Christine Warren" w:date="2020-09-30T13:19:00Z">
        <w:r w:rsidRPr="005873C5">
          <w:rPr>
            <w:b/>
            <w:rPrChange w:id="1130" w:author="Christine Warren" w:date="2020-10-05T09:24:00Z">
              <w:rPr/>
            </w:rPrChange>
          </w:rPr>
          <w:t xml:space="preserve"> </w:t>
        </w:r>
        <w:r w:rsidRPr="00354BFE">
          <w:t>allows users to examine oc</w:t>
        </w:r>
        <w:r>
          <w:t>cupational risk of COVID-19 across</w:t>
        </w:r>
        <w:r w:rsidRPr="00354BFE">
          <w:t xml:space="preserve"> industries and occupations with unique featues to estimate how this risk changes across:</w:t>
        </w:r>
      </w:ins>
    </w:p>
    <w:p w14:paraId="30891E9D" w14:textId="6449A277" w:rsidR="00354BFE" w:rsidRPr="00354BFE" w:rsidRDefault="00354BFE">
      <w:pPr>
        <w:pStyle w:val="PHOBodyText"/>
        <w:numPr>
          <w:ilvl w:val="0"/>
          <w:numId w:val="39"/>
        </w:numPr>
        <w:rPr>
          <w:ins w:id="1131" w:author="Christine Warren" w:date="2020-09-30T13:19:00Z"/>
        </w:rPr>
        <w:pPrChange w:id="1132" w:author="Christine Warren" w:date="2020-10-01T12:47:00Z">
          <w:pPr>
            <w:pStyle w:val="PHOHeading3"/>
          </w:pPr>
        </w:pPrChange>
      </w:pPr>
      <w:ins w:id="1133" w:author="Christine Warren" w:date="2020-09-30T13:21:00Z">
        <w:r>
          <w:t>Re-opening of non-essential industries</w:t>
        </w:r>
      </w:ins>
      <w:ins w:id="1134" w:author="Christine Warren" w:date="2020-09-30T13:19:00Z">
        <w:r w:rsidRPr="00354BFE">
          <w:t>.</w:t>
        </w:r>
      </w:ins>
    </w:p>
    <w:p w14:paraId="17683D70" w14:textId="616950B2" w:rsidR="00354BFE" w:rsidRPr="00354BFE" w:rsidRDefault="00354BFE">
      <w:pPr>
        <w:pStyle w:val="PHOBodyText"/>
        <w:numPr>
          <w:ilvl w:val="0"/>
          <w:numId w:val="39"/>
        </w:numPr>
        <w:rPr>
          <w:ins w:id="1135" w:author="Christine Warren" w:date="2020-09-30T13:19:00Z"/>
        </w:rPr>
        <w:pPrChange w:id="1136" w:author="Christine Warren" w:date="2020-10-01T12:47:00Z">
          <w:pPr>
            <w:pStyle w:val="PHOHeading3"/>
          </w:pPr>
        </w:pPrChange>
      </w:pPr>
      <w:ins w:id="1137" w:author="Christine Warren" w:date="2020-09-30T13:19:00Z">
        <w:r w:rsidRPr="00354BFE">
          <w:lastRenderedPageBreak/>
          <w:t>Level of geography, including by each province/territory and health regions, based on Statistics Canada’s 2018 health region boundaries.</w:t>
        </w:r>
      </w:ins>
    </w:p>
    <w:p w14:paraId="1509A158" w14:textId="2049A724" w:rsidR="00354BFE" w:rsidRPr="00354BFE" w:rsidRDefault="00354BFE">
      <w:pPr>
        <w:pStyle w:val="PHOBodyText"/>
        <w:numPr>
          <w:ilvl w:val="0"/>
          <w:numId w:val="39"/>
        </w:numPr>
        <w:rPr>
          <w:ins w:id="1138" w:author="Christine Warren" w:date="2020-09-30T13:19:00Z"/>
        </w:rPr>
        <w:pPrChange w:id="1139" w:author="Christine Warren" w:date="2020-10-01T12:47:00Z">
          <w:pPr>
            <w:pStyle w:val="PHOHeading3"/>
          </w:pPr>
        </w:pPrChange>
      </w:pPr>
      <w:ins w:id="1140" w:author="Christine Warren" w:date="2020-09-30T13:19:00Z">
        <w:r w:rsidRPr="00354BFE">
          <w:t>Population characteristics, including; age, sex, race/ethnicity, and immigrant status.</w:t>
        </w:r>
      </w:ins>
    </w:p>
    <w:p w14:paraId="45BC7984" w14:textId="1123A510" w:rsidR="001208C7" w:rsidDel="008B50AA" w:rsidRDefault="00354BFE">
      <w:pPr>
        <w:pStyle w:val="maintext"/>
        <w:rPr>
          <w:del w:id="1141" w:author="Christine Warren" w:date="2020-09-30T13:19:00Z"/>
        </w:rPr>
        <w:pPrChange w:id="1142" w:author="Christine Warren" w:date="2020-09-30T13:20:00Z">
          <w:pPr>
            <w:pStyle w:val="PHOHeading2"/>
          </w:pPr>
        </w:pPrChange>
      </w:pPr>
      <w:ins w:id="1143" w:author="Christine Warren" w:date="2020-09-30T13:19:00Z">
        <w:r>
          <w:t>In this tool, there are 7</w:t>
        </w:r>
        <w:r w:rsidRPr="00354BFE">
          <w:t xml:space="preserve"> interactive tabs across the top border that enable users to examine occupational characteristics related to COVID-19 risk and mitigation as well as key demographics related to occupations. Each tab has subtabs that contain plots and/or tables along with a sidebar to allow users to interact with the information. The information in the table is searchable, either by sorting by row of interest or word searching to find a specific occupation. In addition, users can copy or download the table in .CSV or .XLSX formats.</w:t>
        </w:r>
      </w:ins>
      <w:ins w:id="1144" w:author="Christine Warren" w:date="2020-09-30T14:56:00Z">
        <w:r w:rsidR="002B141B">
          <w:t xml:space="preserve"> </w:t>
        </w:r>
      </w:ins>
    </w:p>
    <w:p w14:paraId="5E3F225C" w14:textId="77777777" w:rsidR="008B50AA" w:rsidRDefault="008B50AA">
      <w:pPr>
        <w:pStyle w:val="maintext"/>
        <w:rPr>
          <w:ins w:id="1145" w:author="Christine Warren" w:date="2020-10-01T09:15:00Z"/>
        </w:rPr>
        <w:pPrChange w:id="1146" w:author="Christine Warren" w:date="2020-09-30T13:20:00Z">
          <w:pPr/>
        </w:pPrChange>
      </w:pPr>
    </w:p>
    <w:p w14:paraId="20C1186C" w14:textId="1522D2AE" w:rsidR="0023343E" w:rsidRPr="001B6FCC" w:rsidRDefault="0023343E">
      <w:pPr>
        <w:pStyle w:val="PHOHeading4"/>
        <w:rPr>
          <w:ins w:id="1147" w:author="Christine Warren" w:date="2020-09-30T16:28:00Z"/>
        </w:rPr>
        <w:pPrChange w:id="1148" w:author="Christine Warren" w:date="2020-10-01T15:25:00Z">
          <w:pPr>
            <w:keepNext/>
            <w:keepLines/>
            <w:spacing w:after="0" w:line="276" w:lineRule="auto"/>
            <w:outlineLvl w:val="3"/>
          </w:pPr>
        </w:pPrChange>
      </w:pPr>
      <w:ins w:id="1149" w:author="Christine Warren" w:date="2020-09-30T16:28:00Z">
        <w:r w:rsidRPr="001B6FCC">
          <w:t xml:space="preserve">Tab #1 – province Risk: </w:t>
        </w:r>
      </w:ins>
    </w:p>
    <w:p w14:paraId="2AD299F6" w14:textId="37C174CB" w:rsidR="0023343E" w:rsidRPr="0023343E" w:rsidRDefault="0023343E" w:rsidP="0023343E">
      <w:pPr>
        <w:rPr>
          <w:ins w:id="1150" w:author="Christine Warren" w:date="2020-09-30T16:28:00Z"/>
          <w:rFonts w:asciiTheme="minorHAnsi" w:eastAsia="Calibri" w:hAnsiTheme="minorHAnsi" w:cs="Calibri"/>
          <w:noProof/>
          <w:lang w:val="en-US" w:eastAsia="en-CA"/>
          <w:rPrChange w:id="1151" w:author="Christine Warren" w:date="2020-09-30T16:28:00Z">
            <w:rPr>
              <w:ins w:id="1152" w:author="Christine Warren" w:date="2020-09-30T16:28:00Z"/>
              <w:rFonts w:asciiTheme="minorHAnsi" w:eastAsia="Calibri" w:hAnsiTheme="minorHAnsi" w:cs="Calibri"/>
              <w:b/>
              <w:noProof/>
              <w:lang w:val="en-US" w:eastAsia="en-CA"/>
            </w:rPr>
          </w:rPrChange>
        </w:rPr>
      </w:pPr>
      <w:ins w:id="1153" w:author="Christine Warren" w:date="2020-09-30T16:28:00Z">
        <w:r w:rsidRPr="0023343E">
          <w:rPr>
            <w:rFonts w:asciiTheme="minorHAnsi" w:eastAsia="Calibri" w:hAnsiTheme="minorHAnsi" w:cs="Calibri"/>
            <w:noProof/>
            <w:lang w:val="en-US" w:eastAsia="en-CA"/>
            <w:rPrChange w:id="1154" w:author="Christine Warren" w:date="2020-09-30T16:28:00Z">
              <w:rPr>
                <w:rFonts w:asciiTheme="minorHAnsi" w:eastAsia="Calibri" w:hAnsiTheme="minorHAnsi" w:cs="Calibri"/>
                <w:b/>
                <w:noProof/>
                <w:lang w:val="en-US" w:eastAsia="en-CA"/>
              </w:rPr>
            </w:rPrChange>
          </w:rPr>
          <w:t>The ‘</w:t>
        </w:r>
        <w:r>
          <w:rPr>
            <w:rFonts w:asciiTheme="minorHAnsi" w:eastAsia="Calibri" w:hAnsiTheme="minorHAnsi" w:cs="Calibri"/>
            <w:noProof/>
            <w:lang w:val="en-US" w:eastAsia="en-CA"/>
          </w:rPr>
          <w:t>Province</w:t>
        </w:r>
        <w:r w:rsidRPr="0023343E">
          <w:rPr>
            <w:rFonts w:asciiTheme="minorHAnsi" w:eastAsia="Calibri" w:hAnsiTheme="minorHAnsi" w:cs="Calibri"/>
            <w:noProof/>
            <w:lang w:val="en-US" w:eastAsia="en-CA"/>
            <w:rPrChange w:id="1155" w:author="Christine Warren" w:date="2020-09-30T16:28:00Z">
              <w:rPr>
                <w:rFonts w:asciiTheme="minorHAnsi" w:eastAsia="Calibri" w:hAnsiTheme="minorHAnsi" w:cs="Calibri"/>
                <w:b/>
                <w:noProof/>
                <w:lang w:val="en-US" w:eastAsia="en-CA"/>
              </w:rPr>
            </w:rPrChange>
          </w:rPr>
          <w:t xml:space="preserve"> Risk’ tab allows users to identify occupations based on geography, </w:t>
        </w:r>
        <w:r>
          <w:rPr>
            <w:rFonts w:asciiTheme="minorHAnsi" w:eastAsia="Calibri" w:hAnsiTheme="minorHAnsi" w:cs="Calibri"/>
            <w:noProof/>
            <w:lang w:val="en-US" w:eastAsia="en-CA"/>
          </w:rPr>
          <w:t>re-opening services</w:t>
        </w:r>
        <w:r w:rsidRPr="0023343E">
          <w:rPr>
            <w:rFonts w:asciiTheme="minorHAnsi" w:eastAsia="Calibri" w:hAnsiTheme="minorHAnsi" w:cs="Calibri"/>
            <w:noProof/>
            <w:lang w:val="en-US" w:eastAsia="en-CA"/>
            <w:rPrChange w:id="1156" w:author="Christine Warren" w:date="2020-09-30T16:28:00Z">
              <w:rPr>
                <w:rFonts w:asciiTheme="minorHAnsi" w:eastAsia="Calibri" w:hAnsiTheme="minorHAnsi" w:cs="Calibri"/>
                <w:b/>
                <w:noProof/>
                <w:lang w:val="en-US" w:eastAsia="en-CA"/>
              </w:rPr>
            </w:rPrChange>
          </w:rPr>
          <w:t>, demographic characteristics, and occupational-related measures.</w:t>
        </w:r>
      </w:ins>
      <w:ins w:id="1157" w:author="Christine Warren" w:date="2020-10-01T09:26:00Z">
        <w:r w:rsidR="00125D46">
          <w:rPr>
            <w:rFonts w:asciiTheme="minorHAnsi" w:eastAsia="Calibri" w:hAnsiTheme="minorHAnsi" w:cs="Calibri"/>
            <w:noProof/>
            <w:lang w:val="en-US" w:eastAsia="en-CA"/>
          </w:rPr>
          <w:t xml:space="preserve"> </w:t>
        </w:r>
        <w:r w:rsidR="007F37DB">
          <w:rPr>
            <w:rFonts w:asciiTheme="minorHAnsi" w:eastAsia="Calibri" w:hAnsiTheme="minorHAnsi" w:cs="Calibri"/>
            <w:noProof/>
            <w:lang w:val="en-US" w:eastAsia="en-CA"/>
          </w:rPr>
          <w:t xml:space="preserve">This tab builds on </w:t>
        </w:r>
      </w:ins>
      <w:ins w:id="1158" w:author="Christine Warren" w:date="2020-10-01T09:31:00Z">
        <w:r w:rsidR="007F37DB">
          <w:rPr>
            <w:rFonts w:asciiTheme="minorHAnsi" w:eastAsia="Calibri" w:hAnsiTheme="minorHAnsi" w:cs="Calibri"/>
            <w:noProof/>
            <w:lang w:val="en-US" w:eastAsia="en-CA"/>
          </w:rPr>
          <w:t xml:space="preserve">‘Occupational Risk’ Tab in Tool 1. </w:t>
        </w:r>
      </w:ins>
    </w:p>
    <w:p w14:paraId="6C694B14" w14:textId="6D03B561" w:rsidR="0023343E" w:rsidRPr="0022091A" w:rsidRDefault="0023343E">
      <w:pPr>
        <w:numPr>
          <w:ilvl w:val="0"/>
          <w:numId w:val="26"/>
        </w:numPr>
        <w:rPr>
          <w:ins w:id="1159" w:author="Christine Warren" w:date="2020-09-30T16:28:00Z"/>
          <w:rFonts w:asciiTheme="minorHAnsi" w:eastAsia="Calibri" w:hAnsiTheme="minorHAnsi" w:cs="Calibri"/>
          <w:noProof/>
          <w:lang w:val="en-US" w:eastAsia="en-CA"/>
          <w:rPrChange w:id="1160" w:author="Christine Warren" w:date="2020-09-30T16:40:00Z">
            <w:rPr>
              <w:ins w:id="1161" w:author="Christine Warren" w:date="2020-09-30T16:28:00Z"/>
              <w:rFonts w:asciiTheme="minorHAnsi" w:eastAsia="Calibri" w:hAnsiTheme="minorHAnsi" w:cs="Calibri"/>
              <w:b/>
              <w:noProof/>
              <w:lang w:val="en-US" w:eastAsia="en-CA"/>
            </w:rPr>
          </w:rPrChange>
        </w:rPr>
      </w:pPr>
      <w:ins w:id="1162" w:author="Christine Warren" w:date="2020-09-30T16:28:00Z">
        <w:r w:rsidRPr="0023343E">
          <w:rPr>
            <w:rFonts w:ascii="Calibri Bold" w:eastAsiaTheme="minorEastAsia" w:hAnsi="Calibri Bold" w:cs="Calibri"/>
            <w:caps/>
            <w:noProof/>
            <w:color w:val="3D8704"/>
            <w:sz w:val="24"/>
            <w:szCs w:val="24"/>
            <w:lang w:val="en-US" w:eastAsia="en-CA"/>
            <w:rPrChange w:id="1163" w:author="Christine Warren" w:date="2020-09-30T16:28:00Z">
              <w:rPr>
                <w:rFonts w:ascii="Calibri Bold" w:eastAsiaTheme="minorEastAsia" w:hAnsi="Calibri Bold" w:cs="Calibri"/>
                <w:b/>
                <w:caps/>
                <w:noProof/>
                <w:color w:val="3D8704"/>
                <w:sz w:val="24"/>
                <w:szCs w:val="24"/>
                <w:lang w:val="en-US" w:eastAsia="en-CA"/>
              </w:rPr>
            </w:rPrChange>
          </w:rPr>
          <w:t>Sidebar:</w:t>
        </w:r>
        <w:r w:rsidRPr="0023343E">
          <w:rPr>
            <w:rFonts w:asciiTheme="minorHAnsi" w:eastAsia="Calibri" w:hAnsiTheme="minorHAnsi" w:cs="Calibri"/>
            <w:noProof/>
            <w:lang w:val="en-US" w:eastAsia="en-CA"/>
            <w:rPrChange w:id="1164" w:author="Christine Warren" w:date="2020-09-30T16:28:00Z">
              <w:rPr>
                <w:rFonts w:asciiTheme="minorHAnsi" w:eastAsia="Calibri" w:hAnsiTheme="minorHAnsi" w:cs="Calibri"/>
                <w:b/>
                <w:noProof/>
                <w:lang w:val="en-US" w:eastAsia="en-CA"/>
              </w:rPr>
            </w:rPrChange>
          </w:rPr>
          <w:t xml:space="preserve"> Users can stratify information based on the </w:t>
        </w:r>
        <w:r w:rsidRPr="0022091A">
          <w:rPr>
            <w:rFonts w:asciiTheme="minorHAnsi" w:eastAsia="Calibri" w:hAnsiTheme="minorHAnsi" w:cs="Calibri"/>
            <w:noProof/>
            <w:u w:val="single"/>
            <w:lang w:val="en-US" w:eastAsia="en-CA"/>
            <w:rPrChange w:id="1165" w:author="Christine Warren" w:date="2020-09-30T16:32:00Z">
              <w:rPr>
                <w:rFonts w:asciiTheme="minorHAnsi" w:eastAsia="Calibri" w:hAnsiTheme="minorHAnsi" w:cs="Calibri"/>
                <w:b/>
                <w:noProof/>
                <w:lang w:val="en-US" w:eastAsia="en-CA"/>
              </w:rPr>
            </w:rPrChange>
          </w:rPr>
          <w:t>Province/territory</w:t>
        </w:r>
        <w:r w:rsidRPr="0023343E">
          <w:rPr>
            <w:rFonts w:asciiTheme="minorHAnsi" w:eastAsia="Calibri" w:hAnsiTheme="minorHAnsi" w:cs="Calibri"/>
            <w:noProof/>
            <w:lang w:val="en-US" w:eastAsia="en-CA"/>
            <w:rPrChange w:id="1166" w:author="Christine Warren" w:date="2020-09-30T16:28:00Z">
              <w:rPr>
                <w:rFonts w:asciiTheme="minorHAnsi" w:eastAsia="Calibri" w:hAnsiTheme="minorHAnsi" w:cs="Calibri"/>
                <w:b/>
                <w:noProof/>
                <w:lang w:val="en-US" w:eastAsia="en-CA"/>
              </w:rPr>
            </w:rPrChange>
          </w:rPr>
          <w:t xml:space="preserve"> of interest and </w:t>
        </w:r>
      </w:ins>
      <w:ins w:id="1167" w:author="Christine Warren" w:date="2020-09-30T16:32:00Z">
        <w:r w:rsidR="0022091A" w:rsidRPr="0022091A">
          <w:rPr>
            <w:rFonts w:asciiTheme="minorHAnsi" w:eastAsia="Calibri" w:hAnsiTheme="minorHAnsi" w:cs="Calibri"/>
            <w:noProof/>
            <w:u w:val="single"/>
            <w:lang w:val="en-US" w:eastAsia="en-CA"/>
            <w:rPrChange w:id="1168" w:author="Christine Warren" w:date="2020-09-30T16:33:00Z">
              <w:rPr>
                <w:rFonts w:asciiTheme="minorHAnsi" w:eastAsia="Calibri" w:hAnsiTheme="minorHAnsi" w:cs="Calibri"/>
                <w:noProof/>
                <w:lang w:val="en-US" w:eastAsia="en-CA"/>
              </w:rPr>
            </w:rPrChange>
          </w:rPr>
          <w:t>Select Industry</w:t>
        </w:r>
        <w:r w:rsidR="0022091A">
          <w:rPr>
            <w:rFonts w:asciiTheme="minorHAnsi" w:eastAsia="Calibri" w:hAnsiTheme="minorHAnsi" w:cs="Calibri"/>
            <w:noProof/>
            <w:lang w:val="en-US" w:eastAsia="en-CA"/>
          </w:rPr>
          <w:t xml:space="preserve"> to reopen</w:t>
        </w:r>
      </w:ins>
      <w:ins w:id="1169" w:author="Christine Warren" w:date="2020-09-30T16:36:00Z">
        <w:r w:rsidR="0022091A">
          <w:rPr>
            <w:rFonts w:asciiTheme="minorHAnsi" w:eastAsia="Calibri" w:hAnsiTheme="minorHAnsi" w:cs="Calibri"/>
            <w:noProof/>
            <w:lang w:val="en-US" w:eastAsia="en-CA"/>
          </w:rPr>
          <w:t>, which includes a list of non-essential services</w:t>
        </w:r>
      </w:ins>
      <w:ins w:id="1170" w:author="Christine Warren" w:date="2020-10-01T09:24:00Z">
        <w:r w:rsidR="00CD73BA">
          <w:rPr>
            <w:rFonts w:asciiTheme="minorHAnsi" w:eastAsia="Calibri" w:hAnsiTheme="minorHAnsi" w:cs="Calibri"/>
            <w:noProof/>
            <w:lang w:val="en-US" w:eastAsia="en-CA"/>
          </w:rPr>
          <w:t xml:space="preserve"> by province/territory</w:t>
        </w:r>
      </w:ins>
      <w:ins w:id="1171" w:author="Christine Warren" w:date="2020-09-30T16:28:00Z">
        <w:r w:rsidRPr="0023343E">
          <w:rPr>
            <w:rFonts w:asciiTheme="minorHAnsi" w:eastAsia="Calibri" w:hAnsiTheme="minorHAnsi" w:cs="Calibri"/>
            <w:noProof/>
            <w:lang w:val="en-US" w:eastAsia="en-CA"/>
            <w:rPrChange w:id="1172" w:author="Christine Warren" w:date="2020-09-30T16:28:00Z">
              <w:rPr>
                <w:rFonts w:asciiTheme="minorHAnsi" w:eastAsia="Calibri" w:hAnsiTheme="minorHAnsi" w:cs="Calibri"/>
                <w:b/>
                <w:noProof/>
                <w:lang w:val="en-US" w:eastAsia="en-CA"/>
              </w:rPr>
            </w:rPrChange>
          </w:rPr>
          <w:t xml:space="preserve">. </w:t>
        </w:r>
      </w:ins>
      <w:ins w:id="1173" w:author="Christine Warren" w:date="2020-09-30T16:33:00Z">
        <w:r w:rsidR="0022091A">
          <w:rPr>
            <w:rFonts w:asciiTheme="minorHAnsi" w:eastAsia="Calibri" w:hAnsiTheme="minorHAnsi" w:cs="Calibri"/>
            <w:noProof/>
            <w:lang w:val="en-US" w:eastAsia="en-CA"/>
          </w:rPr>
          <w:t xml:space="preserve">Users can select multiple industries </w:t>
        </w:r>
      </w:ins>
      <w:ins w:id="1174" w:author="Christine Warren" w:date="2020-09-30T16:34:00Z">
        <w:r w:rsidR="0022091A">
          <w:rPr>
            <w:rFonts w:asciiTheme="minorHAnsi" w:eastAsia="Calibri" w:hAnsiTheme="minorHAnsi" w:cs="Calibri"/>
            <w:noProof/>
            <w:lang w:val="en-US" w:eastAsia="en-CA"/>
          </w:rPr>
          <w:t>but must select at least one.</w:t>
        </w:r>
      </w:ins>
      <w:ins w:id="1175" w:author="Christine Warren" w:date="2020-09-30T16:35:00Z">
        <w:r w:rsidR="0022091A">
          <w:rPr>
            <w:rFonts w:asciiTheme="minorHAnsi" w:eastAsia="Calibri" w:hAnsiTheme="minorHAnsi" w:cs="Calibri"/>
            <w:noProof/>
            <w:lang w:val="en-US" w:eastAsia="en-CA"/>
          </w:rPr>
          <w:t xml:space="preserve"> </w:t>
        </w:r>
      </w:ins>
      <w:ins w:id="1176" w:author="Christine Warren" w:date="2020-10-01T09:16:00Z">
        <w:r w:rsidR="008B50AA">
          <w:rPr>
            <w:rFonts w:asciiTheme="minorHAnsi" w:eastAsia="Calibri" w:hAnsiTheme="minorHAnsi" w:cs="Calibri"/>
            <w:noProof/>
            <w:lang w:val="en-US" w:eastAsia="en-CA"/>
          </w:rPr>
          <w:t>Users must click/select “</w:t>
        </w:r>
        <w:r w:rsidR="008B50AA" w:rsidRPr="00CD73BA">
          <w:rPr>
            <w:rFonts w:asciiTheme="minorHAnsi" w:eastAsia="Calibri" w:hAnsiTheme="minorHAnsi" w:cs="Calibri"/>
            <w:noProof/>
            <w:u w:val="single"/>
            <w:lang w:val="en-US" w:eastAsia="en-CA"/>
            <w:rPrChange w:id="1177" w:author="Christine Warren" w:date="2020-10-01T09:21:00Z">
              <w:rPr>
                <w:rFonts w:asciiTheme="minorHAnsi" w:eastAsia="Calibri" w:hAnsiTheme="minorHAnsi" w:cs="Calibri"/>
                <w:noProof/>
                <w:lang w:val="en-US" w:eastAsia="en-CA"/>
              </w:rPr>
            </w:rPrChange>
          </w:rPr>
          <w:t>Update Above Selections</w:t>
        </w:r>
        <w:r w:rsidR="008B50AA">
          <w:rPr>
            <w:rFonts w:asciiTheme="minorHAnsi" w:eastAsia="Calibri" w:hAnsiTheme="minorHAnsi" w:cs="Calibri"/>
            <w:noProof/>
            <w:lang w:val="en-US" w:eastAsia="en-CA"/>
          </w:rPr>
          <w:t>” for the information to be displayed</w:t>
        </w:r>
      </w:ins>
      <w:ins w:id="1178" w:author="Christine Warren" w:date="2020-10-01T09:21:00Z">
        <w:r w:rsidR="00CD73BA">
          <w:rPr>
            <w:rFonts w:asciiTheme="minorHAnsi" w:eastAsia="Calibri" w:hAnsiTheme="minorHAnsi" w:cs="Calibri"/>
            <w:noProof/>
            <w:lang w:val="en-US" w:eastAsia="en-CA"/>
          </w:rPr>
          <w:t xml:space="preserve"> in the sub-tabs</w:t>
        </w:r>
      </w:ins>
      <w:ins w:id="1179" w:author="Christine Warren" w:date="2020-10-01T09:16:00Z">
        <w:r w:rsidR="008B50AA">
          <w:rPr>
            <w:rFonts w:asciiTheme="minorHAnsi" w:eastAsia="Calibri" w:hAnsiTheme="minorHAnsi" w:cs="Calibri"/>
            <w:noProof/>
            <w:lang w:val="en-US" w:eastAsia="en-CA"/>
          </w:rPr>
          <w:t xml:space="preserve">. </w:t>
        </w:r>
      </w:ins>
      <w:ins w:id="1180" w:author="Christine Warren" w:date="2020-09-30T16:35:00Z">
        <w:r w:rsidR="0022091A">
          <w:rPr>
            <w:rFonts w:asciiTheme="minorHAnsi" w:eastAsia="Calibri" w:hAnsiTheme="minorHAnsi" w:cs="Calibri"/>
            <w:noProof/>
            <w:lang w:val="en-US" w:eastAsia="en-CA"/>
          </w:rPr>
          <w:t xml:space="preserve">The information presented in the plot and table will reflect occupations that are </w:t>
        </w:r>
      </w:ins>
      <w:ins w:id="1181" w:author="Christine Warren" w:date="2020-10-05T09:25:00Z">
        <w:r w:rsidR="005873C5">
          <w:rPr>
            <w:rFonts w:asciiTheme="minorHAnsi" w:eastAsia="Calibri" w:hAnsiTheme="minorHAnsi" w:cs="Calibri"/>
            <w:noProof/>
            <w:lang w:val="en-US" w:eastAsia="en-CA"/>
          </w:rPr>
          <w:t>included</w:t>
        </w:r>
      </w:ins>
      <w:ins w:id="1182" w:author="Christine Warren" w:date="2020-10-05T09:26:00Z">
        <w:r w:rsidR="005873C5">
          <w:rPr>
            <w:rFonts w:asciiTheme="minorHAnsi" w:eastAsia="Calibri" w:hAnsiTheme="minorHAnsi" w:cs="Calibri"/>
            <w:noProof/>
            <w:lang w:val="en-US" w:eastAsia="en-CA"/>
          </w:rPr>
          <w:t xml:space="preserve"> in the</w:t>
        </w:r>
      </w:ins>
      <w:ins w:id="1183" w:author="Christine Warren" w:date="2020-10-01T09:11:00Z">
        <w:r w:rsidR="00431603">
          <w:rPr>
            <w:rFonts w:asciiTheme="minorHAnsi" w:eastAsia="Calibri" w:hAnsiTheme="minorHAnsi" w:cs="Calibri"/>
            <w:noProof/>
            <w:lang w:val="en-US" w:eastAsia="en-CA"/>
          </w:rPr>
          <w:t xml:space="preserve"> user-</w:t>
        </w:r>
      </w:ins>
      <w:ins w:id="1184" w:author="Christine Warren" w:date="2020-09-30T16:35:00Z">
        <w:r w:rsidR="0022091A">
          <w:rPr>
            <w:rFonts w:asciiTheme="minorHAnsi" w:eastAsia="Calibri" w:hAnsiTheme="minorHAnsi" w:cs="Calibri"/>
            <w:noProof/>
            <w:lang w:val="en-US" w:eastAsia="en-CA"/>
          </w:rPr>
          <w:t>selected industries to reopen.</w:t>
        </w:r>
      </w:ins>
      <w:ins w:id="1185" w:author="Christine Warren" w:date="2020-09-30T16:40:00Z">
        <w:r w:rsidR="0022091A">
          <w:rPr>
            <w:rFonts w:asciiTheme="minorHAnsi" w:eastAsia="Calibri" w:hAnsiTheme="minorHAnsi" w:cs="Calibri"/>
            <w:noProof/>
            <w:lang w:val="en-US" w:eastAsia="en-CA"/>
          </w:rPr>
          <w:t xml:space="preserve"> A </w:t>
        </w:r>
      </w:ins>
      <w:ins w:id="1186" w:author="Christine Warren" w:date="2020-09-30T16:28:00Z">
        <w:r w:rsidRPr="0022091A">
          <w:rPr>
            <w:rFonts w:asciiTheme="minorHAnsi" w:eastAsia="Calibri" w:hAnsiTheme="minorHAnsi" w:cs="Calibri"/>
            <w:noProof/>
            <w:lang w:val="en-US" w:eastAsia="en-CA"/>
            <w:rPrChange w:id="1187" w:author="Christine Warren" w:date="2020-09-30T16:40:00Z">
              <w:rPr>
                <w:rFonts w:asciiTheme="minorHAnsi" w:eastAsia="Calibri" w:hAnsiTheme="minorHAnsi" w:cs="Calibri"/>
                <w:b/>
                <w:noProof/>
                <w:lang w:val="en-US" w:eastAsia="en-CA"/>
              </w:rPr>
            </w:rPrChange>
          </w:rPr>
          <w:t xml:space="preserve">number of </w:t>
        </w:r>
        <w:r w:rsidRPr="00B43769">
          <w:rPr>
            <w:rFonts w:asciiTheme="minorHAnsi" w:eastAsia="Calibri" w:hAnsiTheme="minorHAnsi" w:cs="Calibri"/>
            <w:noProof/>
            <w:u w:val="single"/>
            <w:lang w:val="en-US" w:eastAsia="en-CA"/>
            <w:rPrChange w:id="1188" w:author="Christine Warren" w:date="2020-10-06T10:01:00Z">
              <w:rPr>
                <w:rFonts w:asciiTheme="minorHAnsi" w:eastAsia="Calibri" w:hAnsiTheme="minorHAnsi" w:cs="Calibri"/>
                <w:b/>
                <w:noProof/>
                <w:lang w:val="en-US" w:eastAsia="en-CA"/>
              </w:rPr>
            </w:rPrChange>
          </w:rPr>
          <w:t>interactive sliders</w:t>
        </w:r>
        <w:r w:rsidRPr="0022091A">
          <w:rPr>
            <w:rFonts w:asciiTheme="minorHAnsi" w:eastAsia="Calibri" w:hAnsiTheme="minorHAnsi" w:cs="Calibri"/>
            <w:noProof/>
            <w:lang w:val="en-US" w:eastAsia="en-CA"/>
            <w:rPrChange w:id="1189" w:author="Christine Warren" w:date="2020-09-30T16:40:00Z">
              <w:rPr>
                <w:rFonts w:asciiTheme="minorHAnsi" w:eastAsia="Calibri" w:hAnsiTheme="minorHAnsi" w:cs="Calibri"/>
                <w:b/>
                <w:noProof/>
                <w:lang w:val="en-US" w:eastAsia="en-CA"/>
              </w:rPr>
            </w:rPrChange>
          </w:rPr>
          <w:t xml:space="preserve"> allow users to identify </w:t>
        </w:r>
      </w:ins>
      <w:ins w:id="1190" w:author="Christine Warren" w:date="2020-10-01T09:11:00Z">
        <w:r w:rsidR="00431603">
          <w:rPr>
            <w:rFonts w:asciiTheme="minorHAnsi" w:eastAsia="Calibri" w:hAnsiTheme="minorHAnsi" w:cs="Calibri"/>
            <w:noProof/>
            <w:lang w:val="en-US" w:eastAsia="en-CA"/>
          </w:rPr>
          <w:t xml:space="preserve">re-opened </w:t>
        </w:r>
      </w:ins>
      <w:ins w:id="1191" w:author="Christine Warren" w:date="2020-09-30T16:28:00Z">
        <w:r w:rsidRPr="0022091A">
          <w:rPr>
            <w:rFonts w:asciiTheme="minorHAnsi" w:eastAsia="Calibri" w:hAnsiTheme="minorHAnsi" w:cs="Calibri"/>
            <w:noProof/>
            <w:lang w:val="en-US" w:eastAsia="en-CA"/>
            <w:rPrChange w:id="1192" w:author="Christine Warren" w:date="2020-09-30T16:40:00Z">
              <w:rPr>
                <w:rFonts w:asciiTheme="minorHAnsi" w:eastAsia="Calibri" w:hAnsiTheme="minorHAnsi" w:cs="Calibri"/>
                <w:b/>
                <w:noProof/>
                <w:lang w:val="en-US" w:eastAsia="en-CA"/>
              </w:rPr>
            </w:rPrChange>
          </w:rPr>
          <w:t>occupations based on key demographic and occupation-related factors including; visible minority status (%), immigrant status (%), sex (% female), age (% 65 years and over) and median income (CAD 2015). Occupational measures from O*NET, which were mapped to t</w:t>
        </w:r>
        <w:r w:rsidR="00AF0D7F">
          <w:rPr>
            <w:rFonts w:asciiTheme="minorHAnsi" w:eastAsia="Calibri" w:hAnsiTheme="minorHAnsi" w:cs="Calibri"/>
            <w:noProof/>
            <w:lang w:val="en-US" w:eastAsia="en-CA"/>
          </w:rPr>
          <w:t xml:space="preserve">he NOC-2016 codes in the </w:t>
        </w:r>
        <w:r w:rsidRPr="0022091A">
          <w:rPr>
            <w:rFonts w:asciiTheme="minorHAnsi" w:eastAsia="Calibri" w:hAnsiTheme="minorHAnsi" w:cs="Calibri"/>
            <w:noProof/>
            <w:lang w:val="en-US" w:eastAsia="en-CA"/>
            <w:rPrChange w:id="1193" w:author="Christine Warren" w:date="2020-09-30T16:40:00Z">
              <w:rPr>
                <w:rFonts w:asciiTheme="minorHAnsi" w:eastAsia="Calibri" w:hAnsiTheme="minorHAnsi" w:cs="Calibri"/>
                <w:b/>
                <w:noProof/>
                <w:lang w:val="en-US" w:eastAsia="en-CA"/>
              </w:rPr>
            </w:rPrChange>
          </w:rPr>
          <w:t xml:space="preserve">2016 </w:t>
        </w:r>
      </w:ins>
      <w:ins w:id="1194" w:author="Christine Warren" w:date="2020-10-01T14:00:00Z">
        <w:r w:rsidR="00AF0D7F">
          <w:rPr>
            <w:rFonts w:asciiTheme="minorHAnsi" w:eastAsia="Calibri" w:hAnsiTheme="minorHAnsi" w:cs="Calibri"/>
            <w:noProof/>
            <w:lang w:val="en-US" w:eastAsia="en-CA"/>
          </w:rPr>
          <w:t xml:space="preserve">Census </w:t>
        </w:r>
      </w:ins>
      <w:ins w:id="1195" w:author="Christine Warren" w:date="2020-09-30T16:28:00Z">
        <w:r w:rsidRPr="0022091A">
          <w:rPr>
            <w:rFonts w:asciiTheme="minorHAnsi" w:eastAsia="Calibri" w:hAnsiTheme="minorHAnsi" w:cs="Calibri"/>
            <w:noProof/>
            <w:lang w:val="en-US" w:eastAsia="en-CA"/>
            <w:rPrChange w:id="1196" w:author="Christine Warren" w:date="2020-09-30T16:40:00Z">
              <w:rPr>
                <w:rFonts w:asciiTheme="minorHAnsi" w:eastAsia="Calibri" w:hAnsiTheme="minorHAnsi" w:cs="Calibri"/>
                <w:b/>
                <w:noProof/>
                <w:lang w:val="en-US" w:eastAsia="en-CA"/>
              </w:rPr>
            </w:rPrChange>
          </w:rPr>
          <w:t xml:space="preserve">can be selected in the </w:t>
        </w:r>
        <w:r w:rsidRPr="004E1CF6">
          <w:rPr>
            <w:rFonts w:asciiTheme="minorHAnsi" w:eastAsia="Calibri" w:hAnsiTheme="minorHAnsi" w:cs="Calibri"/>
            <w:noProof/>
            <w:u w:val="single"/>
            <w:lang w:val="en-US" w:eastAsia="en-CA"/>
            <w:rPrChange w:id="1197" w:author="Christine Warren" w:date="2020-10-06T10:13:00Z">
              <w:rPr>
                <w:rFonts w:asciiTheme="minorHAnsi" w:eastAsia="Calibri" w:hAnsiTheme="minorHAnsi" w:cs="Calibri"/>
                <w:b/>
                <w:noProof/>
                <w:lang w:val="en-US" w:eastAsia="en-CA"/>
              </w:rPr>
            </w:rPrChange>
          </w:rPr>
          <w:t>X-axis and Y-axis ‘plot-only options’</w:t>
        </w:r>
        <w:r w:rsidRPr="0022091A">
          <w:rPr>
            <w:rFonts w:asciiTheme="minorHAnsi" w:eastAsia="Calibri" w:hAnsiTheme="minorHAnsi" w:cs="Calibri"/>
            <w:noProof/>
            <w:lang w:val="en-US" w:eastAsia="en-CA"/>
            <w:rPrChange w:id="1198" w:author="Christine Warren" w:date="2020-09-30T16:40:00Z">
              <w:rPr>
                <w:rFonts w:asciiTheme="minorHAnsi" w:eastAsia="Calibri" w:hAnsiTheme="minorHAnsi" w:cs="Calibri"/>
                <w:b/>
                <w:noProof/>
                <w:lang w:val="en-US" w:eastAsia="en-CA"/>
              </w:rPr>
            </w:rPrChange>
          </w:rPr>
          <w:t>. The O*NET measures include; 1) Exposure to Disease of Infection, 2) Physical Proximity, 3) Importance of Interacting with Public, 4) Importance of Using a Computer, 5) Indoors, Controlled Environment, and 6) Indoors, Not Controlled Environment. In addition to O*NET measures, users can illustrate the Median Income in the Occupation (2015 CAD) and the broad occupation group (NOC-2016 level 1).</w:t>
        </w:r>
      </w:ins>
    </w:p>
    <w:p w14:paraId="1E7240DE" w14:textId="1A28E5C5" w:rsidR="0023343E" w:rsidRPr="0023343E" w:rsidRDefault="0023343E" w:rsidP="00381C89">
      <w:pPr>
        <w:numPr>
          <w:ilvl w:val="0"/>
          <w:numId w:val="26"/>
        </w:numPr>
        <w:rPr>
          <w:ins w:id="1199" w:author="Christine Warren" w:date="2020-09-30T16:28:00Z"/>
          <w:rFonts w:asciiTheme="minorHAnsi" w:eastAsia="Calibri" w:hAnsiTheme="minorHAnsi" w:cs="Calibri"/>
          <w:noProof/>
          <w:lang w:val="en-US" w:eastAsia="en-CA"/>
          <w:rPrChange w:id="1200" w:author="Christine Warren" w:date="2020-09-30T16:28:00Z">
            <w:rPr>
              <w:ins w:id="1201" w:author="Christine Warren" w:date="2020-09-30T16:28:00Z"/>
              <w:rFonts w:asciiTheme="minorHAnsi" w:eastAsia="Calibri" w:hAnsiTheme="minorHAnsi" w:cs="Calibri"/>
              <w:b/>
              <w:noProof/>
              <w:lang w:val="en-US" w:eastAsia="en-CA"/>
            </w:rPr>
          </w:rPrChange>
        </w:rPr>
      </w:pPr>
      <w:ins w:id="1202" w:author="Christine Warren" w:date="2020-09-30T16:28:00Z">
        <w:r w:rsidRPr="0023343E">
          <w:rPr>
            <w:rFonts w:ascii="Calibri Bold" w:eastAsiaTheme="minorEastAsia" w:hAnsi="Calibri Bold" w:cs="Calibri"/>
            <w:caps/>
            <w:noProof/>
            <w:color w:val="3D8704"/>
            <w:sz w:val="24"/>
            <w:szCs w:val="24"/>
            <w:lang w:val="en-US" w:eastAsia="en-CA"/>
            <w:rPrChange w:id="1203" w:author="Christine Warren" w:date="2020-09-30T16:28:00Z">
              <w:rPr>
                <w:rFonts w:ascii="Calibri Bold" w:eastAsiaTheme="minorEastAsia" w:hAnsi="Calibri Bold" w:cs="Calibri"/>
                <w:b/>
                <w:caps/>
                <w:noProof/>
                <w:color w:val="3D8704"/>
                <w:sz w:val="24"/>
                <w:szCs w:val="24"/>
                <w:lang w:val="en-US" w:eastAsia="en-CA"/>
              </w:rPr>
            </w:rPrChange>
          </w:rPr>
          <w:t>Plot:</w:t>
        </w:r>
        <w:r w:rsidRPr="0023343E">
          <w:rPr>
            <w:rFonts w:asciiTheme="minorHAnsi" w:eastAsia="Calibri" w:hAnsiTheme="minorHAnsi" w:cs="Calibri"/>
            <w:noProof/>
            <w:lang w:val="en-US" w:eastAsia="en-CA"/>
            <w:rPrChange w:id="1204" w:author="Christine Warren" w:date="2020-09-30T16:28:00Z">
              <w:rPr>
                <w:rFonts w:asciiTheme="minorHAnsi" w:eastAsia="Calibri" w:hAnsiTheme="minorHAnsi" w:cs="Calibri"/>
                <w:b/>
                <w:noProof/>
                <w:lang w:val="en-US" w:eastAsia="en-CA"/>
              </w:rPr>
            </w:rPrChange>
          </w:rPr>
          <w:t xml:space="preserve"> The plot allows users to illustrate </w:t>
        </w:r>
      </w:ins>
      <w:ins w:id="1205" w:author="Christine Warren" w:date="2020-09-30T16:42:00Z">
        <w:r w:rsidR="007374D0">
          <w:rPr>
            <w:rFonts w:asciiTheme="minorHAnsi" w:eastAsia="Calibri" w:hAnsiTheme="minorHAnsi" w:cs="Calibri"/>
            <w:noProof/>
            <w:lang w:val="en-US" w:eastAsia="en-CA"/>
          </w:rPr>
          <w:t>the impact of economic re-opening on</w:t>
        </w:r>
      </w:ins>
      <w:ins w:id="1206" w:author="Christine Warren" w:date="2020-09-30T16:28:00Z">
        <w:r w:rsidRPr="0023343E">
          <w:rPr>
            <w:rFonts w:asciiTheme="minorHAnsi" w:eastAsia="Calibri" w:hAnsiTheme="minorHAnsi" w:cs="Calibri"/>
            <w:noProof/>
            <w:lang w:val="en-US" w:eastAsia="en-CA"/>
            <w:rPrChange w:id="1207" w:author="Christine Warren" w:date="2020-09-30T16:28:00Z">
              <w:rPr>
                <w:rFonts w:asciiTheme="minorHAnsi" w:eastAsia="Calibri" w:hAnsiTheme="minorHAnsi" w:cs="Calibri"/>
                <w:b/>
                <w:noProof/>
                <w:lang w:val="en-US" w:eastAsia="en-CA"/>
              </w:rPr>
            </w:rPrChange>
          </w:rPr>
          <w:t xml:space="preserve"> COVID-19 risk. Each ‘bubble’ represents an occupation based on the 4-digit NOC-2016 classifications. The size of each bubble is proportional to the size of the </w:t>
        </w:r>
      </w:ins>
      <w:ins w:id="1208" w:author="Christine Warren" w:date="2020-09-30T16:43:00Z">
        <w:r w:rsidR="007374D0">
          <w:rPr>
            <w:rFonts w:asciiTheme="minorHAnsi" w:eastAsia="Calibri" w:hAnsiTheme="minorHAnsi" w:cs="Calibri"/>
            <w:noProof/>
            <w:lang w:val="en-US" w:eastAsia="en-CA"/>
          </w:rPr>
          <w:t>additional workforce added back into the economy, based on the</w:t>
        </w:r>
      </w:ins>
      <w:ins w:id="1209" w:author="Christine Warren" w:date="2020-10-01T11:55:00Z">
        <w:r w:rsidR="00381C89">
          <w:rPr>
            <w:rFonts w:asciiTheme="minorHAnsi" w:eastAsia="Calibri" w:hAnsiTheme="minorHAnsi" w:cs="Calibri"/>
            <w:noProof/>
            <w:lang w:val="en-US" w:eastAsia="en-CA"/>
          </w:rPr>
          <w:t xml:space="preserve"> </w:t>
        </w:r>
        <w:r w:rsidR="00381C89" w:rsidRPr="00381C89">
          <w:rPr>
            <w:rFonts w:asciiTheme="minorHAnsi" w:eastAsia="Calibri" w:hAnsiTheme="minorHAnsi" w:cs="Calibri"/>
            <w:noProof/>
            <w:lang w:val="en-US" w:eastAsia="en-CA"/>
          </w:rPr>
          <w:t>province/territory, selected</w:t>
        </w:r>
      </w:ins>
      <w:ins w:id="1210" w:author="Christine Warren" w:date="2020-09-30T16:43:00Z">
        <w:r w:rsidR="007374D0">
          <w:rPr>
            <w:rFonts w:asciiTheme="minorHAnsi" w:eastAsia="Calibri" w:hAnsiTheme="minorHAnsi" w:cs="Calibri"/>
            <w:noProof/>
            <w:lang w:val="en-US" w:eastAsia="en-CA"/>
          </w:rPr>
          <w:t xml:space="preserve"> industry(ies) that are selected in the sidebar</w:t>
        </w:r>
      </w:ins>
      <w:ins w:id="1211" w:author="Christine Warren" w:date="2020-09-30T16:28:00Z">
        <w:r w:rsidRPr="0023343E">
          <w:rPr>
            <w:rFonts w:asciiTheme="minorHAnsi" w:eastAsia="Calibri" w:hAnsiTheme="minorHAnsi" w:cs="Calibri"/>
            <w:noProof/>
            <w:lang w:val="en-US" w:eastAsia="en-CA"/>
            <w:rPrChange w:id="1212" w:author="Christine Warren" w:date="2020-09-30T16:28:00Z">
              <w:rPr>
                <w:rFonts w:asciiTheme="minorHAnsi" w:eastAsia="Calibri" w:hAnsiTheme="minorHAnsi" w:cs="Calibri"/>
                <w:b/>
                <w:noProof/>
                <w:lang w:val="en-US" w:eastAsia="en-CA"/>
              </w:rPr>
            </w:rPrChange>
          </w:rPr>
          <w:t>. Users can hover over each bubble to view additional descriptive information related to the occupation. The plot is interactive with the slider measures, the shaded bubbles represent occupations that are within the user-defined slider range. Users can modify the plot based on the X- and Y-axis options, previously described. Finally, users can flip the axis options by selecting “Flip Axis Options”. Users can then revert to the axes as listed in the sidebars by selecting “Chosen Axis Options”.</w:t>
        </w:r>
      </w:ins>
    </w:p>
    <w:p w14:paraId="202F4F34" w14:textId="4509101D" w:rsidR="0023343E" w:rsidRPr="0023343E" w:rsidRDefault="0023343E" w:rsidP="0023343E">
      <w:pPr>
        <w:numPr>
          <w:ilvl w:val="0"/>
          <w:numId w:val="26"/>
        </w:numPr>
        <w:rPr>
          <w:ins w:id="1213" w:author="Christine Warren" w:date="2020-09-30T16:28:00Z"/>
          <w:rFonts w:asciiTheme="minorHAnsi" w:eastAsia="Calibri" w:hAnsiTheme="minorHAnsi" w:cs="Calibri"/>
          <w:noProof/>
          <w:lang w:val="en-US" w:eastAsia="en-CA"/>
          <w:rPrChange w:id="1214" w:author="Christine Warren" w:date="2020-09-30T16:28:00Z">
            <w:rPr>
              <w:ins w:id="1215" w:author="Christine Warren" w:date="2020-09-30T16:28:00Z"/>
              <w:rFonts w:asciiTheme="minorHAnsi" w:eastAsia="Calibri" w:hAnsiTheme="minorHAnsi" w:cs="Calibri"/>
              <w:b/>
              <w:noProof/>
              <w:lang w:val="en-US" w:eastAsia="en-CA"/>
            </w:rPr>
          </w:rPrChange>
        </w:rPr>
      </w:pPr>
      <w:ins w:id="1216" w:author="Christine Warren" w:date="2020-09-30T16:28:00Z">
        <w:r w:rsidRPr="0023343E">
          <w:rPr>
            <w:rFonts w:ascii="Calibri Bold" w:eastAsiaTheme="minorEastAsia" w:hAnsi="Calibri Bold" w:cs="Calibri"/>
            <w:caps/>
            <w:noProof/>
            <w:color w:val="3D8704"/>
            <w:sz w:val="24"/>
            <w:szCs w:val="24"/>
            <w:lang w:val="en-US" w:eastAsia="en-CA"/>
            <w:rPrChange w:id="1217" w:author="Christine Warren" w:date="2020-09-30T16:28:00Z">
              <w:rPr>
                <w:rFonts w:ascii="Calibri Bold" w:eastAsiaTheme="minorEastAsia" w:hAnsi="Calibri Bold" w:cs="Calibri"/>
                <w:b/>
                <w:caps/>
                <w:noProof/>
                <w:color w:val="3D8704"/>
                <w:sz w:val="24"/>
                <w:szCs w:val="24"/>
                <w:lang w:val="en-US" w:eastAsia="en-CA"/>
              </w:rPr>
            </w:rPrChange>
          </w:rPr>
          <w:t>Table:</w:t>
        </w:r>
        <w:r w:rsidRPr="0023343E">
          <w:rPr>
            <w:rFonts w:asciiTheme="minorHAnsi" w:eastAsia="Calibri" w:hAnsiTheme="minorHAnsi" w:cs="Calibri"/>
            <w:noProof/>
            <w:lang w:val="en-US" w:eastAsia="en-CA"/>
            <w:rPrChange w:id="1218" w:author="Christine Warren" w:date="2020-09-30T16:28:00Z">
              <w:rPr>
                <w:rFonts w:asciiTheme="minorHAnsi" w:eastAsia="Calibri" w:hAnsiTheme="minorHAnsi" w:cs="Calibri"/>
                <w:b/>
                <w:noProof/>
                <w:lang w:val="en-US" w:eastAsia="en-CA"/>
              </w:rPr>
            </w:rPrChange>
          </w:rPr>
          <w:t xml:space="preserve"> The table displays the user-defined information related to province/territory, </w:t>
        </w:r>
      </w:ins>
      <w:ins w:id="1219" w:author="Christine Warren" w:date="2020-09-30T16:45:00Z">
        <w:r w:rsidR="007374D0">
          <w:rPr>
            <w:rFonts w:asciiTheme="minorHAnsi" w:eastAsia="Calibri" w:hAnsiTheme="minorHAnsi" w:cs="Calibri"/>
            <w:noProof/>
            <w:lang w:val="en-US" w:eastAsia="en-CA"/>
          </w:rPr>
          <w:t>select industries to re-open</w:t>
        </w:r>
      </w:ins>
      <w:ins w:id="1220" w:author="Christine Warren" w:date="2020-09-30T16:28:00Z">
        <w:r w:rsidRPr="0023343E">
          <w:rPr>
            <w:rFonts w:asciiTheme="minorHAnsi" w:eastAsia="Calibri" w:hAnsiTheme="minorHAnsi" w:cs="Calibri"/>
            <w:noProof/>
            <w:lang w:val="en-US" w:eastAsia="en-CA"/>
            <w:rPrChange w:id="1221" w:author="Christine Warren" w:date="2020-09-30T16:28:00Z">
              <w:rPr>
                <w:rFonts w:asciiTheme="minorHAnsi" w:eastAsia="Calibri" w:hAnsiTheme="minorHAnsi" w:cs="Calibri"/>
                <w:b/>
                <w:noProof/>
                <w:lang w:val="en-US" w:eastAsia="en-CA"/>
              </w:rPr>
            </w:rPrChange>
          </w:rPr>
          <w:t>, and slider selections.</w:t>
        </w:r>
        <w:r w:rsidR="00A82B8F" w:rsidRPr="00C5143A">
          <w:rPr>
            <w:rFonts w:asciiTheme="minorHAnsi" w:eastAsia="Calibri" w:hAnsiTheme="minorHAnsi" w:cs="Calibri"/>
            <w:noProof/>
            <w:lang w:val="en-US" w:eastAsia="en-CA"/>
          </w:rPr>
          <w:t xml:space="preserve"> Each row represents</w:t>
        </w:r>
        <w:r w:rsidRPr="0023343E">
          <w:rPr>
            <w:rFonts w:asciiTheme="minorHAnsi" w:eastAsia="Calibri" w:hAnsiTheme="minorHAnsi" w:cs="Calibri"/>
            <w:noProof/>
            <w:lang w:val="en-US" w:eastAsia="en-CA"/>
            <w:rPrChange w:id="1222" w:author="Christine Warren" w:date="2020-09-30T16:28:00Z">
              <w:rPr>
                <w:rFonts w:asciiTheme="minorHAnsi" w:eastAsia="Calibri" w:hAnsiTheme="minorHAnsi" w:cs="Calibri"/>
                <w:b/>
                <w:noProof/>
                <w:lang w:val="en-US" w:eastAsia="en-CA"/>
              </w:rPr>
            </w:rPrChange>
          </w:rPr>
          <w:t xml:space="preserve"> </w:t>
        </w:r>
      </w:ins>
      <w:ins w:id="1223" w:author="Christine Warren" w:date="2020-10-01T10:04:00Z">
        <w:r w:rsidR="00A82B8F">
          <w:rPr>
            <w:rFonts w:asciiTheme="minorHAnsi" w:eastAsia="Calibri" w:hAnsiTheme="minorHAnsi" w:cs="Calibri"/>
            <w:noProof/>
            <w:lang w:val="en-US" w:eastAsia="en-CA"/>
          </w:rPr>
          <w:t>the</w:t>
        </w:r>
      </w:ins>
      <w:ins w:id="1224" w:author="Christine Warren" w:date="2020-10-01T10:06:00Z">
        <w:r w:rsidR="00A82B8F">
          <w:rPr>
            <w:rFonts w:asciiTheme="minorHAnsi" w:eastAsia="Calibri" w:hAnsiTheme="minorHAnsi" w:cs="Calibri"/>
            <w:noProof/>
            <w:lang w:val="en-US" w:eastAsia="en-CA"/>
          </w:rPr>
          <w:t xml:space="preserve"> selected</w:t>
        </w:r>
      </w:ins>
      <w:ins w:id="1225" w:author="Christine Warren" w:date="2020-10-01T10:04:00Z">
        <w:r w:rsidR="00A82B8F">
          <w:rPr>
            <w:rFonts w:asciiTheme="minorHAnsi" w:eastAsia="Calibri" w:hAnsiTheme="minorHAnsi" w:cs="Calibri"/>
            <w:noProof/>
            <w:lang w:val="en-US" w:eastAsia="en-CA"/>
          </w:rPr>
          <w:t xml:space="preserve"> industry</w:t>
        </w:r>
      </w:ins>
      <w:ins w:id="1226" w:author="Christine Warren" w:date="2020-10-01T10:06:00Z">
        <w:r w:rsidR="00A82B8F">
          <w:rPr>
            <w:rFonts w:asciiTheme="minorHAnsi" w:eastAsia="Calibri" w:hAnsiTheme="minorHAnsi" w:cs="Calibri"/>
            <w:noProof/>
            <w:lang w:val="en-US" w:eastAsia="en-CA"/>
          </w:rPr>
          <w:t>(ies)</w:t>
        </w:r>
      </w:ins>
      <w:ins w:id="1227" w:author="Christine Warren" w:date="2020-10-01T10:04:00Z">
        <w:r w:rsidR="00A82B8F">
          <w:rPr>
            <w:rFonts w:asciiTheme="minorHAnsi" w:eastAsia="Calibri" w:hAnsiTheme="minorHAnsi" w:cs="Calibri"/>
            <w:noProof/>
            <w:lang w:val="en-US" w:eastAsia="en-CA"/>
          </w:rPr>
          <w:t xml:space="preserve"> (from </w:t>
        </w:r>
      </w:ins>
      <w:ins w:id="1228" w:author="Christine Warren" w:date="2020-10-06T12:39:00Z">
        <w:r w:rsidR="00312DAA">
          <w:rPr>
            <w:rFonts w:asciiTheme="minorHAnsi" w:eastAsia="Calibri" w:hAnsiTheme="minorHAnsi" w:cs="Calibri"/>
            <w:noProof/>
            <w:lang w:val="en-US" w:eastAsia="en-CA"/>
          </w:rPr>
          <w:t>NAICS-2012</w:t>
        </w:r>
      </w:ins>
      <w:ins w:id="1229" w:author="Christine Warren" w:date="2020-10-01T10:04:00Z">
        <w:r w:rsidR="00A82B8F">
          <w:rPr>
            <w:rFonts w:asciiTheme="minorHAnsi" w:eastAsia="Calibri" w:hAnsiTheme="minorHAnsi" w:cs="Calibri"/>
            <w:noProof/>
            <w:lang w:val="en-US" w:eastAsia="en-CA"/>
          </w:rPr>
          <w:t xml:space="preserve">) and associated </w:t>
        </w:r>
      </w:ins>
      <w:ins w:id="1230" w:author="Christine Warren" w:date="2020-09-30T16:28:00Z">
        <w:r w:rsidRPr="0023343E">
          <w:rPr>
            <w:rFonts w:asciiTheme="minorHAnsi" w:eastAsia="Calibri" w:hAnsiTheme="minorHAnsi" w:cs="Calibri"/>
            <w:noProof/>
            <w:lang w:val="en-US" w:eastAsia="en-CA"/>
            <w:rPrChange w:id="1231" w:author="Christine Warren" w:date="2020-09-30T16:28:00Z">
              <w:rPr>
                <w:rFonts w:asciiTheme="minorHAnsi" w:eastAsia="Calibri" w:hAnsiTheme="minorHAnsi" w:cs="Calibri"/>
                <w:b/>
                <w:noProof/>
                <w:lang w:val="en-US" w:eastAsia="en-CA"/>
              </w:rPr>
            </w:rPrChange>
          </w:rPr>
          <w:t>occupation</w:t>
        </w:r>
      </w:ins>
      <w:ins w:id="1232" w:author="Christine Warren" w:date="2020-10-01T10:05:00Z">
        <w:r w:rsidR="00A82B8F">
          <w:rPr>
            <w:rFonts w:asciiTheme="minorHAnsi" w:eastAsia="Calibri" w:hAnsiTheme="minorHAnsi" w:cs="Calibri"/>
            <w:noProof/>
            <w:lang w:val="en-US" w:eastAsia="en-CA"/>
          </w:rPr>
          <w:t>s</w:t>
        </w:r>
      </w:ins>
      <w:ins w:id="1233" w:author="Christine Warren" w:date="2020-09-30T16:28:00Z">
        <w:r w:rsidRPr="0023343E">
          <w:rPr>
            <w:rFonts w:asciiTheme="minorHAnsi" w:eastAsia="Calibri" w:hAnsiTheme="minorHAnsi" w:cs="Calibri"/>
            <w:noProof/>
            <w:lang w:val="en-US" w:eastAsia="en-CA"/>
            <w:rPrChange w:id="1234" w:author="Christine Warren" w:date="2020-09-30T16:28:00Z">
              <w:rPr>
                <w:rFonts w:asciiTheme="minorHAnsi" w:eastAsia="Calibri" w:hAnsiTheme="minorHAnsi" w:cs="Calibri"/>
                <w:b/>
                <w:noProof/>
                <w:lang w:val="en-US" w:eastAsia="en-CA"/>
              </w:rPr>
            </w:rPrChange>
          </w:rPr>
          <w:t xml:space="preserve"> </w:t>
        </w:r>
      </w:ins>
      <w:ins w:id="1235" w:author="Christine Warren" w:date="2020-10-01T10:05:00Z">
        <w:r w:rsidR="00A82B8F">
          <w:rPr>
            <w:rFonts w:asciiTheme="minorHAnsi" w:eastAsia="Calibri" w:hAnsiTheme="minorHAnsi" w:cs="Calibri"/>
            <w:noProof/>
            <w:lang w:val="en-US" w:eastAsia="en-CA"/>
          </w:rPr>
          <w:t>(from</w:t>
        </w:r>
      </w:ins>
      <w:ins w:id="1236" w:author="Christine Warren" w:date="2020-09-30T16:28:00Z">
        <w:r w:rsidRPr="0023343E">
          <w:rPr>
            <w:rFonts w:asciiTheme="minorHAnsi" w:eastAsia="Calibri" w:hAnsiTheme="minorHAnsi" w:cs="Calibri"/>
            <w:noProof/>
            <w:lang w:val="en-US" w:eastAsia="en-CA"/>
            <w:rPrChange w:id="1237" w:author="Christine Warren" w:date="2020-09-30T16:28:00Z">
              <w:rPr>
                <w:rFonts w:asciiTheme="minorHAnsi" w:eastAsia="Calibri" w:hAnsiTheme="minorHAnsi" w:cs="Calibri"/>
                <w:b/>
                <w:noProof/>
                <w:lang w:val="en-US" w:eastAsia="en-CA"/>
              </w:rPr>
            </w:rPrChange>
          </w:rPr>
          <w:t xml:space="preserve"> NOC-2016</w:t>
        </w:r>
      </w:ins>
      <w:ins w:id="1238" w:author="Christine Warren" w:date="2020-10-01T10:05:00Z">
        <w:r w:rsidR="00A82B8F">
          <w:rPr>
            <w:rFonts w:asciiTheme="minorHAnsi" w:eastAsia="Calibri" w:hAnsiTheme="minorHAnsi" w:cs="Calibri"/>
            <w:noProof/>
            <w:lang w:val="en-US" w:eastAsia="en-CA"/>
          </w:rPr>
          <w:t>)</w:t>
        </w:r>
      </w:ins>
      <w:ins w:id="1239" w:author="Christine Warren" w:date="2020-10-01T10:06:00Z">
        <w:r w:rsidR="00A82B8F">
          <w:rPr>
            <w:rFonts w:asciiTheme="minorHAnsi" w:eastAsia="Calibri" w:hAnsiTheme="minorHAnsi" w:cs="Calibri"/>
            <w:noProof/>
            <w:lang w:val="en-US" w:eastAsia="en-CA"/>
          </w:rPr>
          <w:t xml:space="preserve"> mapped to each industry</w:t>
        </w:r>
      </w:ins>
      <w:ins w:id="1240" w:author="Christine Warren" w:date="2020-09-30T16:28:00Z">
        <w:r w:rsidRPr="0023343E">
          <w:rPr>
            <w:rFonts w:asciiTheme="minorHAnsi" w:eastAsia="Calibri" w:hAnsiTheme="minorHAnsi" w:cs="Calibri"/>
            <w:noProof/>
            <w:lang w:val="en-US" w:eastAsia="en-CA"/>
            <w:rPrChange w:id="1241" w:author="Christine Warren" w:date="2020-09-30T16:28:00Z">
              <w:rPr>
                <w:rFonts w:asciiTheme="minorHAnsi" w:eastAsia="Calibri" w:hAnsiTheme="minorHAnsi" w:cs="Calibri"/>
                <w:b/>
                <w:noProof/>
                <w:lang w:val="en-US" w:eastAsia="en-CA"/>
              </w:rPr>
            </w:rPrChange>
          </w:rPr>
          <w:t xml:space="preserve">. Users can </w:t>
        </w:r>
        <w:r w:rsidRPr="0023343E">
          <w:rPr>
            <w:rFonts w:asciiTheme="minorHAnsi" w:eastAsia="Calibri" w:hAnsiTheme="minorHAnsi" w:cs="Calibri"/>
            <w:noProof/>
            <w:lang w:val="en-US" w:eastAsia="en-CA"/>
            <w:rPrChange w:id="1242" w:author="Christine Warren" w:date="2020-09-30T16:28:00Z">
              <w:rPr>
                <w:rFonts w:asciiTheme="minorHAnsi" w:eastAsia="Calibri" w:hAnsiTheme="minorHAnsi" w:cs="Calibri"/>
                <w:b/>
                <w:noProof/>
                <w:lang w:val="en-US" w:eastAsia="en-CA"/>
              </w:rPr>
            </w:rPrChange>
          </w:rPr>
          <w:lastRenderedPageBreak/>
          <w:t>view statistics related to each occupation</w:t>
        </w:r>
      </w:ins>
      <w:ins w:id="1243" w:author="Christine Warren" w:date="2020-09-30T16:46:00Z">
        <w:r w:rsidR="007374D0">
          <w:rPr>
            <w:rFonts w:asciiTheme="minorHAnsi" w:eastAsia="Calibri" w:hAnsiTheme="minorHAnsi" w:cs="Calibri"/>
            <w:noProof/>
            <w:lang w:val="en-US" w:eastAsia="en-CA"/>
          </w:rPr>
          <w:t xml:space="preserve"> mapped to selected industries</w:t>
        </w:r>
      </w:ins>
      <w:ins w:id="1244" w:author="Christine Warren" w:date="2020-09-30T16:28:00Z">
        <w:r w:rsidRPr="0023343E">
          <w:rPr>
            <w:rFonts w:asciiTheme="minorHAnsi" w:eastAsia="Calibri" w:hAnsiTheme="minorHAnsi" w:cs="Calibri"/>
            <w:noProof/>
            <w:lang w:val="en-US" w:eastAsia="en-CA"/>
            <w:rPrChange w:id="1245" w:author="Christine Warren" w:date="2020-09-30T16:28:00Z">
              <w:rPr>
                <w:rFonts w:asciiTheme="minorHAnsi" w:eastAsia="Calibri" w:hAnsiTheme="minorHAnsi" w:cs="Calibri"/>
                <w:b/>
                <w:noProof/>
                <w:lang w:val="en-US" w:eastAsia="en-CA"/>
              </w:rPr>
            </w:rPrChange>
          </w:rPr>
          <w:t xml:space="preserve"> across columns, which include the number of individuals working in the occupation, demographic details, median income in the occupation, and the O*NET occupational measures.</w:t>
        </w:r>
      </w:ins>
    </w:p>
    <w:p w14:paraId="5D813F24" w14:textId="0FD0B1F0" w:rsidR="00354BFE" w:rsidRDefault="00F52840">
      <w:pPr>
        <w:pStyle w:val="PHOHeading4"/>
        <w:rPr>
          <w:ins w:id="1246" w:author="Christine Warren" w:date="2020-09-30T13:22:00Z"/>
        </w:rPr>
        <w:pPrChange w:id="1247" w:author="Christine Warren" w:date="2020-10-01T09:15:00Z">
          <w:pPr>
            <w:pStyle w:val="PHOHeading2"/>
          </w:pPr>
        </w:pPrChange>
      </w:pPr>
      <w:ins w:id="1248" w:author="Christine Warren" w:date="2020-10-01T09:14:00Z">
        <w:r>
          <w:t>TAB #2</w:t>
        </w:r>
        <w:r w:rsidR="00431603" w:rsidRPr="00431603">
          <w:t xml:space="preserve"> – PROVINCE RISK</w:t>
        </w:r>
      </w:ins>
      <w:ins w:id="1249" w:author="Christine Warren" w:date="2020-10-01T09:27:00Z">
        <w:r w:rsidR="00125D46">
          <w:t xml:space="preserve"> – sex &amp; age:</w:t>
        </w:r>
      </w:ins>
    </w:p>
    <w:p w14:paraId="6CC160A8" w14:textId="57BA34A8" w:rsidR="00354BFE" w:rsidRDefault="008B50AA">
      <w:pPr>
        <w:pStyle w:val="maintext"/>
        <w:rPr>
          <w:ins w:id="1250" w:author="Christine Warren" w:date="2020-10-01T09:15:00Z"/>
        </w:rPr>
        <w:pPrChange w:id="1251" w:author="Christine Warren" w:date="2020-09-30T13:20:00Z">
          <w:pPr/>
        </w:pPrChange>
      </w:pPr>
      <w:ins w:id="1252" w:author="Christine Warren" w:date="2020-10-01T09:15:00Z">
        <w:r w:rsidRPr="008B50AA">
          <w:t>The ‘Province Risk</w:t>
        </w:r>
      </w:ins>
      <w:ins w:id="1253" w:author="Christine Warren" w:date="2020-10-01T09:27:00Z">
        <w:r w:rsidR="00125D46">
          <w:t xml:space="preserve"> – Sex &amp; Age</w:t>
        </w:r>
      </w:ins>
      <w:ins w:id="1254" w:author="Christine Warren" w:date="2020-10-01T09:15:00Z">
        <w:r w:rsidRPr="008B50AA">
          <w:t>’</w:t>
        </w:r>
      </w:ins>
      <w:ins w:id="1255" w:author="Christine Warren" w:date="2020-10-01T09:32:00Z">
        <w:r w:rsidR="007F37DB">
          <w:t xml:space="preserve"> </w:t>
        </w:r>
        <w:r w:rsidR="007F37DB" w:rsidRPr="007F37DB">
          <w:t>tab allows users to identify the burden of</w:t>
        </w:r>
        <w:r w:rsidR="007F37DB">
          <w:t xml:space="preserve"> economic re-opening on</w:t>
        </w:r>
        <w:r w:rsidR="007F37DB" w:rsidRPr="007F37DB">
          <w:t xml:space="preserve"> occupational risk of COVID-19 across 2 key demographic characteristics; sex and age</w:t>
        </w:r>
      </w:ins>
      <w:ins w:id="1256" w:author="Christine Warren" w:date="2020-10-05T09:34:00Z">
        <w:r w:rsidR="00DD69C9">
          <w:t xml:space="preserve"> </w:t>
        </w:r>
        <w:r w:rsidR="00DD69C9" w:rsidRPr="00DD69C9">
          <w:t>(as described in the 2016 Census, Chapter I)</w:t>
        </w:r>
      </w:ins>
      <w:ins w:id="1257" w:author="Christine Warren" w:date="2020-10-01T09:32:00Z">
        <w:r w:rsidR="007F37DB" w:rsidRPr="007F37DB">
          <w:t>.</w:t>
        </w:r>
        <w:r w:rsidR="007A5467">
          <w:t xml:space="preserve"> This tab</w:t>
        </w:r>
        <w:r w:rsidR="007F37DB">
          <w:t xml:space="preserve"> builds on the ‘Sex &amp; Age’ tab in Tool 1.</w:t>
        </w:r>
      </w:ins>
    </w:p>
    <w:p w14:paraId="7C17E2B3" w14:textId="5A152704" w:rsidR="007A5467" w:rsidRPr="007A5467" w:rsidRDefault="007A5467" w:rsidP="00126DB8">
      <w:pPr>
        <w:numPr>
          <w:ilvl w:val="0"/>
          <w:numId w:val="28"/>
        </w:numPr>
        <w:rPr>
          <w:ins w:id="1258" w:author="Christine Warren" w:date="2020-10-01T09:34:00Z"/>
          <w:rFonts w:eastAsia="Calibri" w:cs="Calibri"/>
          <w:noProof/>
          <w:lang w:val="en-US" w:eastAsia="en-CA"/>
        </w:rPr>
      </w:pPr>
      <w:ins w:id="1259" w:author="Christine Warren" w:date="2020-10-01T09:34:00Z">
        <w:r w:rsidRPr="007A5467">
          <w:rPr>
            <w:rFonts w:ascii="Calibri Bold" w:eastAsiaTheme="minorEastAsia" w:hAnsi="Calibri Bold" w:cs="Calibri"/>
            <w:b/>
            <w:caps/>
            <w:noProof/>
            <w:color w:val="3D8704"/>
            <w:sz w:val="24"/>
            <w:szCs w:val="24"/>
            <w:lang w:val="en-US" w:eastAsia="en-CA"/>
          </w:rPr>
          <w:t>Sidebar:</w:t>
        </w:r>
        <w:r w:rsidRPr="007A5467">
          <w:rPr>
            <w:rFonts w:eastAsia="Calibri" w:cs="Calibri"/>
            <w:noProof/>
            <w:lang w:val="en-US" w:eastAsia="en-CA"/>
          </w:rPr>
          <w:t xml:space="preserve"> Users can stratify information based on the </w:t>
        </w:r>
        <w:r w:rsidRPr="007A5467">
          <w:rPr>
            <w:rFonts w:eastAsia="Calibri" w:cs="Calibri"/>
            <w:noProof/>
            <w:u w:val="single"/>
            <w:lang w:val="en-US" w:eastAsia="en-CA"/>
          </w:rPr>
          <w:t>Province/territory</w:t>
        </w:r>
        <w:r w:rsidRPr="007A5467">
          <w:rPr>
            <w:rFonts w:eastAsia="Calibri" w:cs="Calibri"/>
            <w:noProof/>
            <w:lang w:val="en-US" w:eastAsia="en-CA"/>
          </w:rPr>
          <w:t xml:space="preserve"> of interest </w:t>
        </w:r>
      </w:ins>
      <w:ins w:id="1260" w:author="Christine Warren" w:date="2020-10-01T09:35:00Z">
        <w:r w:rsidR="00126DB8" w:rsidRPr="00126DB8">
          <w:rPr>
            <w:rFonts w:eastAsia="Calibri" w:cs="Calibri"/>
            <w:noProof/>
            <w:lang w:val="en-US" w:eastAsia="en-CA"/>
          </w:rPr>
          <w:t xml:space="preserve">and </w:t>
        </w:r>
        <w:r w:rsidR="00126DB8" w:rsidRPr="00126DB8">
          <w:rPr>
            <w:rFonts w:eastAsia="Calibri" w:cs="Calibri"/>
            <w:noProof/>
            <w:u w:val="single"/>
            <w:lang w:val="en-US" w:eastAsia="en-CA"/>
            <w:rPrChange w:id="1261" w:author="Christine Warren" w:date="2020-10-01T09:35:00Z">
              <w:rPr>
                <w:rFonts w:eastAsia="Calibri" w:cs="Calibri"/>
                <w:noProof/>
                <w:lang w:val="en-US" w:eastAsia="en-CA"/>
              </w:rPr>
            </w:rPrChange>
          </w:rPr>
          <w:t>Select Industry</w:t>
        </w:r>
        <w:r w:rsidR="00126DB8" w:rsidRPr="00126DB8">
          <w:rPr>
            <w:rFonts w:eastAsia="Calibri" w:cs="Calibri"/>
            <w:noProof/>
            <w:lang w:val="en-US" w:eastAsia="en-CA"/>
          </w:rPr>
          <w:t xml:space="preserve"> to reopen, which includes a list of non-essential services by province/territory. Users can select multiple industries but must select at least one.</w:t>
        </w:r>
      </w:ins>
      <w:ins w:id="1262" w:author="Christine Warren" w:date="2020-10-01T09:34:00Z">
        <w:r w:rsidRPr="007A5467">
          <w:rPr>
            <w:rFonts w:eastAsia="Calibri" w:cs="Calibri"/>
            <w:noProof/>
            <w:lang w:val="en-US" w:eastAsia="en-CA"/>
          </w:rPr>
          <w:t xml:space="preserve"> Users can subset the data by </w:t>
        </w:r>
        <w:r w:rsidRPr="007A5467">
          <w:rPr>
            <w:rFonts w:eastAsia="Calibri" w:cs="Calibri"/>
            <w:noProof/>
            <w:u w:val="single"/>
            <w:lang w:val="en-US" w:eastAsia="en-CA"/>
          </w:rPr>
          <w:t>Sex</w:t>
        </w:r>
        <w:r w:rsidRPr="007A5467">
          <w:rPr>
            <w:rFonts w:eastAsia="Calibri" w:cs="Calibri"/>
            <w:noProof/>
            <w:lang w:val="en-US" w:eastAsia="en-CA"/>
          </w:rPr>
          <w:t xml:space="preserve"> and </w:t>
        </w:r>
        <w:r w:rsidRPr="007A5467">
          <w:rPr>
            <w:rFonts w:eastAsia="Calibri" w:cs="Calibri"/>
            <w:noProof/>
            <w:u w:val="single"/>
            <w:lang w:val="en-US" w:eastAsia="en-CA"/>
          </w:rPr>
          <w:t>Age Group (years)</w:t>
        </w:r>
        <w:r w:rsidRPr="007A5467">
          <w:rPr>
            <w:rFonts w:eastAsia="Calibri" w:cs="Calibri"/>
            <w:noProof/>
            <w:lang w:val="en-US" w:eastAsia="en-CA"/>
          </w:rPr>
          <w:t xml:space="preserve">. The </w:t>
        </w:r>
        <w:r w:rsidRPr="007A5467">
          <w:rPr>
            <w:rFonts w:eastAsia="Calibri" w:cs="Calibri"/>
            <w:noProof/>
            <w:u w:val="single"/>
            <w:lang w:val="en-US" w:eastAsia="en-CA"/>
          </w:rPr>
          <w:t>Sex</w:t>
        </w:r>
        <w:r w:rsidRPr="007A5467">
          <w:rPr>
            <w:rFonts w:eastAsia="Calibri" w:cs="Calibri"/>
            <w:noProof/>
            <w:lang w:val="en-US" w:eastAsia="en-CA"/>
          </w:rPr>
          <w:t xml:space="preserve"> options are unique, meaning that users can only select one of the three options provided (Female, Male, or Total – Sex). In the </w:t>
        </w:r>
        <w:r w:rsidRPr="00631FB0">
          <w:rPr>
            <w:rFonts w:eastAsia="Calibri" w:cs="Calibri"/>
            <w:noProof/>
            <w:u w:val="single"/>
            <w:lang w:val="en-US" w:eastAsia="en-CA"/>
            <w:rPrChange w:id="1263" w:author="Christine Warren" w:date="2020-10-01T10:24:00Z">
              <w:rPr>
                <w:rFonts w:eastAsia="Calibri" w:cs="Calibri"/>
                <w:noProof/>
                <w:lang w:val="en-US" w:eastAsia="en-CA"/>
              </w:rPr>
            </w:rPrChange>
          </w:rPr>
          <w:t>Age Group</w:t>
        </w:r>
        <w:r w:rsidRPr="007A5467">
          <w:rPr>
            <w:rFonts w:eastAsia="Calibri" w:cs="Calibri"/>
            <w:noProof/>
            <w:lang w:val="en-US" w:eastAsia="en-CA"/>
          </w:rPr>
          <w:t xml:space="preserve"> (years), users can select as many age groups of interest, but must select at least one.</w:t>
        </w:r>
      </w:ins>
      <w:ins w:id="1264" w:author="Christine Warren" w:date="2020-10-01T09:36:00Z">
        <w:r w:rsidR="00126DB8">
          <w:rPr>
            <w:rFonts w:eastAsia="Calibri" w:cs="Calibri"/>
            <w:noProof/>
            <w:lang w:val="en-US" w:eastAsia="en-CA"/>
          </w:rPr>
          <w:t xml:space="preserve"> </w:t>
        </w:r>
        <w:r w:rsidR="00126DB8" w:rsidRPr="00126DB8">
          <w:rPr>
            <w:rFonts w:eastAsia="Calibri" w:cs="Calibri"/>
            <w:noProof/>
            <w:lang w:val="en-US" w:eastAsia="en-CA"/>
          </w:rPr>
          <w:t>Users must click/select “</w:t>
        </w:r>
        <w:r w:rsidR="00126DB8" w:rsidRPr="00126DB8">
          <w:rPr>
            <w:rFonts w:eastAsia="Calibri" w:cs="Calibri"/>
            <w:noProof/>
            <w:u w:val="single"/>
            <w:lang w:val="en-US" w:eastAsia="en-CA"/>
            <w:rPrChange w:id="1265" w:author="Christine Warren" w:date="2020-10-01T09:36:00Z">
              <w:rPr>
                <w:rFonts w:eastAsia="Calibri" w:cs="Calibri"/>
                <w:noProof/>
                <w:lang w:val="en-US" w:eastAsia="en-CA"/>
              </w:rPr>
            </w:rPrChange>
          </w:rPr>
          <w:t>Update Above Selections</w:t>
        </w:r>
        <w:r w:rsidR="00126DB8" w:rsidRPr="00126DB8">
          <w:rPr>
            <w:rFonts w:eastAsia="Calibri" w:cs="Calibri"/>
            <w:noProof/>
            <w:lang w:val="en-US" w:eastAsia="en-CA"/>
          </w:rPr>
          <w:t xml:space="preserve">” for the information to be displayed in the sub-tabs. </w:t>
        </w:r>
      </w:ins>
      <w:ins w:id="1266" w:author="Christine Warren" w:date="2020-10-01T09:34:00Z">
        <w:r w:rsidRPr="007A5467">
          <w:rPr>
            <w:rFonts w:eastAsia="Calibri" w:cs="Calibri"/>
            <w:noProof/>
            <w:lang w:val="en-US" w:eastAsia="en-CA"/>
          </w:rPr>
          <w:t>Occupational measures from O*NET mapped to the NOC-2016 codes in the</w:t>
        </w:r>
      </w:ins>
      <w:ins w:id="1267" w:author="Christine Warren" w:date="2020-10-01T14:01:00Z">
        <w:r w:rsidR="00AF0D7F">
          <w:rPr>
            <w:rFonts w:eastAsia="Calibri" w:cs="Calibri"/>
            <w:noProof/>
            <w:lang w:val="en-US" w:eastAsia="en-CA"/>
          </w:rPr>
          <w:t xml:space="preserve"> 2016</w:t>
        </w:r>
      </w:ins>
      <w:ins w:id="1268" w:author="Christine Warren" w:date="2020-10-01T09:34:00Z">
        <w:r w:rsidRPr="007A5467">
          <w:rPr>
            <w:rFonts w:eastAsia="Calibri" w:cs="Calibri"/>
            <w:noProof/>
            <w:lang w:val="en-US" w:eastAsia="en-CA"/>
          </w:rPr>
          <w:t xml:space="preserve"> Census can be selected in the </w:t>
        </w:r>
        <w:r w:rsidRPr="007A5467">
          <w:rPr>
            <w:rFonts w:eastAsia="Calibri" w:cs="Calibri"/>
            <w:noProof/>
            <w:u w:val="single"/>
            <w:lang w:val="en-US" w:eastAsia="en-CA"/>
          </w:rPr>
          <w:t>X-axis and Y-axis ‘plot-only options’.</w:t>
        </w:r>
        <w:r w:rsidRPr="007A5467">
          <w:rPr>
            <w:rFonts w:eastAsia="Calibri" w:cs="Calibri"/>
            <w:noProof/>
            <w:lang w:val="en-US" w:eastAsia="en-CA"/>
          </w:rPr>
          <w:t xml:space="preserve"> </w:t>
        </w:r>
      </w:ins>
    </w:p>
    <w:p w14:paraId="0AA56880" w14:textId="541EF8A2" w:rsidR="007A5467" w:rsidRPr="007A5467" w:rsidRDefault="007A5467" w:rsidP="00381C89">
      <w:pPr>
        <w:numPr>
          <w:ilvl w:val="0"/>
          <w:numId w:val="28"/>
        </w:numPr>
        <w:rPr>
          <w:ins w:id="1269" w:author="Christine Warren" w:date="2020-10-01T09:34:00Z"/>
          <w:rFonts w:eastAsia="Calibri" w:cs="Calibri"/>
          <w:noProof/>
          <w:lang w:val="en-US" w:eastAsia="en-CA"/>
        </w:rPr>
      </w:pPr>
      <w:ins w:id="1270" w:author="Christine Warren" w:date="2020-10-01T09:34:00Z">
        <w:r w:rsidRPr="007A5467">
          <w:rPr>
            <w:rFonts w:ascii="Calibri Bold" w:eastAsiaTheme="minorEastAsia" w:hAnsi="Calibri Bold" w:cs="Calibri"/>
            <w:b/>
            <w:caps/>
            <w:noProof/>
            <w:color w:val="3D8704"/>
            <w:sz w:val="24"/>
            <w:szCs w:val="24"/>
            <w:lang w:val="en-US" w:eastAsia="en-CA"/>
          </w:rPr>
          <w:t>Plot:</w:t>
        </w:r>
        <w:r w:rsidRPr="007A5467">
          <w:rPr>
            <w:rFonts w:eastAsia="Calibri" w:cs="Calibri"/>
            <w:noProof/>
            <w:lang w:val="en-US" w:eastAsia="en-CA"/>
          </w:rPr>
          <w:t xml:space="preserve"> The plot allows users to illustrate </w:t>
        </w:r>
      </w:ins>
      <w:ins w:id="1271" w:author="Christine Warren" w:date="2020-10-01T09:39:00Z">
        <w:r w:rsidR="00FB498F">
          <w:rPr>
            <w:rFonts w:eastAsia="Calibri" w:cs="Calibri"/>
            <w:noProof/>
            <w:lang w:val="en-US" w:eastAsia="en-CA"/>
          </w:rPr>
          <w:t>the impact of economic re-opening on</w:t>
        </w:r>
      </w:ins>
      <w:ins w:id="1272" w:author="Christine Warren" w:date="2020-10-01T09:34:00Z">
        <w:r w:rsidRPr="007A5467">
          <w:rPr>
            <w:rFonts w:eastAsia="Calibri" w:cs="Calibri"/>
            <w:noProof/>
            <w:lang w:val="en-US" w:eastAsia="en-CA"/>
          </w:rPr>
          <w:t xml:space="preserve"> COVID-19 ri</w:t>
        </w:r>
        <w:r w:rsidR="00A82B8F">
          <w:rPr>
            <w:rFonts w:eastAsia="Calibri" w:cs="Calibri"/>
            <w:noProof/>
            <w:lang w:val="en-US" w:eastAsia="en-CA"/>
          </w:rPr>
          <w:t xml:space="preserve">sk. Each ‘bubble’ represents a re-opened </w:t>
        </w:r>
        <w:r w:rsidRPr="007A5467">
          <w:rPr>
            <w:rFonts w:eastAsia="Calibri" w:cs="Calibri"/>
            <w:noProof/>
            <w:lang w:val="en-US" w:eastAsia="en-CA"/>
          </w:rPr>
          <w:t xml:space="preserve">occupation based on the 4-digit NOC-2016 classifications. The size of each bubble is proportional to the size of the </w:t>
        </w:r>
      </w:ins>
      <w:ins w:id="1273" w:author="Christine Warren" w:date="2020-10-01T09:38:00Z">
        <w:r w:rsidR="00AE5119" w:rsidRPr="00AE5119">
          <w:rPr>
            <w:rFonts w:eastAsia="Calibri" w:cs="Calibri"/>
            <w:noProof/>
            <w:lang w:val="en-US" w:eastAsia="en-CA"/>
          </w:rPr>
          <w:t>additional workforce added back into the econ</w:t>
        </w:r>
        <w:r w:rsidR="00AE5119">
          <w:rPr>
            <w:rFonts w:eastAsia="Calibri" w:cs="Calibri"/>
            <w:noProof/>
            <w:lang w:val="en-US" w:eastAsia="en-CA"/>
          </w:rPr>
          <w:t>omy, based on the</w:t>
        </w:r>
      </w:ins>
      <w:ins w:id="1274" w:author="Christine Warren" w:date="2020-10-01T11:55:00Z">
        <w:r w:rsidR="00381C89">
          <w:rPr>
            <w:rFonts w:eastAsia="Calibri" w:cs="Calibri"/>
            <w:noProof/>
            <w:lang w:val="en-US" w:eastAsia="en-CA"/>
          </w:rPr>
          <w:t xml:space="preserve"> p</w:t>
        </w:r>
        <w:r w:rsidR="00381C89" w:rsidRPr="00381C89">
          <w:rPr>
            <w:rFonts w:eastAsia="Calibri" w:cs="Calibri"/>
            <w:noProof/>
            <w:lang w:val="en-US" w:eastAsia="en-CA"/>
          </w:rPr>
          <w:t>rovince/territory, selected</w:t>
        </w:r>
      </w:ins>
      <w:ins w:id="1275" w:author="Christine Warren" w:date="2020-10-01T09:38:00Z">
        <w:r w:rsidR="00AE5119">
          <w:rPr>
            <w:rFonts w:eastAsia="Calibri" w:cs="Calibri"/>
            <w:noProof/>
            <w:lang w:val="en-US" w:eastAsia="en-CA"/>
          </w:rPr>
          <w:t xml:space="preserve"> industry(ies), </w:t>
        </w:r>
      </w:ins>
      <w:ins w:id="1276" w:author="Christine Warren" w:date="2020-10-01T09:34:00Z">
        <w:r w:rsidRPr="007A5467">
          <w:rPr>
            <w:rFonts w:eastAsia="Calibri" w:cs="Calibri"/>
            <w:noProof/>
            <w:lang w:val="en-US" w:eastAsia="en-CA"/>
          </w:rPr>
          <w:t>selected sex and age demographics. If users select multiple age groups, the sum of all selected age groups will be reflected in the plot. Users can hover over each bubble to view additional descriptive information related to the occupation. Users can modify the plot based on the X- and Y-axis options. The plot legend colours reflect the 10 Broad Occupation Groups that each Occupation Unit Group is mapped to, based on the hierarchial NOC-2016 structure.</w:t>
        </w:r>
      </w:ins>
    </w:p>
    <w:p w14:paraId="06A6BCC9" w14:textId="54323D58" w:rsidR="007A5467" w:rsidRDefault="007A5467" w:rsidP="006B3155">
      <w:pPr>
        <w:numPr>
          <w:ilvl w:val="0"/>
          <w:numId w:val="28"/>
        </w:numPr>
        <w:rPr>
          <w:ins w:id="1277" w:author="Christine Warren" w:date="2020-10-01T10:07:00Z"/>
          <w:rFonts w:eastAsia="Calibri" w:cs="Calibri"/>
          <w:noProof/>
          <w:lang w:val="en-US" w:eastAsia="en-CA"/>
        </w:rPr>
      </w:pPr>
      <w:ins w:id="1278" w:author="Christine Warren" w:date="2020-10-01T09:34:00Z">
        <w:r w:rsidRPr="007A5467">
          <w:rPr>
            <w:rFonts w:ascii="Calibri Bold" w:eastAsiaTheme="minorEastAsia" w:hAnsi="Calibri Bold"/>
            <w:b/>
            <w:caps/>
            <w:color w:val="3D8704"/>
            <w:sz w:val="24"/>
            <w:szCs w:val="24"/>
            <w:lang w:eastAsia="en-CA"/>
          </w:rPr>
          <w:t>Table:</w:t>
        </w:r>
        <w:r w:rsidRPr="007A5467">
          <w:rPr>
            <w:rFonts w:eastAsia="Calibri" w:cs="Calibri"/>
            <w:noProof/>
            <w:lang w:val="en-US" w:eastAsia="en-CA"/>
          </w:rPr>
          <w:t xml:space="preserve"> The table displays the user-defined information related to province/territory, </w:t>
        </w:r>
      </w:ins>
      <w:ins w:id="1279" w:author="Christine Warren" w:date="2020-10-01T10:03:00Z">
        <w:r w:rsidR="00A82B8F" w:rsidRPr="00A82B8F">
          <w:rPr>
            <w:rFonts w:eastAsia="Calibri" w:cs="Calibri"/>
            <w:noProof/>
            <w:lang w:val="en-US" w:eastAsia="en-CA"/>
          </w:rPr>
          <w:t>select industries to re-open</w:t>
        </w:r>
        <w:r w:rsidR="00A82B8F">
          <w:rPr>
            <w:rFonts w:eastAsia="Calibri" w:cs="Calibri"/>
            <w:noProof/>
            <w:lang w:val="en-US" w:eastAsia="en-CA"/>
          </w:rPr>
          <w:t>, sex, and age</w:t>
        </w:r>
      </w:ins>
      <w:ins w:id="1280" w:author="Christine Warren" w:date="2020-10-01T09:34:00Z">
        <w:r w:rsidRPr="007A5467">
          <w:rPr>
            <w:rFonts w:eastAsia="Calibri" w:cs="Calibri"/>
            <w:noProof/>
            <w:lang w:val="en-US" w:eastAsia="en-CA"/>
          </w:rPr>
          <w:t xml:space="preserve">. </w:t>
        </w:r>
      </w:ins>
      <w:ins w:id="1281" w:author="Christine Warren" w:date="2020-10-01T10:07:00Z">
        <w:r w:rsidR="006B3155" w:rsidRPr="006B3155">
          <w:rPr>
            <w:rFonts w:eastAsia="Calibri" w:cs="Calibri"/>
            <w:noProof/>
            <w:lang w:val="en-US" w:eastAsia="en-CA"/>
          </w:rPr>
          <w:t xml:space="preserve">Each row represents the selected industry(ies) (from </w:t>
        </w:r>
      </w:ins>
      <w:ins w:id="1282" w:author="Christine Warren" w:date="2020-10-06T12:39:00Z">
        <w:r w:rsidR="00312DAA">
          <w:rPr>
            <w:rFonts w:eastAsia="Calibri" w:cs="Calibri"/>
            <w:noProof/>
            <w:lang w:val="en-US" w:eastAsia="en-CA"/>
          </w:rPr>
          <w:t>NAICS-2012</w:t>
        </w:r>
      </w:ins>
      <w:ins w:id="1283" w:author="Christine Warren" w:date="2020-10-01T10:07:00Z">
        <w:r w:rsidR="006B3155" w:rsidRPr="006B3155">
          <w:rPr>
            <w:rFonts w:eastAsia="Calibri" w:cs="Calibri"/>
            <w:noProof/>
            <w:lang w:val="en-US" w:eastAsia="en-CA"/>
          </w:rPr>
          <w:t>) and associated occupations (from NOC-2016) mapped to each industry</w:t>
        </w:r>
      </w:ins>
      <w:ins w:id="1284" w:author="Christine Warren" w:date="2020-10-01T09:34:00Z">
        <w:r w:rsidRPr="007A5467">
          <w:rPr>
            <w:rFonts w:eastAsia="Calibri" w:cs="Calibri"/>
            <w:noProof/>
            <w:lang w:val="en-US" w:eastAsia="en-CA"/>
          </w:rPr>
          <w:t>, chosen sex category and selected age group(s). Users can view statistics related to each occupation and demographic group across columns, which include the number of individuals working in the occupation in selected sex and age groups, median income in the occupation, and the O*NET occupational measures.</w:t>
        </w:r>
      </w:ins>
    </w:p>
    <w:p w14:paraId="45A52D08" w14:textId="192D2B92" w:rsidR="007A5467" w:rsidRPr="007A5467" w:rsidRDefault="007A5467" w:rsidP="007A5467">
      <w:pPr>
        <w:numPr>
          <w:ilvl w:val="0"/>
          <w:numId w:val="28"/>
        </w:numPr>
        <w:rPr>
          <w:ins w:id="1285" w:author="Christine Warren" w:date="2020-10-01T09:34:00Z"/>
          <w:rFonts w:eastAsia="Calibri" w:cs="Calibri"/>
          <w:noProof/>
          <w:lang w:val="en-US" w:eastAsia="en-CA"/>
        </w:rPr>
      </w:pPr>
      <w:ins w:id="1286" w:author="Christine Warren" w:date="2020-10-01T09:34:00Z">
        <w:r w:rsidRPr="007A5467">
          <w:rPr>
            <w:rFonts w:ascii="Calibri Bold" w:eastAsiaTheme="minorEastAsia" w:hAnsi="Calibri Bold" w:cs="Calibri"/>
            <w:b/>
            <w:caps/>
            <w:noProof/>
            <w:color w:val="3D8704"/>
            <w:sz w:val="24"/>
            <w:szCs w:val="24"/>
            <w:lang w:val="en-US" w:eastAsia="en-CA"/>
          </w:rPr>
          <w:t>Summary (Table 1):</w:t>
        </w:r>
        <w:r w:rsidRPr="007A5467">
          <w:rPr>
            <w:rFonts w:eastAsia="Calibri" w:cs="Calibri"/>
            <w:noProof/>
            <w:lang w:val="en-US" w:eastAsia="en-CA"/>
          </w:rPr>
          <w:t xml:space="preserve"> This table provides summary measures for sex and age. Each row represents the selected sex and age categories within the user-defined province/territory and </w:t>
        </w:r>
      </w:ins>
      <w:ins w:id="1287" w:author="Christine Warren" w:date="2020-10-01T10:09:00Z">
        <w:r w:rsidR="00414A98">
          <w:rPr>
            <w:rFonts w:eastAsia="Calibri" w:cs="Calibri"/>
            <w:noProof/>
            <w:lang w:val="en-US" w:eastAsia="en-CA"/>
          </w:rPr>
          <w:t xml:space="preserve">selected </w:t>
        </w:r>
      </w:ins>
      <w:ins w:id="1288" w:author="Christine Warren" w:date="2020-10-01T09:34:00Z">
        <w:r w:rsidRPr="007A5467">
          <w:rPr>
            <w:rFonts w:eastAsia="Calibri" w:cs="Calibri"/>
            <w:noProof/>
            <w:lang w:val="en-US" w:eastAsia="en-CA"/>
          </w:rPr>
          <w:t>industry</w:t>
        </w:r>
      </w:ins>
      <w:ins w:id="1289" w:author="Christine Warren" w:date="2020-10-01T10:09:00Z">
        <w:r w:rsidR="00414A98">
          <w:rPr>
            <w:rFonts w:eastAsia="Calibri" w:cs="Calibri"/>
            <w:noProof/>
            <w:lang w:val="en-US" w:eastAsia="en-CA"/>
          </w:rPr>
          <w:t xml:space="preserve"> to re-open</w:t>
        </w:r>
      </w:ins>
      <w:ins w:id="1290" w:author="Christine Warren" w:date="2020-10-01T09:34:00Z">
        <w:r w:rsidRPr="007A5467">
          <w:rPr>
            <w:rFonts w:eastAsia="Calibri" w:cs="Calibri"/>
            <w:noProof/>
            <w:lang w:val="en-US" w:eastAsia="en-CA"/>
          </w:rPr>
          <w:t xml:space="preserve">. The columns show the total number of individuals represented in these demographics along with weighted O*NET measures and Median Income (CAD 2015). </w:t>
        </w:r>
      </w:ins>
    </w:p>
    <w:p w14:paraId="0C2D01FF" w14:textId="2CEE9EE7" w:rsidR="007A5467" w:rsidRDefault="00F52840">
      <w:pPr>
        <w:pStyle w:val="PHOHeading4"/>
        <w:rPr>
          <w:ins w:id="1291" w:author="Christine Warren" w:date="2020-10-01T10:15:00Z"/>
        </w:rPr>
        <w:pPrChange w:id="1292" w:author="Christine Warren" w:date="2020-10-01T10:11:00Z">
          <w:pPr/>
        </w:pPrChange>
      </w:pPr>
      <w:ins w:id="1293" w:author="Christine Warren" w:date="2020-10-01T10:11:00Z">
        <w:r w:rsidRPr="00F52840">
          <w:t>TAB #2 – PROVINCE RISK –</w:t>
        </w:r>
        <w:r w:rsidR="0071330B">
          <w:t xml:space="preserve"> race/ethnicity</w:t>
        </w:r>
        <w:r w:rsidRPr="00F52840">
          <w:t>:</w:t>
        </w:r>
      </w:ins>
    </w:p>
    <w:p w14:paraId="5952E061" w14:textId="62DBBB2D" w:rsidR="0071330B" w:rsidRDefault="0071330B">
      <w:pPr>
        <w:pStyle w:val="PHOBodyText"/>
        <w:rPr>
          <w:ins w:id="1294" w:author="Christine Warren" w:date="2020-10-01T10:16:00Z"/>
        </w:rPr>
        <w:pPrChange w:id="1295" w:author="Christine Warren" w:date="2020-10-01T10:15:00Z">
          <w:pPr/>
        </w:pPrChange>
      </w:pPr>
      <w:ins w:id="1296" w:author="Christine Warren" w:date="2020-10-01T10:15:00Z">
        <w:r>
          <w:t>The ‘Province Risk – Race/Ethnicity</w:t>
        </w:r>
        <w:r w:rsidRPr="0071330B">
          <w:t>’ tab allows users to identify the burden of economic re-opening on occupational risk of C</w:t>
        </w:r>
        <w:r>
          <w:t>OVID-19 across</w:t>
        </w:r>
        <w:r w:rsidRPr="0071330B">
          <w:t xml:space="preserve"> key demographic characterist</w:t>
        </w:r>
        <w:r w:rsidR="003D7F83">
          <w:t xml:space="preserve">ics; sex, </w:t>
        </w:r>
        <w:r w:rsidRPr="0071330B">
          <w:t>age</w:t>
        </w:r>
      </w:ins>
      <w:ins w:id="1297" w:author="Christine Warren" w:date="2020-10-01T10:16:00Z">
        <w:r>
          <w:t>, and visible minority status</w:t>
        </w:r>
      </w:ins>
      <w:ins w:id="1298" w:author="Christine Warren" w:date="2020-10-05T09:34:00Z">
        <w:r w:rsidR="00DD69C9">
          <w:t xml:space="preserve"> </w:t>
        </w:r>
        <w:r w:rsidR="00DD69C9" w:rsidRPr="00DD69C9">
          <w:t>(as described in the 2016 Census, Chapter I)</w:t>
        </w:r>
      </w:ins>
      <w:ins w:id="1299" w:author="Christine Warren" w:date="2020-10-01T10:15:00Z">
        <w:r w:rsidRPr="0071330B">
          <w:t>.</w:t>
        </w:r>
      </w:ins>
      <w:ins w:id="1300" w:author="Christine Warren" w:date="2020-10-05T09:34:00Z">
        <w:r w:rsidR="00DD69C9">
          <w:t xml:space="preserve"> </w:t>
        </w:r>
        <w:r w:rsidR="00DD69C9" w:rsidRPr="00DD69C9">
          <w:t>This tab builds on the ‘</w:t>
        </w:r>
        <w:r w:rsidR="00DD69C9">
          <w:t>Race/Ethnicity</w:t>
        </w:r>
        <w:r w:rsidR="00DD69C9" w:rsidRPr="00DD69C9">
          <w:t>’ tab in Tool 1.</w:t>
        </w:r>
      </w:ins>
    </w:p>
    <w:p w14:paraId="00F988A5" w14:textId="664ECACD" w:rsidR="0071330B" w:rsidRPr="0071330B" w:rsidRDefault="0071330B" w:rsidP="00CD6619">
      <w:pPr>
        <w:numPr>
          <w:ilvl w:val="0"/>
          <w:numId w:val="28"/>
        </w:numPr>
        <w:rPr>
          <w:ins w:id="1301" w:author="Christine Warren" w:date="2020-10-01T10:16:00Z"/>
          <w:rFonts w:eastAsia="Calibri" w:cs="Calibri"/>
          <w:noProof/>
          <w:lang w:val="en-US" w:eastAsia="en-CA"/>
        </w:rPr>
      </w:pPr>
      <w:ins w:id="1302" w:author="Christine Warren" w:date="2020-10-01T10:16:00Z">
        <w:r w:rsidRPr="0071330B">
          <w:rPr>
            <w:rFonts w:ascii="Calibri Bold" w:eastAsiaTheme="minorEastAsia" w:hAnsi="Calibri Bold" w:cs="Calibri"/>
            <w:b/>
            <w:caps/>
            <w:noProof/>
            <w:color w:val="3D8704"/>
            <w:sz w:val="24"/>
            <w:szCs w:val="24"/>
            <w:lang w:val="en-US" w:eastAsia="en-CA"/>
          </w:rPr>
          <w:lastRenderedPageBreak/>
          <w:t>Sidebar:</w:t>
        </w:r>
        <w:r w:rsidRPr="0071330B">
          <w:rPr>
            <w:rFonts w:eastAsia="Calibri" w:cs="Calibri"/>
            <w:noProof/>
            <w:lang w:val="en-US" w:eastAsia="en-CA"/>
          </w:rPr>
          <w:t xml:space="preserve"> Users can stratify information based on the </w:t>
        </w:r>
        <w:r w:rsidRPr="0071330B">
          <w:rPr>
            <w:rFonts w:eastAsia="Calibri" w:cs="Calibri"/>
            <w:noProof/>
            <w:u w:val="single"/>
            <w:lang w:val="en-US" w:eastAsia="en-CA"/>
          </w:rPr>
          <w:t>Province/territory</w:t>
        </w:r>
        <w:r w:rsidRPr="0071330B">
          <w:rPr>
            <w:rFonts w:eastAsia="Calibri" w:cs="Calibri"/>
            <w:noProof/>
            <w:lang w:val="en-US" w:eastAsia="en-CA"/>
          </w:rPr>
          <w:t xml:space="preserve"> of interest and </w:t>
        </w:r>
        <w:r w:rsidRPr="0071330B">
          <w:rPr>
            <w:rFonts w:eastAsia="Calibri" w:cs="Calibri"/>
            <w:noProof/>
            <w:u w:val="single"/>
            <w:lang w:val="en-US" w:eastAsia="en-CA"/>
          </w:rPr>
          <w:t>Select Industry</w:t>
        </w:r>
        <w:r w:rsidRPr="0071330B">
          <w:rPr>
            <w:rFonts w:eastAsia="Calibri" w:cs="Calibri"/>
            <w:noProof/>
            <w:lang w:val="en-US" w:eastAsia="en-CA"/>
          </w:rPr>
          <w:t xml:space="preserve"> to reopen, which includes a list of non-essential services by province/territory. Users can select multiple industries but must select at least one. Users can subset the data by </w:t>
        </w:r>
        <w:r w:rsidRPr="0071330B">
          <w:rPr>
            <w:rFonts w:eastAsia="Calibri" w:cs="Calibri"/>
            <w:noProof/>
            <w:u w:val="single"/>
            <w:lang w:val="en-US" w:eastAsia="en-CA"/>
          </w:rPr>
          <w:t>Sex</w:t>
        </w:r>
        <w:r w:rsidRPr="0071330B">
          <w:rPr>
            <w:rFonts w:eastAsia="Calibri" w:cs="Calibri"/>
            <w:noProof/>
            <w:lang w:val="en-US" w:eastAsia="en-CA"/>
          </w:rPr>
          <w:t xml:space="preserve"> and </w:t>
        </w:r>
        <w:r w:rsidRPr="0071330B">
          <w:rPr>
            <w:rFonts w:eastAsia="Calibri" w:cs="Calibri"/>
            <w:noProof/>
            <w:u w:val="single"/>
            <w:lang w:val="en-US" w:eastAsia="en-CA"/>
          </w:rPr>
          <w:t>Age Group (years)</w:t>
        </w:r>
        <w:r w:rsidRPr="0071330B">
          <w:rPr>
            <w:rFonts w:eastAsia="Calibri" w:cs="Calibri"/>
            <w:noProof/>
            <w:lang w:val="en-US" w:eastAsia="en-CA"/>
          </w:rPr>
          <w:t xml:space="preserve">. The </w:t>
        </w:r>
        <w:r w:rsidRPr="0071330B">
          <w:rPr>
            <w:rFonts w:eastAsia="Calibri" w:cs="Calibri"/>
            <w:noProof/>
            <w:u w:val="single"/>
            <w:lang w:val="en-US" w:eastAsia="en-CA"/>
          </w:rPr>
          <w:t>Sex</w:t>
        </w:r>
        <w:r w:rsidRPr="0071330B">
          <w:rPr>
            <w:rFonts w:eastAsia="Calibri" w:cs="Calibri"/>
            <w:noProof/>
            <w:lang w:val="en-US" w:eastAsia="en-CA"/>
          </w:rPr>
          <w:t xml:space="preserve"> options are unique, meaning that users can only select one of the three options provided (Female, Male, or Total – Sex). In the </w:t>
        </w:r>
        <w:r w:rsidRPr="00631FB0">
          <w:rPr>
            <w:rFonts w:eastAsia="Calibri" w:cs="Calibri"/>
            <w:noProof/>
            <w:u w:val="single"/>
            <w:lang w:val="en-US" w:eastAsia="en-CA"/>
            <w:rPrChange w:id="1303" w:author="Christine Warren" w:date="2020-10-01T10:24:00Z">
              <w:rPr>
                <w:rFonts w:eastAsia="Calibri" w:cs="Calibri"/>
                <w:noProof/>
                <w:lang w:val="en-US" w:eastAsia="en-CA"/>
              </w:rPr>
            </w:rPrChange>
          </w:rPr>
          <w:t>Age Group</w:t>
        </w:r>
        <w:r w:rsidRPr="0071330B">
          <w:rPr>
            <w:rFonts w:eastAsia="Calibri" w:cs="Calibri"/>
            <w:noProof/>
            <w:lang w:val="en-US" w:eastAsia="en-CA"/>
          </w:rPr>
          <w:t xml:space="preserve"> (years), users can select as many age groups of interest, but must select at least one. Users must click/select “</w:t>
        </w:r>
        <w:r w:rsidRPr="0071330B">
          <w:rPr>
            <w:rFonts w:eastAsia="Calibri" w:cs="Calibri"/>
            <w:noProof/>
            <w:u w:val="single"/>
            <w:lang w:val="en-US" w:eastAsia="en-CA"/>
          </w:rPr>
          <w:t>Update Above Selections</w:t>
        </w:r>
        <w:r w:rsidRPr="0071330B">
          <w:rPr>
            <w:rFonts w:eastAsia="Calibri" w:cs="Calibri"/>
            <w:noProof/>
            <w:lang w:val="en-US" w:eastAsia="en-CA"/>
          </w:rPr>
          <w:t xml:space="preserve">” for the information to be displayed in the sub-tabs. </w:t>
        </w:r>
      </w:ins>
      <w:ins w:id="1304" w:author="Christine Warren" w:date="2020-10-01T10:17:00Z">
        <w:r w:rsidR="00CD6619" w:rsidRPr="00CD6619">
          <w:rPr>
            <w:rFonts w:eastAsia="Calibri" w:cs="Calibri"/>
            <w:noProof/>
            <w:lang w:val="en-US" w:eastAsia="en-CA"/>
          </w:rPr>
          <w:t xml:space="preserve">In addition, users can select specific </w:t>
        </w:r>
        <w:r w:rsidR="00CD6619" w:rsidRPr="00CD6619">
          <w:rPr>
            <w:rFonts w:eastAsia="Calibri" w:cs="Calibri"/>
            <w:noProof/>
            <w:u w:val="single"/>
            <w:lang w:val="en-US" w:eastAsia="en-CA"/>
            <w:rPrChange w:id="1305" w:author="Christine Warren" w:date="2020-10-01T10:17:00Z">
              <w:rPr>
                <w:rFonts w:eastAsia="Calibri" w:cs="Calibri"/>
                <w:noProof/>
                <w:lang w:val="en-US" w:eastAsia="en-CA"/>
              </w:rPr>
            </w:rPrChange>
          </w:rPr>
          <w:t>Visible Minority Status</w:t>
        </w:r>
        <w:r w:rsidR="00CD6619" w:rsidRPr="00CD6619">
          <w:rPr>
            <w:rFonts w:eastAsia="Calibri" w:cs="Calibri"/>
            <w:noProof/>
            <w:lang w:val="en-US" w:eastAsia="en-CA"/>
          </w:rPr>
          <w:t xml:space="preserve"> groups as described in the </w:t>
        </w:r>
      </w:ins>
      <w:ins w:id="1306" w:author="Christine Warren" w:date="2020-10-01T14:02:00Z">
        <w:r w:rsidR="00AF0D7F">
          <w:rPr>
            <w:rFonts w:eastAsia="Calibri" w:cs="Calibri"/>
            <w:noProof/>
            <w:lang w:val="en-US" w:eastAsia="en-CA"/>
          </w:rPr>
          <w:t xml:space="preserve">2016 </w:t>
        </w:r>
      </w:ins>
      <w:ins w:id="1307" w:author="Christine Warren" w:date="2020-10-01T10:17:00Z">
        <w:r w:rsidR="00CD6619" w:rsidRPr="00CD6619">
          <w:rPr>
            <w:rFonts w:eastAsia="Calibri" w:cs="Calibri"/>
            <w:noProof/>
            <w:lang w:val="en-US" w:eastAsia="en-CA"/>
          </w:rPr>
          <w:t xml:space="preserve">Census. </w:t>
        </w:r>
      </w:ins>
      <w:ins w:id="1308" w:author="Christine Warren" w:date="2020-10-01T10:16:00Z">
        <w:r w:rsidRPr="0071330B">
          <w:rPr>
            <w:rFonts w:eastAsia="Calibri" w:cs="Calibri"/>
            <w:noProof/>
            <w:lang w:val="en-US" w:eastAsia="en-CA"/>
          </w:rPr>
          <w:t>Occupational measures from O*NET mapped to the NOC-2016 codes in</w:t>
        </w:r>
        <w:r w:rsidR="00AF0D7F">
          <w:rPr>
            <w:rFonts w:eastAsia="Calibri" w:cs="Calibri"/>
            <w:noProof/>
            <w:lang w:val="en-US" w:eastAsia="en-CA"/>
          </w:rPr>
          <w:t xml:space="preserve"> the </w:t>
        </w:r>
        <w:r w:rsidRPr="0071330B">
          <w:rPr>
            <w:rFonts w:eastAsia="Calibri" w:cs="Calibri"/>
            <w:noProof/>
            <w:lang w:val="en-US" w:eastAsia="en-CA"/>
          </w:rPr>
          <w:t xml:space="preserve">2016 </w:t>
        </w:r>
      </w:ins>
      <w:ins w:id="1309" w:author="Christine Warren" w:date="2020-10-01T14:02:00Z">
        <w:r w:rsidR="00AF0D7F">
          <w:rPr>
            <w:rFonts w:eastAsia="Calibri" w:cs="Calibri"/>
            <w:noProof/>
            <w:lang w:val="en-US" w:eastAsia="en-CA"/>
          </w:rPr>
          <w:t xml:space="preserve">Census </w:t>
        </w:r>
      </w:ins>
      <w:ins w:id="1310" w:author="Christine Warren" w:date="2020-10-01T10:16:00Z">
        <w:r w:rsidRPr="0071330B">
          <w:rPr>
            <w:rFonts w:eastAsia="Calibri" w:cs="Calibri"/>
            <w:noProof/>
            <w:lang w:val="en-US" w:eastAsia="en-CA"/>
          </w:rPr>
          <w:t xml:space="preserve">can be selected in the </w:t>
        </w:r>
        <w:r w:rsidRPr="0071330B">
          <w:rPr>
            <w:rFonts w:eastAsia="Calibri" w:cs="Calibri"/>
            <w:noProof/>
            <w:u w:val="single"/>
            <w:lang w:val="en-US" w:eastAsia="en-CA"/>
          </w:rPr>
          <w:t>X-axis and Y-axis ‘plot-only options’</w:t>
        </w:r>
        <w:r w:rsidRPr="00833A1B">
          <w:rPr>
            <w:rFonts w:eastAsia="Calibri" w:cs="Calibri"/>
            <w:noProof/>
            <w:lang w:val="en-US" w:eastAsia="en-CA"/>
            <w:rPrChange w:id="1311" w:author="Christine Warren" w:date="2020-10-05T13:32:00Z">
              <w:rPr>
                <w:rFonts w:eastAsia="Calibri" w:cs="Calibri"/>
                <w:noProof/>
                <w:u w:val="single"/>
                <w:lang w:val="en-US" w:eastAsia="en-CA"/>
              </w:rPr>
            </w:rPrChange>
          </w:rPr>
          <w:t>.</w:t>
        </w:r>
        <w:r w:rsidRPr="0071330B">
          <w:rPr>
            <w:rFonts w:eastAsia="Calibri" w:cs="Calibri"/>
            <w:noProof/>
            <w:lang w:val="en-US" w:eastAsia="en-CA"/>
          </w:rPr>
          <w:t xml:space="preserve"> </w:t>
        </w:r>
      </w:ins>
    </w:p>
    <w:p w14:paraId="7FFBBFE9" w14:textId="22FD70D7" w:rsidR="0071330B" w:rsidRPr="0071330B" w:rsidRDefault="0071330B" w:rsidP="00381C89">
      <w:pPr>
        <w:numPr>
          <w:ilvl w:val="0"/>
          <w:numId w:val="28"/>
        </w:numPr>
        <w:rPr>
          <w:ins w:id="1312" w:author="Christine Warren" w:date="2020-10-01T10:16:00Z"/>
          <w:rFonts w:eastAsia="Calibri" w:cs="Calibri"/>
          <w:noProof/>
          <w:lang w:val="en-US" w:eastAsia="en-CA"/>
        </w:rPr>
      </w:pPr>
      <w:ins w:id="1313" w:author="Christine Warren" w:date="2020-10-01T10:16:00Z">
        <w:r w:rsidRPr="0071330B">
          <w:rPr>
            <w:rFonts w:ascii="Calibri Bold" w:eastAsiaTheme="minorEastAsia" w:hAnsi="Calibri Bold" w:cs="Calibri"/>
            <w:b/>
            <w:caps/>
            <w:noProof/>
            <w:color w:val="3D8704"/>
            <w:sz w:val="24"/>
            <w:szCs w:val="24"/>
            <w:lang w:val="en-US" w:eastAsia="en-CA"/>
          </w:rPr>
          <w:t>Plot:</w:t>
        </w:r>
        <w:r w:rsidRPr="0071330B">
          <w:rPr>
            <w:rFonts w:eastAsia="Calibri" w:cs="Calibri"/>
            <w:noProof/>
            <w:lang w:val="en-US" w:eastAsia="en-CA"/>
          </w:rPr>
          <w:t xml:space="preserve"> The plot allows users to illustrate the impact of economic re-opening on COVID-19 risk. Each ‘bubble’ represents a re-opened occupation based on the 4-digit NOC-2016 classifications. The size of each bubble is proportional to the size of the additional workforce added back into the economy, based on the</w:t>
        </w:r>
      </w:ins>
      <w:ins w:id="1314" w:author="Christine Warren" w:date="2020-10-01T11:54:00Z">
        <w:r w:rsidR="00381C89">
          <w:rPr>
            <w:rFonts w:eastAsia="Calibri" w:cs="Calibri"/>
            <w:noProof/>
            <w:lang w:val="en-US" w:eastAsia="en-CA"/>
          </w:rPr>
          <w:t xml:space="preserve"> </w:t>
        </w:r>
        <w:r w:rsidR="00381C89" w:rsidRPr="00381C89">
          <w:rPr>
            <w:rFonts w:eastAsia="Calibri" w:cs="Calibri"/>
            <w:noProof/>
            <w:lang w:val="en-US" w:eastAsia="en-CA"/>
          </w:rPr>
          <w:t>province/territory, selected</w:t>
        </w:r>
      </w:ins>
      <w:ins w:id="1315" w:author="Christine Warren" w:date="2020-10-01T10:16:00Z">
        <w:r w:rsidRPr="0071330B">
          <w:rPr>
            <w:rFonts w:eastAsia="Calibri" w:cs="Calibri"/>
            <w:noProof/>
            <w:lang w:val="en-US" w:eastAsia="en-CA"/>
          </w:rPr>
          <w:t xml:space="preserve"> industry(ies), </w:t>
        </w:r>
        <w:r w:rsidR="00CD6619">
          <w:rPr>
            <w:rFonts w:eastAsia="Calibri" w:cs="Calibri"/>
            <w:noProof/>
            <w:lang w:val="en-US" w:eastAsia="en-CA"/>
          </w:rPr>
          <w:t xml:space="preserve">selected sex, </w:t>
        </w:r>
        <w:r w:rsidRPr="0071330B">
          <w:rPr>
            <w:rFonts w:eastAsia="Calibri" w:cs="Calibri"/>
            <w:noProof/>
            <w:lang w:val="en-US" w:eastAsia="en-CA"/>
          </w:rPr>
          <w:t>age</w:t>
        </w:r>
      </w:ins>
      <w:ins w:id="1316" w:author="Christine Warren" w:date="2020-10-01T10:18:00Z">
        <w:r w:rsidR="00CD6619">
          <w:rPr>
            <w:rFonts w:eastAsia="Calibri" w:cs="Calibri"/>
            <w:noProof/>
            <w:lang w:val="en-US" w:eastAsia="en-CA"/>
          </w:rPr>
          <w:t>, and visible minority status</w:t>
        </w:r>
      </w:ins>
      <w:ins w:id="1317" w:author="Christine Warren" w:date="2020-10-01T10:16:00Z">
        <w:r w:rsidRPr="0071330B">
          <w:rPr>
            <w:rFonts w:eastAsia="Calibri" w:cs="Calibri"/>
            <w:noProof/>
            <w:lang w:val="en-US" w:eastAsia="en-CA"/>
          </w:rPr>
          <w:t xml:space="preserve"> demographics. If users select multiple age groups, the sum of all selected age groups will be reflected in the plot. Users can hover over each bubble to view additional descriptive information related to the occupation. Users can modify the plot based on the X- and Y-axis options. The plot legend colours reflect the 10 Broad Occupation Groups that each Occupation Unit Group is mapped to, based on the hierarchial NOC-2016 structure.</w:t>
        </w:r>
      </w:ins>
    </w:p>
    <w:p w14:paraId="77FE40A8" w14:textId="53391791" w:rsidR="0071330B" w:rsidRPr="0071330B" w:rsidRDefault="0071330B" w:rsidP="0071330B">
      <w:pPr>
        <w:numPr>
          <w:ilvl w:val="0"/>
          <w:numId w:val="28"/>
        </w:numPr>
        <w:rPr>
          <w:ins w:id="1318" w:author="Christine Warren" w:date="2020-10-01T10:16:00Z"/>
          <w:rFonts w:eastAsia="Calibri" w:cs="Calibri"/>
          <w:noProof/>
          <w:lang w:val="en-US" w:eastAsia="en-CA"/>
        </w:rPr>
      </w:pPr>
      <w:ins w:id="1319" w:author="Christine Warren" w:date="2020-10-01T10:16:00Z">
        <w:r w:rsidRPr="0071330B">
          <w:rPr>
            <w:rFonts w:ascii="Calibri Bold" w:eastAsiaTheme="minorEastAsia" w:hAnsi="Calibri Bold"/>
            <w:b/>
            <w:caps/>
            <w:color w:val="3D8704"/>
            <w:sz w:val="24"/>
            <w:szCs w:val="24"/>
            <w:lang w:eastAsia="en-CA"/>
          </w:rPr>
          <w:t>Table:</w:t>
        </w:r>
        <w:r w:rsidRPr="0071330B">
          <w:rPr>
            <w:rFonts w:eastAsia="Calibri" w:cs="Calibri"/>
            <w:noProof/>
            <w:lang w:val="en-US" w:eastAsia="en-CA"/>
          </w:rPr>
          <w:t xml:space="preserve"> The table displays the user-defined information related to province/territory, select industries to re-open,</w:t>
        </w:r>
        <w:r w:rsidR="00CD6619">
          <w:rPr>
            <w:rFonts w:eastAsia="Calibri" w:cs="Calibri"/>
            <w:noProof/>
            <w:lang w:val="en-US" w:eastAsia="en-CA"/>
          </w:rPr>
          <w:t xml:space="preserve"> sex,</w:t>
        </w:r>
        <w:r w:rsidRPr="0071330B">
          <w:rPr>
            <w:rFonts w:eastAsia="Calibri" w:cs="Calibri"/>
            <w:noProof/>
            <w:lang w:val="en-US" w:eastAsia="en-CA"/>
          </w:rPr>
          <w:t xml:space="preserve"> age</w:t>
        </w:r>
      </w:ins>
      <w:ins w:id="1320" w:author="Christine Warren" w:date="2020-10-01T10:18:00Z">
        <w:r w:rsidR="00CD6619">
          <w:rPr>
            <w:rFonts w:eastAsia="Calibri" w:cs="Calibri"/>
            <w:noProof/>
            <w:lang w:val="en-US" w:eastAsia="en-CA"/>
          </w:rPr>
          <w:t>, and visible minority status</w:t>
        </w:r>
      </w:ins>
      <w:ins w:id="1321" w:author="Christine Warren" w:date="2020-10-01T10:16:00Z">
        <w:r w:rsidRPr="0071330B">
          <w:rPr>
            <w:rFonts w:eastAsia="Calibri" w:cs="Calibri"/>
            <w:noProof/>
            <w:lang w:val="en-US" w:eastAsia="en-CA"/>
          </w:rPr>
          <w:t xml:space="preserve">. Each row represents the selected </w:t>
        </w:r>
        <w:r w:rsidR="004E1CF6">
          <w:rPr>
            <w:rFonts w:eastAsia="Calibri" w:cs="Calibri"/>
            <w:noProof/>
            <w:lang w:val="en-US" w:eastAsia="en-CA"/>
          </w:rPr>
          <w:t>industry(ies) (from NAICS-</w:t>
        </w:r>
        <w:r w:rsidRPr="0071330B">
          <w:rPr>
            <w:rFonts w:eastAsia="Calibri" w:cs="Calibri"/>
            <w:noProof/>
            <w:lang w:val="en-US" w:eastAsia="en-CA"/>
          </w:rPr>
          <w:t>2012) and associated occupations (from NOC-2016) mapped to each industry, chosen sex category and selected age group(s). Users can view statistics related to each occupation and demographic group across columns, which include the number of individuals working in the occupation in selected sex and age groups, median income in the occupation, and the O*NET occupational measures.</w:t>
        </w:r>
      </w:ins>
    </w:p>
    <w:p w14:paraId="700371E0" w14:textId="68A05393" w:rsidR="0071330B" w:rsidRPr="0071330B" w:rsidRDefault="0071330B" w:rsidP="0071330B">
      <w:pPr>
        <w:numPr>
          <w:ilvl w:val="0"/>
          <w:numId w:val="28"/>
        </w:numPr>
        <w:rPr>
          <w:ins w:id="1322" w:author="Christine Warren" w:date="2020-10-01T10:16:00Z"/>
          <w:rFonts w:eastAsia="Calibri" w:cs="Calibri"/>
          <w:noProof/>
          <w:lang w:val="en-US" w:eastAsia="en-CA"/>
        </w:rPr>
      </w:pPr>
      <w:ins w:id="1323" w:author="Christine Warren" w:date="2020-10-01T10:16:00Z">
        <w:r w:rsidRPr="0071330B">
          <w:rPr>
            <w:rFonts w:ascii="Calibri Bold" w:eastAsiaTheme="minorEastAsia" w:hAnsi="Calibri Bold" w:cs="Calibri"/>
            <w:b/>
            <w:caps/>
            <w:noProof/>
            <w:color w:val="3D8704"/>
            <w:sz w:val="24"/>
            <w:szCs w:val="24"/>
            <w:lang w:val="en-US" w:eastAsia="en-CA"/>
          </w:rPr>
          <w:t>Summary (Table 1):</w:t>
        </w:r>
        <w:r w:rsidRPr="0071330B">
          <w:rPr>
            <w:rFonts w:eastAsia="Calibri" w:cs="Calibri"/>
            <w:noProof/>
            <w:lang w:val="en-US" w:eastAsia="en-CA"/>
          </w:rPr>
          <w:t xml:space="preserve"> This table provides summary measures for </w:t>
        </w:r>
        <w:r w:rsidR="00CD6619">
          <w:rPr>
            <w:rFonts w:eastAsia="Calibri" w:cs="Calibri"/>
            <w:noProof/>
            <w:lang w:val="en-US" w:eastAsia="en-CA"/>
          </w:rPr>
          <w:t>sex,</w:t>
        </w:r>
      </w:ins>
      <w:ins w:id="1324" w:author="Christine Warren" w:date="2020-10-01T12:20:00Z">
        <w:r w:rsidR="00812D33">
          <w:rPr>
            <w:rFonts w:eastAsia="Calibri" w:cs="Calibri"/>
            <w:noProof/>
            <w:lang w:val="en-US" w:eastAsia="en-CA"/>
          </w:rPr>
          <w:t xml:space="preserve"> </w:t>
        </w:r>
      </w:ins>
      <w:ins w:id="1325" w:author="Christine Warren" w:date="2020-10-01T10:16:00Z">
        <w:r w:rsidRPr="0071330B">
          <w:rPr>
            <w:rFonts w:eastAsia="Calibri" w:cs="Calibri"/>
            <w:noProof/>
            <w:lang w:val="en-US" w:eastAsia="en-CA"/>
          </w:rPr>
          <w:t>age</w:t>
        </w:r>
      </w:ins>
      <w:ins w:id="1326" w:author="Christine Warren" w:date="2020-10-01T10:19:00Z">
        <w:r w:rsidR="00CD6619">
          <w:rPr>
            <w:rFonts w:eastAsia="Calibri" w:cs="Calibri"/>
            <w:noProof/>
            <w:lang w:val="en-US" w:eastAsia="en-CA"/>
          </w:rPr>
          <w:t>, and visible minority status</w:t>
        </w:r>
      </w:ins>
      <w:ins w:id="1327" w:author="Christine Warren" w:date="2020-10-01T10:16:00Z">
        <w:r w:rsidRPr="0071330B">
          <w:rPr>
            <w:rFonts w:eastAsia="Calibri" w:cs="Calibri"/>
            <w:noProof/>
            <w:lang w:val="en-US" w:eastAsia="en-CA"/>
          </w:rPr>
          <w:t xml:space="preserve">. Each row represents the selected sex and age categories within the user-defined province/territory and selected industry to re-open. The columns show the total number of individuals represented in these demographics along with weighted O*NET measures and Median Income (CAD 2015). </w:t>
        </w:r>
      </w:ins>
    </w:p>
    <w:p w14:paraId="2C4985E5" w14:textId="4FA9DF39" w:rsidR="00192419" w:rsidRPr="00192419" w:rsidRDefault="002A50AA" w:rsidP="00192419">
      <w:pPr>
        <w:keepNext/>
        <w:keepLines/>
        <w:spacing w:after="0" w:line="276" w:lineRule="auto"/>
        <w:outlineLvl w:val="3"/>
        <w:rPr>
          <w:ins w:id="1328" w:author="Christine Warren" w:date="2020-10-01T10:22:00Z"/>
          <w:rFonts w:ascii="Calibri Bold" w:eastAsiaTheme="minorEastAsia" w:hAnsi="Calibri Bold"/>
          <w:b/>
          <w:caps/>
          <w:color w:val="3D8704"/>
          <w:sz w:val="28"/>
          <w:szCs w:val="28"/>
          <w:lang w:eastAsia="en-CA"/>
        </w:rPr>
      </w:pPr>
      <w:ins w:id="1329" w:author="Christine Warren" w:date="2020-10-01T10:22:00Z">
        <w:r>
          <w:rPr>
            <w:rFonts w:ascii="Calibri Bold" w:eastAsiaTheme="minorEastAsia" w:hAnsi="Calibri Bold"/>
            <w:b/>
            <w:caps/>
            <w:color w:val="3D8704"/>
            <w:sz w:val="28"/>
            <w:szCs w:val="28"/>
            <w:lang w:eastAsia="en-CA"/>
          </w:rPr>
          <w:t>TAB #3</w:t>
        </w:r>
        <w:r w:rsidR="00192419" w:rsidRPr="00192419">
          <w:rPr>
            <w:rFonts w:ascii="Calibri Bold" w:eastAsiaTheme="minorEastAsia" w:hAnsi="Calibri Bold"/>
            <w:b/>
            <w:caps/>
            <w:color w:val="3D8704"/>
            <w:sz w:val="28"/>
            <w:szCs w:val="28"/>
            <w:lang w:eastAsia="en-CA"/>
          </w:rPr>
          <w:t xml:space="preserve"> – PROVINCE RISK –</w:t>
        </w:r>
        <w:r w:rsidR="00192419">
          <w:rPr>
            <w:rFonts w:ascii="Calibri Bold" w:eastAsiaTheme="minorEastAsia" w:hAnsi="Calibri Bold"/>
            <w:b/>
            <w:caps/>
            <w:color w:val="3D8704"/>
            <w:sz w:val="28"/>
            <w:szCs w:val="28"/>
            <w:lang w:eastAsia="en-CA"/>
          </w:rPr>
          <w:t xml:space="preserve"> immigrant status</w:t>
        </w:r>
        <w:r w:rsidR="00192419" w:rsidRPr="00192419">
          <w:rPr>
            <w:rFonts w:ascii="Calibri Bold" w:eastAsiaTheme="minorEastAsia" w:hAnsi="Calibri Bold"/>
            <w:b/>
            <w:caps/>
            <w:color w:val="3D8704"/>
            <w:sz w:val="28"/>
            <w:szCs w:val="28"/>
            <w:lang w:eastAsia="en-CA"/>
          </w:rPr>
          <w:t>:</w:t>
        </w:r>
      </w:ins>
    </w:p>
    <w:p w14:paraId="1BA25EA9" w14:textId="1A4BC5A7" w:rsidR="00192419" w:rsidRPr="00192419" w:rsidRDefault="00192419" w:rsidP="00192419">
      <w:pPr>
        <w:rPr>
          <w:ins w:id="1330" w:author="Christine Warren" w:date="2020-10-01T10:22:00Z"/>
          <w:rFonts w:eastAsiaTheme="minorEastAsia"/>
          <w:szCs w:val="32"/>
          <w:lang w:eastAsia="en-CA"/>
        </w:rPr>
      </w:pPr>
      <w:ins w:id="1331" w:author="Christine Warren" w:date="2020-10-01T10:22:00Z">
        <w:r w:rsidRPr="00192419">
          <w:rPr>
            <w:rFonts w:eastAsiaTheme="minorEastAsia"/>
            <w:szCs w:val="32"/>
            <w:lang w:eastAsia="en-CA"/>
          </w:rPr>
          <w:t xml:space="preserve">The ‘Province Risk – </w:t>
        </w:r>
      </w:ins>
      <w:ins w:id="1332" w:author="Christine Warren" w:date="2020-10-01T10:26:00Z">
        <w:r w:rsidR="005131F3">
          <w:rPr>
            <w:rFonts w:eastAsiaTheme="minorEastAsia"/>
            <w:szCs w:val="32"/>
            <w:lang w:eastAsia="en-CA"/>
          </w:rPr>
          <w:t>Immigrant Status</w:t>
        </w:r>
      </w:ins>
      <w:ins w:id="1333" w:author="Christine Warren" w:date="2020-10-01T10:22:00Z">
        <w:r w:rsidRPr="00192419">
          <w:rPr>
            <w:rFonts w:eastAsiaTheme="minorEastAsia"/>
            <w:szCs w:val="32"/>
            <w:lang w:eastAsia="en-CA"/>
          </w:rPr>
          <w:t>’ tab allows users to identify the burden of economic re-opening on occupational risk of COVID-19 across key demographic characterist</w:t>
        </w:r>
        <w:r w:rsidR="003D7F83">
          <w:rPr>
            <w:rFonts w:eastAsiaTheme="minorEastAsia"/>
            <w:szCs w:val="32"/>
            <w:lang w:eastAsia="en-CA"/>
          </w:rPr>
          <w:t xml:space="preserve">ics; sex, </w:t>
        </w:r>
        <w:r w:rsidRPr="00192419">
          <w:rPr>
            <w:rFonts w:eastAsiaTheme="minorEastAsia"/>
            <w:szCs w:val="32"/>
            <w:lang w:eastAsia="en-CA"/>
          </w:rPr>
          <w:t xml:space="preserve">age, and </w:t>
        </w:r>
        <w:r>
          <w:rPr>
            <w:rFonts w:eastAsiaTheme="minorEastAsia"/>
            <w:szCs w:val="32"/>
            <w:lang w:eastAsia="en-CA"/>
          </w:rPr>
          <w:t>immigrant</w:t>
        </w:r>
        <w:r w:rsidR="00DD69C9">
          <w:rPr>
            <w:rFonts w:eastAsiaTheme="minorEastAsia"/>
            <w:szCs w:val="32"/>
            <w:lang w:eastAsia="en-CA"/>
          </w:rPr>
          <w:t xml:space="preserve"> status </w:t>
        </w:r>
      </w:ins>
      <w:ins w:id="1334" w:author="Christine Warren" w:date="2020-10-05T09:34:00Z">
        <w:r w:rsidR="00DD69C9" w:rsidRPr="00DD69C9">
          <w:rPr>
            <w:rFonts w:eastAsiaTheme="minorEastAsia"/>
            <w:szCs w:val="32"/>
            <w:lang w:eastAsia="en-CA"/>
          </w:rPr>
          <w:t>(as described in the 2016 Census, Chapter I). This tab builds on the ‘</w:t>
        </w:r>
      </w:ins>
      <w:ins w:id="1335" w:author="Christine Warren" w:date="2020-10-05T09:35:00Z">
        <w:r w:rsidR="00DD69C9">
          <w:rPr>
            <w:rFonts w:eastAsiaTheme="minorEastAsia"/>
            <w:szCs w:val="32"/>
            <w:lang w:eastAsia="en-CA"/>
          </w:rPr>
          <w:t>Immigrant Status</w:t>
        </w:r>
      </w:ins>
      <w:ins w:id="1336" w:author="Christine Warren" w:date="2020-10-05T09:34:00Z">
        <w:r w:rsidR="00DD69C9" w:rsidRPr="00DD69C9">
          <w:rPr>
            <w:rFonts w:eastAsiaTheme="minorEastAsia"/>
            <w:szCs w:val="32"/>
            <w:lang w:eastAsia="en-CA"/>
          </w:rPr>
          <w:t>’ tab in Tool 1.</w:t>
        </w:r>
      </w:ins>
    </w:p>
    <w:p w14:paraId="3F164346" w14:textId="10EEB346" w:rsidR="00192419" w:rsidRPr="00192419" w:rsidRDefault="00192419" w:rsidP="00192419">
      <w:pPr>
        <w:numPr>
          <w:ilvl w:val="0"/>
          <w:numId w:val="28"/>
        </w:numPr>
        <w:rPr>
          <w:ins w:id="1337" w:author="Christine Warren" w:date="2020-10-01T10:22:00Z"/>
          <w:rFonts w:eastAsia="Calibri" w:cs="Calibri"/>
          <w:noProof/>
          <w:lang w:val="en-US" w:eastAsia="en-CA"/>
        </w:rPr>
      </w:pPr>
      <w:ins w:id="1338" w:author="Christine Warren" w:date="2020-10-01T10:22:00Z">
        <w:r w:rsidRPr="00192419">
          <w:rPr>
            <w:rFonts w:ascii="Calibri Bold" w:eastAsiaTheme="minorEastAsia" w:hAnsi="Calibri Bold" w:cs="Calibri"/>
            <w:b/>
            <w:caps/>
            <w:noProof/>
            <w:color w:val="3D8704"/>
            <w:sz w:val="24"/>
            <w:szCs w:val="24"/>
            <w:lang w:val="en-US" w:eastAsia="en-CA"/>
          </w:rPr>
          <w:t>Sidebar:</w:t>
        </w:r>
        <w:r w:rsidRPr="00192419">
          <w:rPr>
            <w:rFonts w:eastAsia="Calibri" w:cs="Calibri"/>
            <w:noProof/>
            <w:lang w:val="en-US" w:eastAsia="en-CA"/>
          </w:rPr>
          <w:t xml:space="preserve"> Users can stratify information based on the </w:t>
        </w:r>
        <w:r w:rsidRPr="00192419">
          <w:rPr>
            <w:rFonts w:eastAsia="Calibri" w:cs="Calibri"/>
            <w:noProof/>
            <w:u w:val="single"/>
            <w:lang w:val="en-US" w:eastAsia="en-CA"/>
          </w:rPr>
          <w:t>Province/territory</w:t>
        </w:r>
        <w:r w:rsidRPr="00192419">
          <w:rPr>
            <w:rFonts w:eastAsia="Calibri" w:cs="Calibri"/>
            <w:noProof/>
            <w:lang w:val="en-US" w:eastAsia="en-CA"/>
          </w:rPr>
          <w:t xml:space="preserve"> of interest and </w:t>
        </w:r>
        <w:r w:rsidRPr="00192419">
          <w:rPr>
            <w:rFonts w:eastAsia="Calibri" w:cs="Calibri"/>
            <w:noProof/>
            <w:u w:val="single"/>
            <w:lang w:val="en-US" w:eastAsia="en-CA"/>
          </w:rPr>
          <w:t>Select Industry</w:t>
        </w:r>
        <w:r w:rsidRPr="00192419">
          <w:rPr>
            <w:rFonts w:eastAsia="Calibri" w:cs="Calibri"/>
            <w:noProof/>
            <w:lang w:val="en-US" w:eastAsia="en-CA"/>
          </w:rPr>
          <w:t xml:space="preserve"> to reopen, which includes a list of non-essential services by province/territory. Users can select multiple industries but must select at least one. Users can subset the data by </w:t>
        </w:r>
        <w:r w:rsidRPr="00192419">
          <w:rPr>
            <w:rFonts w:eastAsia="Calibri" w:cs="Calibri"/>
            <w:noProof/>
            <w:u w:val="single"/>
            <w:lang w:val="en-US" w:eastAsia="en-CA"/>
          </w:rPr>
          <w:t>Sex</w:t>
        </w:r>
        <w:r w:rsidRPr="00192419">
          <w:rPr>
            <w:rFonts w:eastAsia="Calibri" w:cs="Calibri"/>
            <w:noProof/>
            <w:lang w:val="en-US" w:eastAsia="en-CA"/>
          </w:rPr>
          <w:t xml:space="preserve"> and </w:t>
        </w:r>
        <w:r w:rsidRPr="00192419">
          <w:rPr>
            <w:rFonts w:eastAsia="Calibri" w:cs="Calibri"/>
            <w:noProof/>
            <w:u w:val="single"/>
            <w:lang w:val="en-US" w:eastAsia="en-CA"/>
          </w:rPr>
          <w:t>Age Group (years)</w:t>
        </w:r>
        <w:r w:rsidRPr="00192419">
          <w:rPr>
            <w:rFonts w:eastAsia="Calibri" w:cs="Calibri"/>
            <w:noProof/>
            <w:lang w:val="en-US" w:eastAsia="en-CA"/>
          </w:rPr>
          <w:t xml:space="preserve">. The </w:t>
        </w:r>
        <w:r w:rsidRPr="00192419">
          <w:rPr>
            <w:rFonts w:eastAsia="Calibri" w:cs="Calibri"/>
            <w:noProof/>
            <w:u w:val="single"/>
            <w:lang w:val="en-US" w:eastAsia="en-CA"/>
          </w:rPr>
          <w:t>Sex</w:t>
        </w:r>
        <w:r w:rsidRPr="00192419">
          <w:rPr>
            <w:rFonts w:eastAsia="Calibri" w:cs="Calibri"/>
            <w:noProof/>
            <w:lang w:val="en-US" w:eastAsia="en-CA"/>
          </w:rPr>
          <w:t xml:space="preserve"> options are unique, meaning that users can only select one of the three options provided (Female, Male, or Total – Sex). In the </w:t>
        </w:r>
        <w:r w:rsidRPr="00631FB0">
          <w:rPr>
            <w:rFonts w:eastAsia="Calibri" w:cs="Calibri"/>
            <w:noProof/>
            <w:u w:val="single"/>
            <w:lang w:val="en-US" w:eastAsia="en-CA"/>
            <w:rPrChange w:id="1339" w:author="Christine Warren" w:date="2020-10-01T10:24:00Z">
              <w:rPr>
                <w:rFonts w:eastAsia="Calibri" w:cs="Calibri"/>
                <w:noProof/>
                <w:lang w:val="en-US" w:eastAsia="en-CA"/>
              </w:rPr>
            </w:rPrChange>
          </w:rPr>
          <w:t>Age Group</w:t>
        </w:r>
        <w:r w:rsidRPr="00192419">
          <w:rPr>
            <w:rFonts w:eastAsia="Calibri" w:cs="Calibri"/>
            <w:noProof/>
            <w:lang w:val="en-US" w:eastAsia="en-CA"/>
          </w:rPr>
          <w:t xml:space="preserve"> (years), users can select as many age groups of interest, but must select at least one. Users must click/select “</w:t>
        </w:r>
        <w:r w:rsidRPr="00192419">
          <w:rPr>
            <w:rFonts w:eastAsia="Calibri" w:cs="Calibri"/>
            <w:noProof/>
            <w:u w:val="single"/>
            <w:lang w:val="en-US" w:eastAsia="en-CA"/>
          </w:rPr>
          <w:t>Update Above Selections</w:t>
        </w:r>
        <w:r w:rsidRPr="00192419">
          <w:rPr>
            <w:rFonts w:eastAsia="Calibri" w:cs="Calibri"/>
            <w:noProof/>
            <w:lang w:val="en-US" w:eastAsia="en-CA"/>
          </w:rPr>
          <w:t xml:space="preserve">” for the information to be displayed in the sub-tabs. In addition, users can select specific </w:t>
        </w:r>
        <w:r>
          <w:rPr>
            <w:rFonts w:eastAsia="Calibri" w:cs="Calibri"/>
            <w:noProof/>
            <w:u w:val="single"/>
            <w:lang w:val="en-US" w:eastAsia="en-CA"/>
          </w:rPr>
          <w:t>Immigrant</w:t>
        </w:r>
        <w:r w:rsidRPr="00192419">
          <w:rPr>
            <w:rFonts w:eastAsia="Calibri" w:cs="Calibri"/>
            <w:noProof/>
            <w:u w:val="single"/>
            <w:lang w:val="en-US" w:eastAsia="en-CA"/>
          </w:rPr>
          <w:t xml:space="preserve"> Status</w:t>
        </w:r>
        <w:r w:rsidRPr="00192419">
          <w:rPr>
            <w:rFonts w:eastAsia="Calibri" w:cs="Calibri"/>
            <w:noProof/>
            <w:lang w:val="en-US" w:eastAsia="en-CA"/>
          </w:rPr>
          <w:t xml:space="preserve"> groups as described in the </w:t>
        </w:r>
      </w:ins>
      <w:ins w:id="1340" w:author="Christine Warren" w:date="2020-10-01T14:03:00Z">
        <w:r w:rsidR="00AF0D7F">
          <w:rPr>
            <w:rFonts w:eastAsia="Calibri" w:cs="Calibri"/>
            <w:noProof/>
            <w:lang w:val="en-US" w:eastAsia="en-CA"/>
          </w:rPr>
          <w:t xml:space="preserve">2016 </w:t>
        </w:r>
      </w:ins>
      <w:ins w:id="1341" w:author="Christine Warren" w:date="2020-10-01T10:22:00Z">
        <w:r w:rsidRPr="00192419">
          <w:rPr>
            <w:rFonts w:eastAsia="Calibri" w:cs="Calibri"/>
            <w:noProof/>
            <w:lang w:val="en-US" w:eastAsia="en-CA"/>
          </w:rPr>
          <w:t xml:space="preserve">Census. Occupational measures </w:t>
        </w:r>
        <w:r w:rsidRPr="00192419">
          <w:rPr>
            <w:rFonts w:eastAsia="Calibri" w:cs="Calibri"/>
            <w:noProof/>
            <w:lang w:val="en-US" w:eastAsia="en-CA"/>
          </w:rPr>
          <w:lastRenderedPageBreak/>
          <w:t xml:space="preserve">from O*NET mapped to the NOC-2016 codes in the </w:t>
        </w:r>
      </w:ins>
      <w:ins w:id="1342" w:author="Christine Warren" w:date="2020-10-01T14:03:00Z">
        <w:r w:rsidR="00AF0D7F">
          <w:rPr>
            <w:rFonts w:eastAsia="Calibri" w:cs="Calibri"/>
            <w:noProof/>
            <w:lang w:val="en-US" w:eastAsia="en-CA"/>
          </w:rPr>
          <w:t xml:space="preserve">2016 </w:t>
        </w:r>
      </w:ins>
      <w:ins w:id="1343" w:author="Christine Warren" w:date="2020-10-01T10:22:00Z">
        <w:r w:rsidRPr="00192419">
          <w:rPr>
            <w:rFonts w:eastAsia="Calibri" w:cs="Calibri"/>
            <w:noProof/>
            <w:lang w:val="en-US" w:eastAsia="en-CA"/>
          </w:rPr>
          <w:t>Census</w:t>
        </w:r>
      </w:ins>
      <w:ins w:id="1344" w:author="Christine Warren" w:date="2020-10-01T14:04:00Z">
        <w:r w:rsidR="00AF0D7F">
          <w:rPr>
            <w:rFonts w:eastAsia="Calibri" w:cs="Calibri"/>
            <w:noProof/>
            <w:lang w:val="en-US" w:eastAsia="en-CA"/>
          </w:rPr>
          <w:t xml:space="preserve"> </w:t>
        </w:r>
      </w:ins>
      <w:ins w:id="1345" w:author="Christine Warren" w:date="2020-10-01T10:22:00Z">
        <w:r w:rsidRPr="00192419">
          <w:rPr>
            <w:rFonts w:eastAsia="Calibri" w:cs="Calibri"/>
            <w:noProof/>
            <w:lang w:val="en-US" w:eastAsia="en-CA"/>
          </w:rPr>
          <w:t xml:space="preserve">can be selected in the </w:t>
        </w:r>
        <w:r w:rsidRPr="00192419">
          <w:rPr>
            <w:rFonts w:eastAsia="Calibri" w:cs="Calibri"/>
            <w:noProof/>
            <w:u w:val="single"/>
            <w:lang w:val="en-US" w:eastAsia="en-CA"/>
          </w:rPr>
          <w:t>X-axis and Y-axis ‘plot-only options’</w:t>
        </w:r>
        <w:r w:rsidRPr="0037344D">
          <w:rPr>
            <w:rFonts w:eastAsia="Calibri" w:cs="Calibri"/>
            <w:noProof/>
            <w:lang w:val="en-US" w:eastAsia="en-CA"/>
            <w:rPrChange w:id="1346" w:author="Christine Warren" w:date="2020-10-01T11:15:00Z">
              <w:rPr>
                <w:rFonts w:eastAsia="Calibri" w:cs="Calibri"/>
                <w:noProof/>
                <w:u w:val="single"/>
                <w:lang w:val="en-US" w:eastAsia="en-CA"/>
              </w:rPr>
            </w:rPrChange>
          </w:rPr>
          <w:t>.</w:t>
        </w:r>
        <w:r w:rsidRPr="00C5143A">
          <w:rPr>
            <w:rFonts w:eastAsia="Calibri" w:cs="Calibri"/>
            <w:noProof/>
            <w:lang w:val="en-US" w:eastAsia="en-CA"/>
          </w:rPr>
          <w:t xml:space="preserve"> </w:t>
        </w:r>
      </w:ins>
    </w:p>
    <w:p w14:paraId="541FB204" w14:textId="6FDEAB63" w:rsidR="00192419" w:rsidRPr="00192419" w:rsidRDefault="00192419" w:rsidP="00192419">
      <w:pPr>
        <w:numPr>
          <w:ilvl w:val="0"/>
          <w:numId w:val="28"/>
        </w:numPr>
        <w:rPr>
          <w:ins w:id="1347" w:author="Christine Warren" w:date="2020-10-01T10:22:00Z"/>
          <w:rFonts w:eastAsia="Calibri" w:cs="Calibri"/>
          <w:noProof/>
          <w:lang w:val="en-US" w:eastAsia="en-CA"/>
        </w:rPr>
      </w:pPr>
      <w:ins w:id="1348" w:author="Christine Warren" w:date="2020-10-01T10:22:00Z">
        <w:r w:rsidRPr="00192419">
          <w:rPr>
            <w:rFonts w:ascii="Calibri Bold" w:eastAsiaTheme="minorEastAsia" w:hAnsi="Calibri Bold" w:cs="Calibri"/>
            <w:b/>
            <w:caps/>
            <w:noProof/>
            <w:color w:val="3D8704"/>
            <w:sz w:val="24"/>
            <w:szCs w:val="24"/>
            <w:lang w:val="en-US" w:eastAsia="en-CA"/>
          </w:rPr>
          <w:t>Plot:</w:t>
        </w:r>
        <w:r w:rsidRPr="00192419">
          <w:rPr>
            <w:rFonts w:eastAsia="Calibri" w:cs="Calibri"/>
            <w:noProof/>
            <w:lang w:val="en-US" w:eastAsia="en-CA"/>
          </w:rPr>
          <w:t xml:space="preserve"> The plot allows users to illustrate the impact of economic re-opening on COVID-19 risk. Each ‘bubble’ represents a re-opened occupation based on the 4-digit NOC-2016 classifications. The size of each bubble is proportional to the size of the additional workforce added back into the economy, based on the</w:t>
        </w:r>
      </w:ins>
      <w:ins w:id="1349" w:author="Christine Warren" w:date="2020-10-01T11:54:00Z">
        <w:r w:rsidR="00381C89">
          <w:rPr>
            <w:rFonts w:eastAsia="Calibri" w:cs="Calibri"/>
            <w:noProof/>
            <w:lang w:val="en-US" w:eastAsia="en-CA"/>
          </w:rPr>
          <w:t xml:space="preserve"> province/territory, selected</w:t>
        </w:r>
      </w:ins>
      <w:ins w:id="1350" w:author="Christine Warren" w:date="2020-10-01T10:22:00Z">
        <w:r w:rsidRPr="00192419">
          <w:rPr>
            <w:rFonts w:eastAsia="Calibri" w:cs="Calibri"/>
            <w:noProof/>
            <w:lang w:val="en-US" w:eastAsia="en-CA"/>
          </w:rPr>
          <w:t xml:space="preserve"> industry(ies), selected sex, age, and </w:t>
        </w:r>
        <w:r>
          <w:rPr>
            <w:rFonts w:eastAsia="Calibri" w:cs="Calibri"/>
            <w:noProof/>
            <w:lang w:val="en-US" w:eastAsia="en-CA"/>
          </w:rPr>
          <w:t>immigrant status</w:t>
        </w:r>
        <w:r w:rsidRPr="00192419">
          <w:rPr>
            <w:rFonts w:eastAsia="Calibri" w:cs="Calibri"/>
            <w:noProof/>
            <w:lang w:val="en-US" w:eastAsia="en-CA"/>
          </w:rPr>
          <w:t xml:space="preserve"> demographics. If users select multiple age groups, the sum of all selected age groups will be reflected in the plot. Users can hover over each bubble to view additional descriptive information related to the occupation. Users can modify the plot based on the X- and Y-axis options. The plot legend colours reflect the 10 Broad Occupation Groups that each Occupation Unit Group is mapped to, based on the hierarchial NOC-2016 structure.</w:t>
        </w:r>
      </w:ins>
    </w:p>
    <w:p w14:paraId="5EFD1845" w14:textId="019E94A8" w:rsidR="00192419" w:rsidRPr="00192419" w:rsidRDefault="00192419" w:rsidP="00192419">
      <w:pPr>
        <w:numPr>
          <w:ilvl w:val="0"/>
          <w:numId w:val="28"/>
        </w:numPr>
        <w:rPr>
          <w:ins w:id="1351" w:author="Christine Warren" w:date="2020-10-01T10:22:00Z"/>
          <w:rFonts w:eastAsia="Calibri" w:cs="Calibri"/>
          <w:noProof/>
          <w:lang w:val="en-US" w:eastAsia="en-CA"/>
        </w:rPr>
      </w:pPr>
      <w:ins w:id="1352" w:author="Christine Warren" w:date="2020-10-01T10:22:00Z">
        <w:r w:rsidRPr="00192419">
          <w:rPr>
            <w:rFonts w:ascii="Calibri Bold" w:eastAsiaTheme="minorEastAsia" w:hAnsi="Calibri Bold"/>
            <w:b/>
            <w:caps/>
            <w:color w:val="3D8704"/>
            <w:sz w:val="24"/>
            <w:szCs w:val="24"/>
            <w:lang w:eastAsia="en-CA"/>
          </w:rPr>
          <w:t>Table:</w:t>
        </w:r>
        <w:r w:rsidRPr="00192419">
          <w:rPr>
            <w:rFonts w:eastAsia="Calibri" w:cs="Calibri"/>
            <w:noProof/>
            <w:lang w:val="en-US" w:eastAsia="en-CA"/>
          </w:rPr>
          <w:t xml:space="preserve"> The table displays the user-defined information related to province/territory, select industries to re-open, sex, age, and </w:t>
        </w:r>
      </w:ins>
      <w:ins w:id="1353" w:author="Christine Warren" w:date="2020-10-01T10:23:00Z">
        <w:r>
          <w:rPr>
            <w:rFonts w:eastAsia="Calibri" w:cs="Calibri"/>
            <w:noProof/>
            <w:lang w:val="en-US" w:eastAsia="en-CA"/>
          </w:rPr>
          <w:t>immigrant</w:t>
        </w:r>
      </w:ins>
      <w:ins w:id="1354" w:author="Christine Warren" w:date="2020-10-01T10:22:00Z">
        <w:r w:rsidRPr="00192419">
          <w:rPr>
            <w:rFonts w:eastAsia="Calibri" w:cs="Calibri"/>
            <w:noProof/>
            <w:lang w:val="en-US" w:eastAsia="en-CA"/>
          </w:rPr>
          <w:t xml:space="preserve"> status. Each row represents the selected industry(ies) (from NAICS</w:t>
        </w:r>
      </w:ins>
      <w:ins w:id="1355" w:author="Christine Warren" w:date="2020-10-06T10:14:00Z">
        <w:r w:rsidR="00173E96">
          <w:rPr>
            <w:rFonts w:eastAsia="Calibri" w:cs="Calibri"/>
            <w:noProof/>
            <w:lang w:val="en-US" w:eastAsia="en-CA"/>
          </w:rPr>
          <w:t>-</w:t>
        </w:r>
      </w:ins>
      <w:ins w:id="1356" w:author="Christine Warren" w:date="2020-10-01T10:22:00Z">
        <w:r w:rsidRPr="00192419">
          <w:rPr>
            <w:rFonts w:eastAsia="Calibri" w:cs="Calibri"/>
            <w:noProof/>
            <w:lang w:val="en-US" w:eastAsia="en-CA"/>
          </w:rPr>
          <w:t>2012) and associated occupations (from NOC-2016) mapped to each industry, chosen sex category and selected age group(s). Users can view statistics related to each occupation and demographic group across columns, which include the number of individuals working in the occupation in selected sex and age groups, median income in the occupation, and the O*NET occupational measures.</w:t>
        </w:r>
      </w:ins>
    </w:p>
    <w:p w14:paraId="2E990096" w14:textId="118F2271" w:rsidR="00192419" w:rsidRDefault="00192419" w:rsidP="00192419">
      <w:pPr>
        <w:numPr>
          <w:ilvl w:val="0"/>
          <w:numId w:val="28"/>
        </w:numPr>
        <w:rPr>
          <w:ins w:id="1357" w:author="Christine Warren" w:date="2020-10-01T12:52:00Z"/>
          <w:rFonts w:eastAsia="Calibri" w:cs="Calibri"/>
          <w:noProof/>
          <w:lang w:val="en-US" w:eastAsia="en-CA"/>
        </w:rPr>
      </w:pPr>
      <w:ins w:id="1358" w:author="Christine Warren" w:date="2020-10-01T10:22:00Z">
        <w:r w:rsidRPr="00192419">
          <w:rPr>
            <w:rFonts w:ascii="Calibri Bold" w:eastAsiaTheme="minorEastAsia" w:hAnsi="Calibri Bold" w:cs="Calibri"/>
            <w:b/>
            <w:caps/>
            <w:noProof/>
            <w:color w:val="3D8704"/>
            <w:sz w:val="24"/>
            <w:szCs w:val="24"/>
            <w:lang w:val="en-US" w:eastAsia="en-CA"/>
          </w:rPr>
          <w:t>Summary (Table 1):</w:t>
        </w:r>
        <w:r w:rsidRPr="00192419">
          <w:rPr>
            <w:rFonts w:eastAsia="Calibri" w:cs="Calibri"/>
            <w:noProof/>
            <w:lang w:val="en-US" w:eastAsia="en-CA"/>
          </w:rPr>
          <w:t xml:space="preserve"> This table provides summary measures for sex,</w:t>
        </w:r>
      </w:ins>
      <w:ins w:id="1359" w:author="Christine Warren" w:date="2020-10-13T15:02:00Z">
        <w:r w:rsidR="0085677E">
          <w:rPr>
            <w:rFonts w:eastAsia="Calibri" w:cs="Calibri"/>
            <w:noProof/>
            <w:lang w:val="en-US" w:eastAsia="en-CA"/>
          </w:rPr>
          <w:t xml:space="preserve"> </w:t>
        </w:r>
      </w:ins>
      <w:ins w:id="1360" w:author="Christine Warren" w:date="2020-10-01T10:22:00Z">
        <w:r w:rsidRPr="00192419">
          <w:rPr>
            <w:rFonts w:eastAsia="Calibri" w:cs="Calibri"/>
            <w:noProof/>
            <w:lang w:val="en-US" w:eastAsia="en-CA"/>
          </w:rPr>
          <w:t xml:space="preserve">age, and </w:t>
        </w:r>
      </w:ins>
      <w:ins w:id="1361" w:author="Christine Warren" w:date="2020-10-01T10:23:00Z">
        <w:r>
          <w:rPr>
            <w:rFonts w:eastAsia="Calibri" w:cs="Calibri"/>
            <w:noProof/>
            <w:lang w:val="en-US" w:eastAsia="en-CA"/>
          </w:rPr>
          <w:t>immigrant</w:t>
        </w:r>
      </w:ins>
      <w:ins w:id="1362" w:author="Christine Warren" w:date="2020-10-01T10:22:00Z">
        <w:r w:rsidRPr="00192419">
          <w:rPr>
            <w:rFonts w:eastAsia="Calibri" w:cs="Calibri"/>
            <w:noProof/>
            <w:lang w:val="en-US" w:eastAsia="en-CA"/>
          </w:rPr>
          <w:t xml:space="preserve"> status. Each row represents the selected sex and age categories within the user-defined province/territory and selected industry to re-open. The columns show the total number of individuals represented in these demographics along with weighted O*NET measures and Median Income (CAD 2015). </w:t>
        </w:r>
      </w:ins>
    </w:p>
    <w:p w14:paraId="6424713F" w14:textId="5EF89E70" w:rsidR="008F1C4D" w:rsidRDefault="008F1C4D">
      <w:pPr>
        <w:pStyle w:val="PHOHeading4"/>
        <w:rPr>
          <w:ins w:id="1363" w:author="Christine Warren" w:date="2020-10-01T12:52:00Z"/>
          <w:rFonts w:eastAsia="Calibri"/>
          <w:noProof/>
          <w:lang w:val="en-US"/>
        </w:rPr>
        <w:pPrChange w:id="1364" w:author="Christine Warren" w:date="2020-10-01T12:52:00Z">
          <w:pPr>
            <w:numPr>
              <w:numId w:val="28"/>
            </w:numPr>
            <w:ind w:left="720" w:hanging="360"/>
          </w:pPr>
        </w:pPrChange>
      </w:pPr>
      <w:ins w:id="1365" w:author="Christine Warren" w:date="2020-10-01T12:52:00Z">
        <w:r>
          <w:rPr>
            <w:rFonts w:eastAsia="Calibri"/>
            <w:noProof/>
            <w:lang w:val="en-US"/>
          </w:rPr>
          <w:t>TAB #5</w:t>
        </w:r>
        <w:r w:rsidRPr="008F1C4D">
          <w:rPr>
            <w:rFonts w:eastAsia="Calibri"/>
            <w:noProof/>
            <w:lang w:val="en-US"/>
          </w:rPr>
          <w:t xml:space="preserve"> – </w:t>
        </w:r>
      </w:ins>
      <w:ins w:id="1366" w:author="Christine Warren" w:date="2020-10-01T12:53:00Z">
        <w:r>
          <w:rPr>
            <w:rFonts w:eastAsia="Calibri"/>
            <w:noProof/>
            <w:lang w:val="en-US"/>
          </w:rPr>
          <w:t>province total (all industries):</w:t>
        </w:r>
      </w:ins>
    </w:p>
    <w:p w14:paraId="18C0E000" w14:textId="773B4856" w:rsidR="008F1C4D" w:rsidRDefault="009653C4">
      <w:pPr>
        <w:pStyle w:val="PHOBodyText"/>
        <w:rPr>
          <w:ins w:id="1367" w:author="Christine Warren" w:date="2020-10-01T12:59:00Z"/>
          <w:lang w:val="en-US"/>
        </w:rPr>
        <w:pPrChange w:id="1368" w:author="Christine Warren" w:date="2020-10-01T12:52:00Z">
          <w:pPr>
            <w:numPr>
              <w:numId w:val="28"/>
            </w:numPr>
            <w:ind w:left="720" w:hanging="360"/>
          </w:pPr>
        </w:pPrChange>
      </w:pPr>
      <w:ins w:id="1369" w:author="Christine Warren" w:date="2020-10-01T12:53:00Z">
        <w:r>
          <w:rPr>
            <w:lang w:val="en-US"/>
          </w:rPr>
          <w:t>The ‘Province Total (All Industries) tab allows users to estimate the total burden and risk of re-opening the economy on the occupational risk for COVID-19</w:t>
        </w:r>
      </w:ins>
      <w:ins w:id="1370" w:author="Christine Warren" w:date="2020-10-01T12:57:00Z">
        <w:r w:rsidR="005F41AA">
          <w:rPr>
            <w:lang w:val="en-US"/>
          </w:rPr>
          <w:t xml:space="preserve">. Users will be able to model the impact of re-opening selected industries on the number of essential &amp; re-opened sector workers, and non-essential workers across occupations. </w:t>
        </w:r>
      </w:ins>
      <w:ins w:id="1371" w:author="Christine Warren" w:date="2020-10-01T12:58:00Z">
        <w:r w:rsidR="005F41AA">
          <w:rPr>
            <w:lang w:val="en-US"/>
          </w:rPr>
          <w:t>This tab builds on the ‘Occupational Risk’ tab from Tool 1 along with the ‘Province Risk’ tab in Tool 2.</w:t>
        </w:r>
      </w:ins>
      <w:ins w:id="1372" w:author="Christine Warren" w:date="2020-10-01T12:59:00Z">
        <w:r w:rsidR="005F41AA">
          <w:rPr>
            <w:lang w:val="en-US"/>
          </w:rPr>
          <w:t xml:space="preserve"> </w:t>
        </w:r>
      </w:ins>
    </w:p>
    <w:p w14:paraId="0F12FF42" w14:textId="26B85F41" w:rsidR="005F41AA" w:rsidRDefault="005F41AA" w:rsidP="005F41AA">
      <w:pPr>
        <w:numPr>
          <w:ilvl w:val="0"/>
          <w:numId w:val="26"/>
        </w:numPr>
        <w:rPr>
          <w:ins w:id="1373" w:author="Christine Warren" w:date="2020-10-01T13:02:00Z"/>
          <w:rFonts w:asciiTheme="minorHAnsi" w:eastAsia="Calibri" w:hAnsiTheme="minorHAnsi" w:cs="Calibri"/>
          <w:noProof/>
          <w:lang w:val="en-US" w:eastAsia="en-CA"/>
        </w:rPr>
      </w:pPr>
      <w:ins w:id="1374" w:author="Christine Warren" w:date="2020-10-01T12:59:00Z">
        <w:r w:rsidRPr="005F41AA">
          <w:rPr>
            <w:rFonts w:ascii="Calibri Bold" w:eastAsiaTheme="minorEastAsia" w:hAnsi="Calibri Bold" w:cs="Calibri"/>
            <w:caps/>
            <w:noProof/>
            <w:color w:val="3D8704"/>
            <w:sz w:val="24"/>
            <w:szCs w:val="24"/>
            <w:lang w:val="en-US" w:eastAsia="en-CA"/>
          </w:rPr>
          <w:t>Sidebar:</w:t>
        </w:r>
        <w:r w:rsidRPr="005F41AA">
          <w:rPr>
            <w:rFonts w:asciiTheme="minorHAnsi" w:eastAsia="Calibri" w:hAnsiTheme="minorHAnsi" w:cs="Calibri"/>
            <w:noProof/>
            <w:lang w:val="en-US" w:eastAsia="en-CA"/>
          </w:rPr>
          <w:t xml:space="preserve"> Users can stratify information based on the </w:t>
        </w:r>
        <w:r w:rsidRPr="005F41AA">
          <w:rPr>
            <w:rFonts w:asciiTheme="minorHAnsi" w:eastAsia="Calibri" w:hAnsiTheme="minorHAnsi" w:cs="Calibri"/>
            <w:noProof/>
            <w:u w:val="single"/>
            <w:lang w:val="en-US" w:eastAsia="en-CA"/>
          </w:rPr>
          <w:t>Province/territory</w:t>
        </w:r>
        <w:r w:rsidRPr="005F41AA">
          <w:rPr>
            <w:rFonts w:asciiTheme="minorHAnsi" w:eastAsia="Calibri" w:hAnsiTheme="minorHAnsi" w:cs="Calibri"/>
            <w:noProof/>
            <w:lang w:val="en-US" w:eastAsia="en-CA"/>
          </w:rPr>
          <w:t xml:space="preserve"> of interest and </w:t>
        </w:r>
        <w:r w:rsidRPr="005F41AA">
          <w:rPr>
            <w:rFonts w:asciiTheme="minorHAnsi" w:eastAsia="Calibri" w:hAnsiTheme="minorHAnsi" w:cs="Calibri"/>
            <w:noProof/>
            <w:u w:val="single"/>
            <w:lang w:val="en-US" w:eastAsia="en-CA"/>
          </w:rPr>
          <w:t>Select Industry</w:t>
        </w:r>
        <w:r w:rsidRPr="005F41AA">
          <w:rPr>
            <w:rFonts w:asciiTheme="minorHAnsi" w:eastAsia="Calibri" w:hAnsiTheme="minorHAnsi" w:cs="Calibri"/>
            <w:noProof/>
            <w:lang w:val="en-US" w:eastAsia="en-CA"/>
          </w:rPr>
          <w:t xml:space="preserve"> to reopen, which includes a list of non-essential services by province/territory. Users can select multiple industries but must select at least one. </w:t>
        </w:r>
      </w:ins>
      <w:ins w:id="1375" w:author="Christine Warren" w:date="2020-10-01T13:00:00Z">
        <w:r w:rsidR="000A3097">
          <w:rPr>
            <w:rFonts w:asciiTheme="minorHAnsi" w:eastAsia="Calibri" w:hAnsiTheme="minorHAnsi" w:cs="Calibri"/>
            <w:noProof/>
            <w:lang w:val="en-US" w:eastAsia="en-CA"/>
          </w:rPr>
          <w:t xml:space="preserve">Users then must select the </w:t>
        </w:r>
        <w:r w:rsidR="000A3097">
          <w:rPr>
            <w:rFonts w:asciiTheme="minorHAnsi" w:eastAsia="Calibri" w:hAnsiTheme="minorHAnsi" w:cs="Calibri"/>
            <w:noProof/>
            <w:u w:val="single"/>
            <w:lang w:val="en-US" w:eastAsia="en-CA"/>
          </w:rPr>
          <w:t>Poli</w:t>
        </w:r>
        <w:r w:rsidR="000A3097" w:rsidRPr="000A3097">
          <w:rPr>
            <w:rFonts w:asciiTheme="minorHAnsi" w:eastAsia="Calibri" w:hAnsiTheme="minorHAnsi" w:cs="Calibri"/>
            <w:noProof/>
            <w:u w:val="single"/>
            <w:lang w:val="en-US" w:eastAsia="en-CA"/>
            <w:rPrChange w:id="1376" w:author="Christine Warren" w:date="2020-10-01T13:01:00Z">
              <w:rPr>
                <w:rFonts w:asciiTheme="minorHAnsi" w:eastAsia="Calibri" w:hAnsiTheme="minorHAnsi" w:cs="Calibri"/>
                <w:noProof/>
                <w:lang w:val="en-US" w:eastAsia="en-CA"/>
              </w:rPr>
            </w:rPrChange>
          </w:rPr>
          <w:t>c</w:t>
        </w:r>
      </w:ins>
      <w:ins w:id="1377" w:author="Christine Warren" w:date="2020-10-01T13:01:00Z">
        <w:r w:rsidR="000A3097">
          <w:rPr>
            <w:rFonts w:asciiTheme="minorHAnsi" w:eastAsia="Calibri" w:hAnsiTheme="minorHAnsi" w:cs="Calibri"/>
            <w:noProof/>
            <w:u w:val="single"/>
            <w:lang w:val="en-US" w:eastAsia="en-CA"/>
          </w:rPr>
          <w:t>y</w:t>
        </w:r>
      </w:ins>
      <w:ins w:id="1378" w:author="Christine Warren" w:date="2020-10-01T13:00:00Z">
        <w:r w:rsidR="000A3097" w:rsidRPr="000A3097">
          <w:rPr>
            <w:rFonts w:asciiTheme="minorHAnsi" w:eastAsia="Calibri" w:hAnsiTheme="minorHAnsi" w:cs="Calibri"/>
            <w:noProof/>
            <w:u w:val="single"/>
            <w:lang w:val="en-US" w:eastAsia="en-CA"/>
            <w:rPrChange w:id="1379" w:author="Christine Warren" w:date="2020-10-01T13:01:00Z">
              <w:rPr>
                <w:rFonts w:asciiTheme="minorHAnsi" w:eastAsia="Calibri" w:hAnsiTheme="minorHAnsi" w:cs="Calibri"/>
                <w:noProof/>
                <w:lang w:val="en-US" w:eastAsia="en-CA"/>
              </w:rPr>
            </w:rPrChange>
          </w:rPr>
          <w:t xml:space="preserve"> Phase</w:t>
        </w:r>
        <w:r w:rsidR="000A3097">
          <w:rPr>
            <w:rFonts w:asciiTheme="minorHAnsi" w:eastAsia="Calibri" w:hAnsiTheme="minorHAnsi" w:cs="Calibri"/>
            <w:noProof/>
            <w:lang w:val="en-US" w:eastAsia="en-CA"/>
          </w:rPr>
          <w:t xml:space="preserve"> </w:t>
        </w:r>
      </w:ins>
      <w:ins w:id="1380" w:author="Christine Warren" w:date="2020-10-01T13:01:00Z">
        <w:r w:rsidR="000A3097">
          <w:rPr>
            <w:rFonts w:asciiTheme="minorHAnsi" w:eastAsia="Calibri" w:hAnsiTheme="minorHAnsi" w:cs="Calibri"/>
            <w:noProof/>
            <w:lang w:val="en-US" w:eastAsia="en-CA"/>
          </w:rPr>
          <w:t xml:space="preserve">of interest, which includes options for All Industries, Essential &amp; Selected Industries to re-open, or Non-essential Industries. </w:t>
        </w:r>
      </w:ins>
      <w:ins w:id="1381" w:author="Christine Warren" w:date="2020-10-01T12:59:00Z">
        <w:r w:rsidRPr="005F41AA">
          <w:rPr>
            <w:rFonts w:asciiTheme="minorHAnsi" w:eastAsia="Calibri" w:hAnsiTheme="minorHAnsi" w:cs="Calibri"/>
            <w:noProof/>
            <w:lang w:val="en-US" w:eastAsia="en-CA"/>
          </w:rPr>
          <w:t>Users must click/select “</w:t>
        </w:r>
        <w:r w:rsidRPr="005F41AA">
          <w:rPr>
            <w:rFonts w:asciiTheme="minorHAnsi" w:eastAsia="Calibri" w:hAnsiTheme="minorHAnsi" w:cs="Calibri"/>
            <w:noProof/>
            <w:u w:val="single"/>
            <w:lang w:val="en-US" w:eastAsia="en-CA"/>
          </w:rPr>
          <w:t>Update Above Selections</w:t>
        </w:r>
        <w:r w:rsidRPr="005F41AA">
          <w:rPr>
            <w:rFonts w:asciiTheme="minorHAnsi" w:eastAsia="Calibri" w:hAnsiTheme="minorHAnsi" w:cs="Calibri"/>
            <w:noProof/>
            <w:lang w:val="en-US" w:eastAsia="en-CA"/>
          </w:rPr>
          <w:t xml:space="preserve">” for the information to be displayed in the sub-tabs. The information presented in the plot and table will reflect occupations </w:t>
        </w:r>
      </w:ins>
      <w:ins w:id="1382" w:author="Christine Warren" w:date="2020-10-06T13:03:00Z">
        <w:r w:rsidR="00F75315">
          <w:rPr>
            <w:rFonts w:asciiTheme="minorHAnsi" w:eastAsia="Calibri" w:hAnsiTheme="minorHAnsi" w:cs="Calibri"/>
            <w:noProof/>
            <w:lang w:val="en-US" w:eastAsia="en-CA"/>
          </w:rPr>
          <w:t>included</w:t>
        </w:r>
      </w:ins>
      <w:ins w:id="1383" w:author="Christine Warren" w:date="2020-10-05T09:26:00Z">
        <w:r w:rsidR="005873C5">
          <w:rPr>
            <w:rFonts w:asciiTheme="minorHAnsi" w:eastAsia="Calibri" w:hAnsiTheme="minorHAnsi" w:cs="Calibri"/>
            <w:noProof/>
            <w:lang w:val="en-US" w:eastAsia="en-CA"/>
          </w:rPr>
          <w:t xml:space="preserve"> in</w:t>
        </w:r>
      </w:ins>
      <w:ins w:id="1384" w:author="Christine Warren" w:date="2020-10-01T12:59:00Z">
        <w:r w:rsidRPr="005F41AA">
          <w:rPr>
            <w:rFonts w:asciiTheme="minorHAnsi" w:eastAsia="Calibri" w:hAnsiTheme="minorHAnsi" w:cs="Calibri"/>
            <w:noProof/>
            <w:lang w:val="en-US" w:eastAsia="en-CA"/>
          </w:rPr>
          <w:t xml:space="preserve"> the user-selected industries to reopen. A number of </w:t>
        </w:r>
        <w:r w:rsidRPr="00B20A6C">
          <w:rPr>
            <w:rFonts w:asciiTheme="minorHAnsi" w:eastAsia="Calibri" w:hAnsiTheme="minorHAnsi" w:cs="Calibri"/>
            <w:noProof/>
            <w:u w:val="single"/>
            <w:lang w:val="en-US" w:eastAsia="en-CA"/>
            <w:rPrChange w:id="1385" w:author="Christine Warren" w:date="2020-10-06T10:14:00Z">
              <w:rPr>
                <w:rFonts w:asciiTheme="minorHAnsi" w:eastAsia="Calibri" w:hAnsiTheme="minorHAnsi" w:cs="Calibri"/>
                <w:noProof/>
                <w:lang w:val="en-US" w:eastAsia="en-CA"/>
              </w:rPr>
            </w:rPrChange>
          </w:rPr>
          <w:t>interactive sliders</w:t>
        </w:r>
        <w:r w:rsidRPr="005F41AA">
          <w:rPr>
            <w:rFonts w:asciiTheme="minorHAnsi" w:eastAsia="Calibri" w:hAnsiTheme="minorHAnsi" w:cs="Calibri"/>
            <w:noProof/>
            <w:lang w:val="en-US" w:eastAsia="en-CA"/>
          </w:rPr>
          <w:t xml:space="preserve"> allow users to identify re-opened occupations based on key demographic and occupation-related factors including; visible minority status (%), immigrant status (%), sex (% female), age (% 65 years and over) and median income (CAD 2015). </w:t>
        </w:r>
      </w:ins>
      <w:ins w:id="1386" w:author="Christine Warren" w:date="2020-10-01T13:00:00Z">
        <w:r w:rsidRPr="005F41AA">
          <w:rPr>
            <w:rFonts w:asciiTheme="minorHAnsi" w:eastAsia="Calibri" w:hAnsiTheme="minorHAnsi" w:cs="Calibri"/>
            <w:noProof/>
            <w:lang w:val="en-US" w:eastAsia="en-CA"/>
          </w:rPr>
          <w:t xml:space="preserve">Occupational measures from O*NET mapped to the NOC-2016 codes in the </w:t>
        </w:r>
      </w:ins>
      <w:ins w:id="1387" w:author="Christine Warren" w:date="2020-10-01T14:05:00Z">
        <w:r w:rsidR="00AF0D7F">
          <w:rPr>
            <w:rFonts w:asciiTheme="minorHAnsi" w:eastAsia="Calibri" w:hAnsiTheme="minorHAnsi" w:cs="Calibri"/>
            <w:noProof/>
            <w:lang w:val="en-US" w:eastAsia="en-CA"/>
          </w:rPr>
          <w:t xml:space="preserve">2016 </w:t>
        </w:r>
      </w:ins>
      <w:ins w:id="1388" w:author="Christine Warren" w:date="2020-10-01T13:00:00Z">
        <w:r w:rsidRPr="005F41AA">
          <w:rPr>
            <w:rFonts w:asciiTheme="minorHAnsi" w:eastAsia="Calibri" w:hAnsiTheme="minorHAnsi" w:cs="Calibri"/>
            <w:noProof/>
            <w:lang w:val="en-US" w:eastAsia="en-CA"/>
          </w:rPr>
          <w:t xml:space="preserve">Census can be selected in the </w:t>
        </w:r>
        <w:r w:rsidRPr="005F41AA">
          <w:rPr>
            <w:rFonts w:asciiTheme="minorHAnsi" w:eastAsia="Calibri" w:hAnsiTheme="minorHAnsi" w:cs="Calibri"/>
            <w:noProof/>
            <w:u w:val="single"/>
            <w:lang w:val="en-US" w:eastAsia="en-CA"/>
            <w:rPrChange w:id="1389" w:author="Christine Warren" w:date="2020-10-01T13:00:00Z">
              <w:rPr>
                <w:rFonts w:asciiTheme="minorHAnsi" w:eastAsia="Calibri" w:hAnsiTheme="minorHAnsi" w:cs="Calibri"/>
                <w:noProof/>
                <w:lang w:val="en-US" w:eastAsia="en-CA"/>
              </w:rPr>
            </w:rPrChange>
          </w:rPr>
          <w:t>X-axis and Y-axis ‘plot-only options’</w:t>
        </w:r>
        <w:r w:rsidRPr="005F41AA">
          <w:rPr>
            <w:rFonts w:asciiTheme="minorHAnsi" w:eastAsia="Calibri" w:hAnsiTheme="minorHAnsi" w:cs="Calibri"/>
            <w:noProof/>
            <w:lang w:val="en-US" w:eastAsia="en-CA"/>
          </w:rPr>
          <w:t>.</w:t>
        </w:r>
      </w:ins>
    </w:p>
    <w:p w14:paraId="406141C8" w14:textId="4C61F983" w:rsidR="000A3097" w:rsidRPr="000A3097" w:rsidRDefault="000A3097" w:rsidP="000A3097">
      <w:pPr>
        <w:numPr>
          <w:ilvl w:val="0"/>
          <w:numId w:val="26"/>
        </w:numPr>
        <w:rPr>
          <w:ins w:id="1390" w:author="Christine Warren" w:date="2020-10-01T13:02:00Z"/>
          <w:rFonts w:asciiTheme="minorHAnsi" w:eastAsia="Calibri" w:hAnsiTheme="minorHAnsi" w:cs="Calibri"/>
          <w:noProof/>
          <w:lang w:val="en-US" w:eastAsia="en-CA"/>
        </w:rPr>
      </w:pPr>
      <w:ins w:id="1391" w:author="Christine Warren" w:date="2020-10-01T13:02:00Z">
        <w:r w:rsidRPr="000A3097">
          <w:rPr>
            <w:rFonts w:ascii="Calibri Bold" w:eastAsiaTheme="minorEastAsia" w:hAnsi="Calibri Bold" w:cs="Calibri"/>
            <w:caps/>
            <w:noProof/>
            <w:color w:val="3D8704"/>
            <w:sz w:val="24"/>
            <w:szCs w:val="24"/>
            <w:lang w:val="en-US" w:eastAsia="en-CA"/>
          </w:rPr>
          <w:lastRenderedPageBreak/>
          <w:t>Plot:</w:t>
        </w:r>
        <w:r w:rsidRPr="000A3097">
          <w:rPr>
            <w:rFonts w:asciiTheme="minorHAnsi" w:eastAsia="Calibri" w:hAnsiTheme="minorHAnsi" w:cs="Calibri"/>
            <w:noProof/>
            <w:lang w:val="en-US" w:eastAsia="en-CA"/>
          </w:rPr>
          <w:t xml:space="preserve"> The plot allows users to illustrate the impact of economic re-opening on COVID-19 risk. Each ‘bubble’ represents an occupation based on the 4-digit NOC-2016 classifications. The size of each bubble is proportional to the size of the </w:t>
        </w:r>
      </w:ins>
      <w:ins w:id="1392" w:author="Christine Warren" w:date="2020-10-01T13:03:00Z">
        <w:r>
          <w:rPr>
            <w:rFonts w:asciiTheme="minorHAnsi" w:eastAsia="Calibri" w:hAnsiTheme="minorHAnsi" w:cs="Calibri"/>
            <w:noProof/>
            <w:lang w:val="en-US" w:eastAsia="en-CA"/>
          </w:rPr>
          <w:t>workforce</w:t>
        </w:r>
      </w:ins>
      <w:ins w:id="1393" w:author="Christine Warren" w:date="2020-10-01T13:02:00Z">
        <w:r w:rsidRPr="000A3097">
          <w:rPr>
            <w:rFonts w:asciiTheme="minorHAnsi" w:eastAsia="Calibri" w:hAnsiTheme="minorHAnsi" w:cs="Calibri"/>
            <w:noProof/>
            <w:lang w:val="en-US" w:eastAsia="en-CA"/>
          </w:rPr>
          <w:t>, based on the province/territory, selected industry(ies)</w:t>
        </w:r>
      </w:ins>
      <w:ins w:id="1394" w:author="Christine Warren" w:date="2020-10-01T13:03:00Z">
        <w:r>
          <w:rPr>
            <w:rFonts w:asciiTheme="minorHAnsi" w:eastAsia="Calibri" w:hAnsiTheme="minorHAnsi" w:cs="Calibri"/>
            <w:noProof/>
            <w:lang w:val="en-US" w:eastAsia="en-CA"/>
          </w:rPr>
          <w:t>, and policy</w:t>
        </w:r>
      </w:ins>
      <w:ins w:id="1395" w:author="Christine Warren" w:date="2020-10-01T13:02:00Z">
        <w:r w:rsidRPr="000A3097">
          <w:rPr>
            <w:rFonts w:asciiTheme="minorHAnsi" w:eastAsia="Calibri" w:hAnsiTheme="minorHAnsi" w:cs="Calibri"/>
            <w:noProof/>
            <w:lang w:val="en-US" w:eastAsia="en-CA"/>
          </w:rPr>
          <w:t xml:space="preserve"> that are selected in the sidebar. Users can hover over each bubble to view additional descriptive information related to the occupation. The plot is interactive with the slider measures, the shaded bubbles represent occupations that are within the user-defined slider range. Users can modify the plot based on the X- and Y-axis options, previously described. Finally, users can flip the axis options by selecting “Flip Axis Options”. Users can then revert to the axes as listed in the sidebars by selecting “Chosen Axis Options”.</w:t>
        </w:r>
      </w:ins>
    </w:p>
    <w:p w14:paraId="65C55C55" w14:textId="623AD1F9" w:rsidR="005F41AA" w:rsidRPr="000A3097" w:rsidRDefault="000A3097">
      <w:pPr>
        <w:numPr>
          <w:ilvl w:val="0"/>
          <w:numId w:val="26"/>
        </w:numPr>
        <w:rPr>
          <w:ins w:id="1396" w:author="Christine Warren" w:date="2020-10-01T10:22:00Z"/>
          <w:lang w:val="en-US"/>
          <w:rPrChange w:id="1397" w:author="Christine Warren" w:date="2020-10-01T13:02:00Z">
            <w:rPr>
              <w:ins w:id="1398" w:author="Christine Warren" w:date="2020-10-01T10:22:00Z"/>
              <w:noProof/>
              <w:lang w:val="en-US"/>
            </w:rPr>
          </w:rPrChange>
        </w:rPr>
        <w:pPrChange w:id="1399" w:author="Christine Warren" w:date="2020-10-01T12:52:00Z">
          <w:pPr>
            <w:numPr>
              <w:numId w:val="28"/>
            </w:numPr>
            <w:ind w:left="720" w:hanging="360"/>
          </w:pPr>
        </w:pPrChange>
      </w:pPr>
      <w:ins w:id="1400" w:author="Christine Warren" w:date="2020-10-01T13:02:00Z">
        <w:r w:rsidRPr="000A3097">
          <w:rPr>
            <w:rFonts w:ascii="Calibri Bold" w:eastAsiaTheme="minorEastAsia" w:hAnsi="Calibri Bold" w:cs="Calibri"/>
            <w:caps/>
            <w:noProof/>
            <w:color w:val="3D8704"/>
            <w:sz w:val="24"/>
            <w:szCs w:val="24"/>
            <w:lang w:val="en-US" w:eastAsia="en-CA"/>
          </w:rPr>
          <w:t>Table:</w:t>
        </w:r>
        <w:r w:rsidRPr="000A3097">
          <w:rPr>
            <w:rFonts w:asciiTheme="minorHAnsi" w:eastAsia="Calibri" w:hAnsiTheme="minorHAnsi" w:cs="Calibri"/>
            <w:noProof/>
            <w:lang w:val="en-US" w:eastAsia="en-CA"/>
          </w:rPr>
          <w:t xml:space="preserve"> The table displays the user-defined information related to province/territory, select industries to re-open,</w:t>
        </w:r>
      </w:ins>
      <w:ins w:id="1401" w:author="Christine Warren" w:date="2020-10-01T13:03:00Z">
        <w:r>
          <w:rPr>
            <w:rFonts w:asciiTheme="minorHAnsi" w:eastAsia="Calibri" w:hAnsiTheme="minorHAnsi" w:cs="Calibri"/>
            <w:noProof/>
            <w:lang w:val="en-US" w:eastAsia="en-CA"/>
          </w:rPr>
          <w:t xml:space="preserve"> policy phase</w:t>
        </w:r>
      </w:ins>
      <w:ins w:id="1402" w:author="Christine Warren" w:date="2020-10-01T13:02:00Z">
        <w:r w:rsidRPr="000A3097">
          <w:rPr>
            <w:rFonts w:asciiTheme="minorHAnsi" w:eastAsia="Calibri" w:hAnsiTheme="minorHAnsi" w:cs="Calibri"/>
            <w:noProof/>
            <w:lang w:val="en-US" w:eastAsia="en-CA"/>
          </w:rPr>
          <w:t xml:space="preserve"> and slider selections. Each row </w:t>
        </w:r>
      </w:ins>
      <w:ins w:id="1403" w:author="Christine Warren" w:date="2020-10-01T13:04:00Z">
        <w:r>
          <w:rPr>
            <w:rFonts w:asciiTheme="minorHAnsi" w:eastAsia="Calibri" w:hAnsiTheme="minorHAnsi" w:cs="Calibri"/>
            <w:noProof/>
            <w:lang w:val="en-US" w:eastAsia="en-CA"/>
          </w:rPr>
          <w:t xml:space="preserve">represents </w:t>
        </w:r>
      </w:ins>
      <w:ins w:id="1404" w:author="Christine Warren" w:date="2020-10-01T13:02:00Z">
        <w:r w:rsidRPr="000A3097">
          <w:rPr>
            <w:rFonts w:asciiTheme="minorHAnsi" w:eastAsia="Calibri" w:hAnsiTheme="minorHAnsi" w:cs="Calibri"/>
            <w:noProof/>
            <w:lang w:val="en-US" w:eastAsia="en-CA"/>
          </w:rPr>
          <w:t xml:space="preserve">occupations (from NOC-2016) mapped to each </w:t>
        </w:r>
      </w:ins>
      <w:ins w:id="1405" w:author="Christine Warren" w:date="2020-10-01T13:04:00Z">
        <w:r>
          <w:rPr>
            <w:rFonts w:asciiTheme="minorHAnsi" w:eastAsia="Calibri" w:hAnsiTheme="minorHAnsi" w:cs="Calibri"/>
            <w:noProof/>
            <w:lang w:val="en-US" w:eastAsia="en-CA"/>
          </w:rPr>
          <w:t>policy phase</w:t>
        </w:r>
      </w:ins>
      <w:ins w:id="1406" w:author="Christine Warren" w:date="2020-10-01T13:02:00Z">
        <w:r w:rsidRPr="000A3097">
          <w:rPr>
            <w:rFonts w:asciiTheme="minorHAnsi" w:eastAsia="Calibri" w:hAnsiTheme="minorHAnsi" w:cs="Calibri"/>
            <w:noProof/>
            <w:lang w:val="en-US" w:eastAsia="en-CA"/>
          </w:rPr>
          <w:t>. Users can view statistics related to each occupation mapped, which include the number of individuals working in the occupation, demographic details, median income in the occupation, and the O*NET occupational measures.</w:t>
        </w:r>
      </w:ins>
    </w:p>
    <w:p w14:paraId="2C724A81" w14:textId="149293FD" w:rsidR="00192419" w:rsidRDefault="0037344D">
      <w:pPr>
        <w:pStyle w:val="PHOHeading4"/>
        <w:rPr>
          <w:ins w:id="1407" w:author="Christine Warren" w:date="2020-10-01T11:22:00Z"/>
        </w:rPr>
        <w:pPrChange w:id="1408" w:author="Christine Warren" w:date="2020-10-01T11:18:00Z">
          <w:pPr/>
        </w:pPrChange>
      </w:pPr>
      <w:ins w:id="1409" w:author="Christine Warren" w:date="2020-10-01T11:17:00Z">
        <w:r>
          <w:t>TAB #6</w:t>
        </w:r>
        <w:r w:rsidRPr="0037344D">
          <w:t xml:space="preserve"> – </w:t>
        </w:r>
      </w:ins>
      <w:ins w:id="1410" w:author="Christine Warren" w:date="2020-10-01T11:18:00Z">
        <w:r>
          <w:t>health regions</w:t>
        </w:r>
      </w:ins>
      <w:ins w:id="1411" w:author="Christine Warren" w:date="2020-10-01T11:17:00Z">
        <w:r w:rsidRPr="0037344D">
          <w:t xml:space="preserve"> RISK:</w:t>
        </w:r>
      </w:ins>
    </w:p>
    <w:p w14:paraId="270639B8" w14:textId="4E133E79" w:rsidR="0037344D" w:rsidRPr="0037344D" w:rsidRDefault="0037344D" w:rsidP="0037344D">
      <w:pPr>
        <w:rPr>
          <w:ins w:id="1412" w:author="Christine Warren" w:date="2020-10-01T11:22:00Z"/>
          <w:rFonts w:asciiTheme="minorHAnsi" w:eastAsia="Calibri" w:hAnsiTheme="minorHAnsi" w:cs="Calibri"/>
          <w:noProof/>
          <w:lang w:val="en-US" w:eastAsia="en-CA"/>
        </w:rPr>
      </w:pPr>
      <w:ins w:id="1413" w:author="Christine Warren" w:date="2020-10-01T11:22:00Z">
        <w:r w:rsidRPr="0037344D">
          <w:rPr>
            <w:rFonts w:asciiTheme="minorHAnsi" w:eastAsia="Calibri" w:hAnsiTheme="minorHAnsi" w:cs="Calibri"/>
            <w:noProof/>
            <w:lang w:val="en-US" w:eastAsia="en-CA"/>
          </w:rPr>
          <w:t>The ‘</w:t>
        </w:r>
        <w:r>
          <w:rPr>
            <w:rFonts w:asciiTheme="minorHAnsi" w:eastAsia="Calibri" w:hAnsiTheme="minorHAnsi" w:cs="Calibri"/>
            <w:noProof/>
            <w:lang w:val="en-US" w:eastAsia="en-CA"/>
          </w:rPr>
          <w:t>Health Regions</w:t>
        </w:r>
        <w:r w:rsidRPr="0037344D">
          <w:rPr>
            <w:rFonts w:asciiTheme="minorHAnsi" w:eastAsia="Calibri" w:hAnsiTheme="minorHAnsi" w:cs="Calibri"/>
            <w:noProof/>
            <w:lang w:val="en-US" w:eastAsia="en-CA"/>
          </w:rPr>
          <w:t xml:space="preserve"> Risk’ tab allows users to identify occupations based on geography, re-opening services, demographic characteristics, and occupational-related measures. This tab builds on ‘</w:t>
        </w:r>
        <w:r>
          <w:rPr>
            <w:rFonts w:asciiTheme="minorHAnsi" w:eastAsia="Calibri" w:hAnsiTheme="minorHAnsi" w:cs="Calibri"/>
            <w:noProof/>
            <w:lang w:val="en-US" w:eastAsia="en-CA"/>
          </w:rPr>
          <w:t xml:space="preserve">Health Regions - </w:t>
        </w:r>
        <w:r w:rsidRPr="0037344D">
          <w:rPr>
            <w:rFonts w:asciiTheme="minorHAnsi" w:eastAsia="Calibri" w:hAnsiTheme="minorHAnsi" w:cs="Calibri"/>
            <w:noProof/>
            <w:lang w:val="en-US" w:eastAsia="en-CA"/>
          </w:rPr>
          <w:t xml:space="preserve">Occupational Risk’ Tab in Tool 1. </w:t>
        </w:r>
      </w:ins>
    </w:p>
    <w:p w14:paraId="34E11ED6" w14:textId="20D310B8" w:rsidR="0037344D" w:rsidRPr="0037344D" w:rsidRDefault="0037344D" w:rsidP="0037344D">
      <w:pPr>
        <w:numPr>
          <w:ilvl w:val="0"/>
          <w:numId w:val="26"/>
        </w:numPr>
        <w:rPr>
          <w:ins w:id="1414" w:author="Christine Warren" w:date="2020-10-01T11:22:00Z"/>
          <w:rFonts w:asciiTheme="minorHAnsi" w:eastAsia="Calibri" w:hAnsiTheme="minorHAnsi" w:cs="Calibri"/>
          <w:noProof/>
          <w:lang w:val="en-US" w:eastAsia="en-CA"/>
        </w:rPr>
      </w:pPr>
      <w:ins w:id="1415" w:author="Christine Warren" w:date="2020-10-01T11:22:00Z">
        <w:r w:rsidRPr="0037344D">
          <w:rPr>
            <w:rFonts w:ascii="Calibri Bold" w:eastAsiaTheme="minorEastAsia" w:hAnsi="Calibri Bold" w:cs="Calibri"/>
            <w:caps/>
            <w:noProof/>
            <w:color w:val="3D8704"/>
            <w:sz w:val="24"/>
            <w:szCs w:val="24"/>
            <w:lang w:val="en-US" w:eastAsia="en-CA"/>
          </w:rPr>
          <w:t>Sidebar:</w:t>
        </w:r>
        <w:r w:rsidRPr="0037344D">
          <w:rPr>
            <w:rFonts w:asciiTheme="minorHAnsi" w:eastAsia="Calibri" w:hAnsiTheme="minorHAnsi" w:cs="Calibri"/>
            <w:noProof/>
            <w:lang w:val="en-US" w:eastAsia="en-CA"/>
          </w:rPr>
          <w:t xml:space="preserve"> Users can stratify information based on the </w:t>
        </w:r>
        <w:r w:rsidRPr="0037344D">
          <w:rPr>
            <w:rFonts w:asciiTheme="minorHAnsi" w:eastAsia="Calibri" w:hAnsiTheme="minorHAnsi" w:cs="Calibri"/>
            <w:noProof/>
            <w:u w:val="single"/>
            <w:lang w:val="en-US" w:eastAsia="en-CA"/>
          </w:rPr>
          <w:t>Province/territory</w:t>
        </w:r>
        <w:r w:rsidRPr="0037344D">
          <w:rPr>
            <w:rFonts w:asciiTheme="minorHAnsi" w:eastAsia="Calibri" w:hAnsiTheme="minorHAnsi" w:cs="Calibri"/>
            <w:noProof/>
            <w:lang w:val="en-US" w:eastAsia="en-CA"/>
            <w:rPrChange w:id="1416" w:author="Christine Warren" w:date="2020-10-01T11:23:00Z">
              <w:rPr>
                <w:rFonts w:asciiTheme="minorHAnsi" w:eastAsia="Calibri" w:hAnsiTheme="minorHAnsi" w:cs="Calibri"/>
                <w:noProof/>
                <w:u w:val="single"/>
                <w:lang w:val="en-US" w:eastAsia="en-CA"/>
              </w:rPr>
            </w:rPrChange>
          </w:rPr>
          <w:t xml:space="preserve">, </w:t>
        </w:r>
        <w:r>
          <w:rPr>
            <w:rFonts w:asciiTheme="minorHAnsi" w:eastAsia="Calibri" w:hAnsiTheme="minorHAnsi" w:cs="Calibri"/>
            <w:noProof/>
            <w:u w:val="single"/>
            <w:lang w:val="en-US" w:eastAsia="en-CA"/>
          </w:rPr>
          <w:t>Health Region</w:t>
        </w:r>
        <w:r w:rsidRPr="0037344D">
          <w:rPr>
            <w:rFonts w:asciiTheme="minorHAnsi" w:eastAsia="Calibri" w:hAnsiTheme="minorHAnsi" w:cs="Calibri"/>
            <w:noProof/>
            <w:lang w:val="en-US" w:eastAsia="en-CA"/>
          </w:rPr>
          <w:t xml:space="preserve"> and </w:t>
        </w:r>
        <w:r w:rsidRPr="0037344D">
          <w:rPr>
            <w:rFonts w:asciiTheme="minorHAnsi" w:eastAsia="Calibri" w:hAnsiTheme="minorHAnsi" w:cs="Calibri"/>
            <w:noProof/>
            <w:u w:val="single"/>
            <w:lang w:val="en-US" w:eastAsia="en-CA"/>
          </w:rPr>
          <w:t>Select Industry</w:t>
        </w:r>
        <w:r w:rsidRPr="0037344D">
          <w:rPr>
            <w:rFonts w:asciiTheme="minorHAnsi" w:eastAsia="Calibri" w:hAnsiTheme="minorHAnsi" w:cs="Calibri"/>
            <w:noProof/>
            <w:lang w:val="en-US" w:eastAsia="en-CA"/>
          </w:rPr>
          <w:t xml:space="preserve"> to reopen, which includes a list of non-essential services by province/territory. Users can select multiple industries but must select at least one. Users must click/select “</w:t>
        </w:r>
        <w:r w:rsidRPr="0037344D">
          <w:rPr>
            <w:rFonts w:asciiTheme="minorHAnsi" w:eastAsia="Calibri" w:hAnsiTheme="minorHAnsi" w:cs="Calibri"/>
            <w:noProof/>
            <w:u w:val="single"/>
            <w:lang w:val="en-US" w:eastAsia="en-CA"/>
          </w:rPr>
          <w:t>Update Above Selections</w:t>
        </w:r>
        <w:r w:rsidRPr="0037344D">
          <w:rPr>
            <w:rFonts w:asciiTheme="minorHAnsi" w:eastAsia="Calibri" w:hAnsiTheme="minorHAnsi" w:cs="Calibri"/>
            <w:noProof/>
            <w:lang w:val="en-US" w:eastAsia="en-CA"/>
          </w:rPr>
          <w:t xml:space="preserve">” for the information to be displayed in the sub-tabs. The information presented in the plot and table will reflect occupations </w:t>
        </w:r>
      </w:ins>
      <w:ins w:id="1417" w:author="Christine Warren" w:date="2020-10-06T13:03:00Z">
        <w:r w:rsidR="00F75315">
          <w:rPr>
            <w:rFonts w:asciiTheme="minorHAnsi" w:eastAsia="Calibri" w:hAnsiTheme="minorHAnsi" w:cs="Calibri"/>
            <w:noProof/>
            <w:lang w:val="en-US" w:eastAsia="en-CA"/>
          </w:rPr>
          <w:t>included</w:t>
        </w:r>
      </w:ins>
      <w:ins w:id="1418" w:author="Christine Warren" w:date="2020-10-05T09:25:00Z">
        <w:r w:rsidR="005873C5">
          <w:rPr>
            <w:rFonts w:asciiTheme="minorHAnsi" w:eastAsia="Calibri" w:hAnsiTheme="minorHAnsi" w:cs="Calibri"/>
            <w:noProof/>
            <w:lang w:val="en-US" w:eastAsia="en-CA"/>
          </w:rPr>
          <w:t xml:space="preserve"> in</w:t>
        </w:r>
      </w:ins>
      <w:ins w:id="1419" w:author="Christine Warren" w:date="2020-10-01T11:22:00Z">
        <w:r w:rsidRPr="0037344D">
          <w:rPr>
            <w:rFonts w:asciiTheme="minorHAnsi" w:eastAsia="Calibri" w:hAnsiTheme="minorHAnsi" w:cs="Calibri"/>
            <w:noProof/>
            <w:lang w:val="en-US" w:eastAsia="en-CA"/>
          </w:rPr>
          <w:t xml:space="preserve"> the user-selected industries to reopen. A number of </w:t>
        </w:r>
        <w:r w:rsidRPr="00433EF8">
          <w:rPr>
            <w:rFonts w:asciiTheme="minorHAnsi" w:eastAsia="Calibri" w:hAnsiTheme="minorHAnsi" w:cs="Calibri"/>
            <w:noProof/>
            <w:u w:val="single"/>
            <w:lang w:val="en-US" w:eastAsia="en-CA"/>
            <w:rPrChange w:id="1420" w:author="Christine Warren" w:date="2020-10-06T12:43:00Z">
              <w:rPr>
                <w:rFonts w:asciiTheme="minorHAnsi" w:eastAsia="Calibri" w:hAnsiTheme="minorHAnsi" w:cs="Calibri"/>
                <w:noProof/>
                <w:lang w:val="en-US" w:eastAsia="en-CA"/>
              </w:rPr>
            </w:rPrChange>
          </w:rPr>
          <w:t>interactive sliders</w:t>
        </w:r>
        <w:r w:rsidRPr="0037344D">
          <w:rPr>
            <w:rFonts w:asciiTheme="minorHAnsi" w:eastAsia="Calibri" w:hAnsiTheme="minorHAnsi" w:cs="Calibri"/>
            <w:noProof/>
            <w:lang w:val="en-US" w:eastAsia="en-CA"/>
          </w:rPr>
          <w:t xml:space="preserve"> allow users to identify re-opened occupations based on key demographic and occupation-related factors including; visible minority status (%), immigrant status (%), sex (% female), age (% 65 years and over) and median income (CAD 2015). Occupational measures from O*NET, which were mapped to the NOC-2016 codes in the 2016 </w:t>
        </w:r>
      </w:ins>
      <w:ins w:id="1421" w:author="Christine Warren" w:date="2020-10-01T14:05:00Z">
        <w:r w:rsidR="00AF0D7F">
          <w:rPr>
            <w:rFonts w:asciiTheme="minorHAnsi" w:eastAsia="Calibri" w:hAnsiTheme="minorHAnsi" w:cs="Calibri"/>
            <w:noProof/>
            <w:lang w:val="en-US" w:eastAsia="en-CA"/>
          </w:rPr>
          <w:t>Census</w:t>
        </w:r>
      </w:ins>
      <w:ins w:id="1422" w:author="Christine Warren" w:date="2020-10-01T11:22:00Z">
        <w:r w:rsidRPr="0037344D">
          <w:rPr>
            <w:rFonts w:asciiTheme="minorHAnsi" w:eastAsia="Calibri" w:hAnsiTheme="minorHAnsi" w:cs="Calibri"/>
            <w:noProof/>
            <w:lang w:val="en-US" w:eastAsia="en-CA"/>
          </w:rPr>
          <w:t xml:space="preserve"> can be selected in the </w:t>
        </w:r>
        <w:r w:rsidRPr="00433EF8">
          <w:rPr>
            <w:rFonts w:asciiTheme="minorHAnsi" w:eastAsia="Calibri" w:hAnsiTheme="minorHAnsi" w:cs="Calibri"/>
            <w:noProof/>
            <w:u w:val="single"/>
            <w:lang w:val="en-US" w:eastAsia="en-CA"/>
            <w:rPrChange w:id="1423" w:author="Christine Warren" w:date="2020-10-06T12:44:00Z">
              <w:rPr>
                <w:rFonts w:asciiTheme="minorHAnsi" w:eastAsia="Calibri" w:hAnsiTheme="minorHAnsi" w:cs="Calibri"/>
                <w:noProof/>
                <w:lang w:val="en-US" w:eastAsia="en-CA"/>
              </w:rPr>
            </w:rPrChange>
          </w:rPr>
          <w:t>X-axis and Y-axis ‘plot-only options’</w:t>
        </w:r>
        <w:r w:rsidRPr="0037344D">
          <w:rPr>
            <w:rFonts w:asciiTheme="minorHAnsi" w:eastAsia="Calibri" w:hAnsiTheme="minorHAnsi" w:cs="Calibri"/>
            <w:noProof/>
            <w:lang w:val="en-US" w:eastAsia="en-CA"/>
          </w:rPr>
          <w:t>. The O*NET measures include; 1) Exposure to Disease of Infection, 2) Physical Proximity, 3) Importance of Interacting with Public, 4) Importance of Using a Computer, 5) Indoors, Controlled Environment, and 6) Indoors, Not Controlled Environment. In addition to O*NET measures, users can illustrate the Median Income in the Occupation (2015 CAD) and the broad occupation group (NOC-2016 level 1).</w:t>
        </w:r>
      </w:ins>
    </w:p>
    <w:p w14:paraId="3B68CD29" w14:textId="5ECAA82A" w:rsidR="0037344D" w:rsidRPr="0037344D" w:rsidRDefault="0037344D" w:rsidP="0037344D">
      <w:pPr>
        <w:numPr>
          <w:ilvl w:val="0"/>
          <w:numId w:val="26"/>
        </w:numPr>
        <w:rPr>
          <w:ins w:id="1424" w:author="Christine Warren" w:date="2020-10-01T11:22:00Z"/>
          <w:rFonts w:asciiTheme="minorHAnsi" w:eastAsia="Calibri" w:hAnsiTheme="minorHAnsi" w:cs="Calibri"/>
          <w:noProof/>
          <w:lang w:val="en-US" w:eastAsia="en-CA"/>
        </w:rPr>
      </w:pPr>
      <w:ins w:id="1425" w:author="Christine Warren" w:date="2020-10-01T11:22:00Z">
        <w:r w:rsidRPr="0037344D">
          <w:rPr>
            <w:rFonts w:ascii="Calibri Bold" w:eastAsiaTheme="minorEastAsia" w:hAnsi="Calibri Bold" w:cs="Calibri"/>
            <w:caps/>
            <w:noProof/>
            <w:color w:val="3D8704"/>
            <w:sz w:val="24"/>
            <w:szCs w:val="24"/>
            <w:lang w:val="en-US" w:eastAsia="en-CA"/>
          </w:rPr>
          <w:t>Plot:</w:t>
        </w:r>
        <w:r w:rsidRPr="0037344D">
          <w:rPr>
            <w:rFonts w:asciiTheme="minorHAnsi" w:eastAsia="Calibri" w:hAnsiTheme="minorHAnsi" w:cs="Calibri"/>
            <w:noProof/>
            <w:lang w:val="en-US" w:eastAsia="en-CA"/>
          </w:rPr>
          <w:t xml:space="preserve"> The plot allows users to illustrate the impact of economic re-opening on COVID-19 risk. Each ‘bubble’ represents an occupation based on the 4-digit NOC-2016 classifications. The size of each bubble is proportional to the size of the additional workforce added back into the economy, based on the</w:t>
        </w:r>
      </w:ins>
      <w:ins w:id="1426" w:author="Christine Warren" w:date="2020-10-01T11:24:00Z">
        <w:r>
          <w:rPr>
            <w:rFonts w:asciiTheme="minorHAnsi" w:eastAsia="Calibri" w:hAnsiTheme="minorHAnsi" w:cs="Calibri"/>
            <w:noProof/>
            <w:lang w:val="en-US" w:eastAsia="en-CA"/>
          </w:rPr>
          <w:t xml:space="preserve"> province/territory, health region, and</w:t>
        </w:r>
      </w:ins>
      <w:ins w:id="1427" w:author="Christine Warren" w:date="2020-10-01T11:22:00Z">
        <w:r w:rsidRPr="0037344D">
          <w:rPr>
            <w:rFonts w:asciiTheme="minorHAnsi" w:eastAsia="Calibri" w:hAnsiTheme="minorHAnsi" w:cs="Calibri"/>
            <w:noProof/>
            <w:lang w:val="en-US" w:eastAsia="en-CA"/>
          </w:rPr>
          <w:t xml:space="preserve"> industry(ies) that are selected in the sidebar. Users can hover over each bubble to view additional descriptive information related to the occupation. The plot is interactive with the slider measures, the shaded bubbles represent occupations that are within the user-defined slider range. Users can modify the plot based on the X- and Y-axis options, previously described. Finally, users can flip the axis options by selecting “Flip Axis Options”. Users can then revert to the axes as listed in the sidebars by selecting “Chosen Axis Options”.</w:t>
        </w:r>
      </w:ins>
    </w:p>
    <w:p w14:paraId="3E937A6E" w14:textId="0A79F272" w:rsidR="0037344D" w:rsidRPr="0037344D" w:rsidRDefault="0037344D" w:rsidP="0037344D">
      <w:pPr>
        <w:numPr>
          <w:ilvl w:val="0"/>
          <w:numId w:val="26"/>
        </w:numPr>
        <w:rPr>
          <w:ins w:id="1428" w:author="Christine Warren" w:date="2020-10-01T11:22:00Z"/>
          <w:rFonts w:asciiTheme="minorHAnsi" w:eastAsia="Calibri" w:hAnsiTheme="minorHAnsi" w:cs="Calibri"/>
          <w:noProof/>
          <w:lang w:val="en-US" w:eastAsia="en-CA"/>
        </w:rPr>
      </w:pPr>
      <w:ins w:id="1429" w:author="Christine Warren" w:date="2020-10-01T11:22:00Z">
        <w:r w:rsidRPr="0037344D">
          <w:rPr>
            <w:rFonts w:ascii="Calibri Bold" w:eastAsiaTheme="minorEastAsia" w:hAnsi="Calibri Bold" w:cs="Calibri"/>
            <w:caps/>
            <w:noProof/>
            <w:color w:val="3D8704"/>
            <w:sz w:val="24"/>
            <w:szCs w:val="24"/>
            <w:lang w:val="en-US" w:eastAsia="en-CA"/>
          </w:rPr>
          <w:lastRenderedPageBreak/>
          <w:t>Table:</w:t>
        </w:r>
        <w:r w:rsidRPr="0037344D">
          <w:rPr>
            <w:rFonts w:asciiTheme="minorHAnsi" w:eastAsia="Calibri" w:hAnsiTheme="minorHAnsi" w:cs="Calibri"/>
            <w:noProof/>
            <w:lang w:val="en-US" w:eastAsia="en-CA"/>
          </w:rPr>
          <w:t xml:space="preserve"> The table displays the user-defined information related to province/territory, </w:t>
        </w:r>
      </w:ins>
      <w:ins w:id="1430" w:author="Christine Warren" w:date="2020-10-01T11:24:00Z">
        <w:r>
          <w:rPr>
            <w:rFonts w:asciiTheme="minorHAnsi" w:eastAsia="Calibri" w:hAnsiTheme="minorHAnsi" w:cs="Calibri"/>
            <w:noProof/>
            <w:lang w:val="en-US" w:eastAsia="en-CA"/>
          </w:rPr>
          <w:t xml:space="preserve">health region, </w:t>
        </w:r>
      </w:ins>
      <w:ins w:id="1431" w:author="Christine Warren" w:date="2020-10-01T11:22:00Z">
        <w:r w:rsidRPr="0037344D">
          <w:rPr>
            <w:rFonts w:asciiTheme="minorHAnsi" w:eastAsia="Calibri" w:hAnsiTheme="minorHAnsi" w:cs="Calibri"/>
            <w:noProof/>
            <w:lang w:val="en-US" w:eastAsia="en-CA"/>
          </w:rPr>
          <w:t xml:space="preserve">select industries to re-open, and slider selections. Each row represents the selected industry(ies) (from </w:t>
        </w:r>
      </w:ins>
      <w:ins w:id="1432" w:author="Christine Warren" w:date="2020-10-06T12:39:00Z">
        <w:r w:rsidR="00312DAA">
          <w:rPr>
            <w:rFonts w:asciiTheme="minorHAnsi" w:eastAsia="Calibri" w:hAnsiTheme="minorHAnsi" w:cs="Calibri"/>
            <w:noProof/>
            <w:lang w:val="en-US" w:eastAsia="en-CA"/>
          </w:rPr>
          <w:t>NAICS-2012</w:t>
        </w:r>
      </w:ins>
      <w:ins w:id="1433" w:author="Christine Warren" w:date="2020-10-01T11:22:00Z">
        <w:r w:rsidRPr="0037344D">
          <w:rPr>
            <w:rFonts w:asciiTheme="minorHAnsi" w:eastAsia="Calibri" w:hAnsiTheme="minorHAnsi" w:cs="Calibri"/>
            <w:noProof/>
            <w:lang w:val="en-US" w:eastAsia="en-CA"/>
          </w:rPr>
          <w:t>) and associated occupations (from NOC-2016) mapped to each industry. Users can view statistics related to each occupation mapped to selected industries across columns, which include the number of individuals working in the occupation, demographic details, median income in the occupation, and the O*NET occupational measures.</w:t>
        </w:r>
      </w:ins>
    </w:p>
    <w:p w14:paraId="4725DC09" w14:textId="1220AF1E" w:rsidR="00D80579" w:rsidRDefault="00CF7AAC">
      <w:pPr>
        <w:pStyle w:val="PHOHeading4"/>
        <w:rPr>
          <w:ins w:id="1434" w:author="Christine Warren" w:date="2020-10-01T11:38:00Z"/>
        </w:rPr>
        <w:pPrChange w:id="1435" w:author="Christine Warren" w:date="2020-10-01T11:38:00Z">
          <w:pPr>
            <w:pStyle w:val="PHOBodyText"/>
          </w:pPr>
        </w:pPrChange>
      </w:pPr>
      <w:ins w:id="1436" w:author="Christine Warren" w:date="2020-10-01T11:38:00Z">
        <w:r>
          <w:t xml:space="preserve">TAB #6 – HEALTH REGIONS </w:t>
        </w:r>
      </w:ins>
      <w:ins w:id="1437" w:author="Christine Warren" w:date="2020-10-01T11:56:00Z">
        <w:r>
          <w:t>–</w:t>
        </w:r>
      </w:ins>
      <w:ins w:id="1438" w:author="Christine Warren" w:date="2020-10-01T11:38:00Z">
        <w:r>
          <w:t xml:space="preserve"> social </w:t>
        </w:r>
      </w:ins>
      <w:ins w:id="1439" w:author="Christine Warren" w:date="2020-10-01T11:56:00Z">
        <w:r>
          <w:t>stratifiers</w:t>
        </w:r>
      </w:ins>
      <w:ins w:id="1440" w:author="Christine Warren" w:date="2020-10-01T11:38:00Z">
        <w:r w:rsidR="00D80579">
          <w:t>:</w:t>
        </w:r>
      </w:ins>
    </w:p>
    <w:p w14:paraId="50681C97" w14:textId="3DDA5432" w:rsidR="00D80579" w:rsidRDefault="00D80579">
      <w:pPr>
        <w:pStyle w:val="PHOBodyText"/>
        <w:rPr>
          <w:ins w:id="1441" w:author="Christine Warren" w:date="2020-10-01T11:45:00Z"/>
        </w:rPr>
        <w:pPrChange w:id="1442" w:author="Christine Warren" w:date="2020-10-01T11:22:00Z">
          <w:pPr/>
        </w:pPrChange>
      </w:pPr>
      <w:ins w:id="1443" w:author="Christine Warren" w:date="2020-10-01T11:38:00Z">
        <w:r>
          <w:t>The ‘Health Regions – Social Stratifiers’ tab allows users to identify occupations based on geography, re-opening services, demographic characteristics, and occupational-related measures. This tab builds on ‘Health Regions – Social Stratifiers’ Tab in Tool 1.</w:t>
        </w:r>
      </w:ins>
      <w:ins w:id="1444" w:author="Christine Warren" w:date="2020-10-01T11:44:00Z">
        <w:r>
          <w:t xml:space="preserve"> </w:t>
        </w:r>
      </w:ins>
      <w:ins w:id="1445" w:author="Christine Warren" w:date="2020-10-01T11:40:00Z">
        <w:r>
          <w:t xml:space="preserve">This tab </w:t>
        </w:r>
      </w:ins>
      <w:ins w:id="1446" w:author="Christine Warren" w:date="2020-10-01T11:39:00Z">
        <w:r w:rsidRPr="00D80579">
          <w:t>displays information congruent with Tab#1 (</w:t>
        </w:r>
      </w:ins>
      <w:ins w:id="1447" w:author="Christine Warren" w:date="2020-10-01T11:43:00Z">
        <w:r>
          <w:t>Province Risk)</w:t>
        </w:r>
      </w:ins>
      <w:ins w:id="1448" w:author="Christine Warren" w:date="2020-10-01T11:39:00Z">
        <w:r w:rsidRPr="00D80579">
          <w:t xml:space="preserve"> at the regional level based on Statistics Canada 2018 Health Region boundaries. At the regional level, the information for visible minority status is more limited. For this indicator, 2 categories are present: ‘Visible Minority’, ‘Non-Visible Minority’. Given this, the information related to sex, age, visible minority status, and immigrant status are included together</w:t>
        </w:r>
      </w:ins>
      <w:ins w:id="1449" w:author="Christine Warren" w:date="2020-10-05T09:36:00Z">
        <w:r w:rsidR="00DD69C9">
          <w:t xml:space="preserve"> </w:t>
        </w:r>
        <w:r w:rsidR="00DD69C9" w:rsidRPr="00DD69C9">
          <w:t>(as described in the 2016 Census, Ch</w:t>
        </w:r>
        <w:r w:rsidR="00DD69C9">
          <w:t xml:space="preserve">apter I). </w:t>
        </w:r>
      </w:ins>
    </w:p>
    <w:p w14:paraId="19F3B53C" w14:textId="217BA8CE" w:rsidR="00381C89" w:rsidRDefault="00D80579" w:rsidP="00381C89">
      <w:pPr>
        <w:pStyle w:val="maintext"/>
        <w:numPr>
          <w:ilvl w:val="0"/>
          <w:numId w:val="35"/>
        </w:numPr>
        <w:rPr>
          <w:ins w:id="1450" w:author="Christine Warren" w:date="2020-10-01T11:50:00Z"/>
        </w:rPr>
      </w:pPr>
      <w:ins w:id="1451" w:author="Christine Warren" w:date="2020-10-01T11:45:00Z">
        <w:r w:rsidRPr="0037344D">
          <w:rPr>
            <w:rFonts w:ascii="Calibri Bold" w:eastAsiaTheme="minorEastAsia" w:hAnsi="Calibri Bold"/>
            <w:caps/>
            <w:color w:val="3D8704"/>
            <w:sz w:val="24"/>
            <w:szCs w:val="24"/>
          </w:rPr>
          <w:t>Sidebar:</w:t>
        </w:r>
        <w:r w:rsidRPr="0037344D">
          <w:rPr>
            <w:rFonts w:asciiTheme="minorHAnsi" w:hAnsiTheme="minorHAnsi"/>
          </w:rPr>
          <w:t xml:space="preserve"> Users can stratify information based on the </w:t>
        </w:r>
        <w:r w:rsidRPr="0037344D">
          <w:rPr>
            <w:rFonts w:asciiTheme="minorHAnsi" w:hAnsiTheme="minorHAnsi"/>
            <w:u w:val="single"/>
          </w:rPr>
          <w:t>Province/territory</w:t>
        </w:r>
        <w:r w:rsidRPr="009F50CF">
          <w:rPr>
            <w:rFonts w:asciiTheme="minorHAnsi" w:hAnsiTheme="minorHAnsi"/>
          </w:rPr>
          <w:t xml:space="preserve">, </w:t>
        </w:r>
        <w:r>
          <w:rPr>
            <w:rFonts w:asciiTheme="minorHAnsi" w:hAnsiTheme="minorHAnsi"/>
            <w:u w:val="single"/>
          </w:rPr>
          <w:t>Health Region</w:t>
        </w:r>
        <w:r w:rsidRPr="0037344D">
          <w:rPr>
            <w:rFonts w:asciiTheme="minorHAnsi" w:hAnsiTheme="minorHAnsi"/>
          </w:rPr>
          <w:t xml:space="preserve"> and </w:t>
        </w:r>
        <w:r w:rsidRPr="0037344D">
          <w:rPr>
            <w:rFonts w:asciiTheme="minorHAnsi" w:hAnsiTheme="minorHAnsi"/>
            <w:u w:val="single"/>
          </w:rPr>
          <w:t>Select Industry</w:t>
        </w:r>
        <w:r w:rsidRPr="0037344D">
          <w:rPr>
            <w:rFonts w:asciiTheme="minorHAnsi" w:hAnsiTheme="minorHAnsi"/>
          </w:rPr>
          <w:t xml:space="preserve"> to reopen, which includes a list of non-essential services by province/territory. Users can select multiple industries but must select at least one. Users must click/select “</w:t>
        </w:r>
        <w:r w:rsidRPr="0037344D">
          <w:rPr>
            <w:rFonts w:asciiTheme="minorHAnsi" w:hAnsiTheme="minorHAnsi"/>
            <w:u w:val="single"/>
          </w:rPr>
          <w:t>Update Above Selections</w:t>
        </w:r>
        <w:r w:rsidRPr="0037344D">
          <w:rPr>
            <w:rFonts w:asciiTheme="minorHAnsi" w:hAnsiTheme="minorHAnsi"/>
          </w:rPr>
          <w:t xml:space="preserve">” for the information to be displayed in the sub-tabs. The information presented in the plot and table will reflect occupations </w:t>
        </w:r>
      </w:ins>
      <w:ins w:id="1452" w:author="Christine Warren" w:date="2020-10-06T13:03:00Z">
        <w:r w:rsidR="00F75315">
          <w:rPr>
            <w:rFonts w:asciiTheme="minorHAnsi" w:hAnsiTheme="minorHAnsi"/>
          </w:rPr>
          <w:t>included</w:t>
        </w:r>
      </w:ins>
      <w:ins w:id="1453" w:author="Christine Warren" w:date="2020-10-05T09:25:00Z">
        <w:r w:rsidR="005873C5">
          <w:rPr>
            <w:rFonts w:asciiTheme="minorHAnsi" w:hAnsiTheme="minorHAnsi"/>
          </w:rPr>
          <w:t xml:space="preserve"> in</w:t>
        </w:r>
      </w:ins>
      <w:ins w:id="1454" w:author="Christine Warren" w:date="2020-10-01T11:45:00Z">
        <w:r w:rsidRPr="0037344D">
          <w:rPr>
            <w:rFonts w:asciiTheme="minorHAnsi" w:hAnsiTheme="minorHAnsi"/>
          </w:rPr>
          <w:t xml:space="preserve"> the user-selected industries to reopen</w:t>
        </w:r>
      </w:ins>
      <w:ins w:id="1455" w:author="Christine Warren" w:date="2020-10-01T11:48:00Z">
        <w:r w:rsidR="00381C89">
          <w:rPr>
            <w:rFonts w:asciiTheme="minorHAnsi" w:hAnsiTheme="minorHAnsi"/>
          </w:rPr>
          <w:t xml:space="preserve">. </w:t>
        </w:r>
      </w:ins>
      <w:ins w:id="1456" w:author="Christine Warren" w:date="2020-10-01T11:49:00Z">
        <w:r w:rsidR="00381C89" w:rsidRPr="00381C89">
          <w:t xml:space="preserve">In addition, users can select specific </w:t>
        </w:r>
        <w:r w:rsidR="00381C89" w:rsidRPr="00381C89">
          <w:rPr>
            <w:u w:val="single"/>
          </w:rPr>
          <w:t>Selected Characteristics</w:t>
        </w:r>
        <w:r w:rsidR="00381C89" w:rsidRPr="00381C89">
          <w:t xml:space="preserve">, which allow users to select estimates for the Total Population, Visible Minority Population, Non-Visible Minority Population, Non-permanent Resident Population, or Non-Immigrant Population, from </w:t>
        </w:r>
        <w:r w:rsidR="00AF0D7F">
          <w:t>the 2016 Census</w:t>
        </w:r>
        <w:r w:rsidR="00381C89" w:rsidRPr="00381C89">
          <w:t>. Occupational measures from O*NET mapped to t</w:t>
        </w:r>
        <w:r w:rsidR="00AF0D7F">
          <w:t xml:space="preserve">he NOC-2016 codes in the </w:t>
        </w:r>
        <w:r w:rsidR="00381C89" w:rsidRPr="00381C89">
          <w:t xml:space="preserve">2016 </w:t>
        </w:r>
      </w:ins>
      <w:ins w:id="1457" w:author="Christine Warren" w:date="2020-10-01T14:06:00Z">
        <w:r w:rsidR="00AF0D7F">
          <w:t>Census</w:t>
        </w:r>
      </w:ins>
      <w:ins w:id="1458" w:author="Christine Warren" w:date="2020-10-01T11:49:00Z">
        <w:r w:rsidR="00381C89" w:rsidRPr="00381C89">
          <w:t xml:space="preserve"> can be selected in the </w:t>
        </w:r>
        <w:r w:rsidR="00381C89" w:rsidRPr="00381C89">
          <w:rPr>
            <w:u w:val="single"/>
          </w:rPr>
          <w:t>X-axis and Y-axis ‘plot-only options’.</w:t>
        </w:r>
        <w:r w:rsidR="00381C89" w:rsidRPr="00381C89">
          <w:t xml:space="preserve"> </w:t>
        </w:r>
      </w:ins>
    </w:p>
    <w:p w14:paraId="5BFE8E80" w14:textId="13C5AF76" w:rsidR="00381C89" w:rsidRPr="00381C89" w:rsidRDefault="00381C89" w:rsidP="00381C89">
      <w:pPr>
        <w:numPr>
          <w:ilvl w:val="0"/>
          <w:numId w:val="35"/>
        </w:numPr>
        <w:rPr>
          <w:ins w:id="1459" w:author="Christine Warren" w:date="2020-10-01T11:50:00Z"/>
          <w:rFonts w:eastAsia="Calibri" w:cs="Calibri"/>
          <w:noProof/>
          <w:lang w:val="en-US" w:eastAsia="en-CA"/>
        </w:rPr>
      </w:pPr>
      <w:ins w:id="1460" w:author="Christine Warren" w:date="2020-10-01T11:50:00Z">
        <w:r w:rsidRPr="00381C89">
          <w:rPr>
            <w:rFonts w:ascii="Calibri Bold" w:eastAsiaTheme="minorEastAsia" w:hAnsi="Calibri Bold" w:cs="Calibri"/>
            <w:b/>
            <w:caps/>
            <w:noProof/>
            <w:color w:val="3D8704"/>
            <w:sz w:val="24"/>
            <w:szCs w:val="24"/>
            <w:lang w:val="en-US" w:eastAsia="en-CA"/>
          </w:rPr>
          <w:t>Plot:</w:t>
        </w:r>
        <w:r w:rsidRPr="00381C89">
          <w:rPr>
            <w:rFonts w:eastAsia="Calibri" w:cs="Calibri"/>
            <w:noProof/>
            <w:lang w:val="en-US" w:eastAsia="en-CA"/>
          </w:rPr>
          <w:t xml:space="preserve"> The plot allows users to illustrate occupational measures related to</w:t>
        </w:r>
        <w:r>
          <w:rPr>
            <w:rFonts w:eastAsia="Calibri" w:cs="Calibri"/>
            <w:noProof/>
            <w:lang w:val="en-US" w:eastAsia="en-CA"/>
          </w:rPr>
          <w:t xml:space="preserve"> the impact of economic re-opening on</w:t>
        </w:r>
        <w:r w:rsidRPr="00381C89">
          <w:rPr>
            <w:rFonts w:eastAsia="Calibri" w:cs="Calibri"/>
            <w:noProof/>
            <w:lang w:val="en-US" w:eastAsia="en-CA"/>
          </w:rPr>
          <w:t xml:space="preserve"> COVID-19 risk. Each ‘bubble’ repr</w:t>
        </w:r>
        <w:r>
          <w:rPr>
            <w:rFonts w:eastAsia="Calibri" w:cs="Calibri"/>
            <w:noProof/>
            <w:lang w:val="en-US" w:eastAsia="en-CA"/>
          </w:rPr>
          <w:t>esents a re-opened</w:t>
        </w:r>
        <w:r w:rsidRPr="00381C89">
          <w:rPr>
            <w:rFonts w:eastAsia="Calibri" w:cs="Calibri"/>
            <w:noProof/>
            <w:lang w:val="en-US" w:eastAsia="en-CA"/>
          </w:rPr>
          <w:t xml:space="preserve"> occupation based on the 4-digit NOC-2016 classifications. The size of each bubble is proportional to the size of the </w:t>
        </w:r>
      </w:ins>
      <w:ins w:id="1461" w:author="Christine Warren" w:date="2020-10-01T11:51:00Z">
        <w:r w:rsidRPr="00381C89">
          <w:rPr>
            <w:rFonts w:eastAsia="Calibri" w:cs="Calibri"/>
            <w:noProof/>
            <w:lang w:val="en-US" w:eastAsia="en-CA"/>
          </w:rPr>
          <w:t>the additional workforce added back into the economy,</w:t>
        </w:r>
        <w:r>
          <w:rPr>
            <w:rFonts w:eastAsia="Calibri" w:cs="Calibri"/>
            <w:noProof/>
            <w:lang w:val="en-US" w:eastAsia="en-CA"/>
          </w:rPr>
          <w:t xml:space="preserve"> </w:t>
        </w:r>
      </w:ins>
      <w:ins w:id="1462" w:author="Christine Warren" w:date="2020-10-01T11:52:00Z">
        <w:r w:rsidRPr="00381C89">
          <w:rPr>
            <w:rFonts w:eastAsia="Calibri" w:cs="Calibri"/>
            <w:noProof/>
            <w:lang w:val="en-US" w:eastAsia="en-CA"/>
          </w:rPr>
          <w:t>based on the provin</w:t>
        </w:r>
        <w:r>
          <w:rPr>
            <w:rFonts w:eastAsia="Calibri" w:cs="Calibri"/>
            <w:noProof/>
            <w:lang w:val="en-US" w:eastAsia="en-CA"/>
          </w:rPr>
          <w:t>ce/territory, health region, selected</w:t>
        </w:r>
        <w:r w:rsidRPr="00381C89">
          <w:rPr>
            <w:rFonts w:eastAsia="Calibri" w:cs="Calibri"/>
            <w:noProof/>
            <w:lang w:val="en-US" w:eastAsia="en-CA"/>
          </w:rPr>
          <w:t xml:space="preserve"> industry(ies)</w:t>
        </w:r>
        <w:r>
          <w:rPr>
            <w:rFonts w:eastAsia="Calibri" w:cs="Calibri"/>
            <w:noProof/>
            <w:lang w:val="en-US" w:eastAsia="en-CA"/>
          </w:rPr>
          <w:t>,</w:t>
        </w:r>
        <w:r w:rsidRPr="00381C89">
          <w:rPr>
            <w:rFonts w:eastAsia="Calibri" w:cs="Calibri"/>
            <w:noProof/>
            <w:lang w:val="en-US" w:eastAsia="en-CA"/>
          </w:rPr>
          <w:t xml:space="preserve"> </w:t>
        </w:r>
      </w:ins>
      <w:ins w:id="1463" w:author="Christine Warren" w:date="2020-10-01T11:51:00Z">
        <w:r>
          <w:rPr>
            <w:rFonts w:eastAsia="Calibri" w:cs="Calibri"/>
            <w:noProof/>
            <w:lang w:val="en-US" w:eastAsia="en-CA"/>
          </w:rPr>
          <w:t>selected</w:t>
        </w:r>
      </w:ins>
      <w:ins w:id="1464" w:author="Christine Warren" w:date="2020-10-01T11:50:00Z">
        <w:r w:rsidRPr="00381C89">
          <w:rPr>
            <w:rFonts w:eastAsia="Calibri" w:cs="Calibri"/>
            <w:noProof/>
            <w:lang w:val="en-US" w:eastAsia="en-CA"/>
          </w:rPr>
          <w:t xml:space="preserve"> sex, age and selected characteristics for each occupation. If users select multiple age groups, the sum of all selected age groups will be reflected in the plot. Users can hover over each bubble to view additional descriptive information related to the occupation. Users can modify the plot based on the X- and Y-axis options. Users can flip the axis options by selecting “Flip Axis Options”. Users can then revert to the axes as listed in the sidebars by selecting “Chosen Axis Options”. The plot legend colours reflect the 10 Broad Occupation Groups that each Occupation Unit Group is mapped to, based on the hierarchial NOC-2016 structure.</w:t>
        </w:r>
      </w:ins>
    </w:p>
    <w:p w14:paraId="409C7E12" w14:textId="32896A70" w:rsidR="00381C89" w:rsidRPr="00381C89" w:rsidRDefault="00381C89" w:rsidP="00C5143A">
      <w:pPr>
        <w:numPr>
          <w:ilvl w:val="0"/>
          <w:numId w:val="35"/>
        </w:numPr>
        <w:rPr>
          <w:ins w:id="1465" w:author="Christine Warren" w:date="2020-10-01T11:50:00Z"/>
          <w:rFonts w:asciiTheme="minorHAnsi" w:eastAsia="Calibri" w:hAnsiTheme="minorHAnsi" w:cs="Calibri"/>
          <w:noProof/>
          <w:lang w:val="en-US" w:eastAsia="en-CA"/>
          <w:rPrChange w:id="1466" w:author="Christine Warren" w:date="2020-10-01T11:53:00Z">
            <w:rPr>
              <w:ins w:id="1467" w:author="Christine Warren" w:date="2020-10-01T11:50:00Z"/>
              <w:rFonts w:eastAsia="Calibri" w:cs="Calibri"/>
              <w:noProof/>
              <w:lang w:val="en-US" w:eastAsia="en-CA"/>
            </w:rPr>
          </w:rPrChange>
        </w:rPr>
      </w:pPr>
      <w:ins w:id="1468" w:author="Christine Warren" w:date="2020-10-01T11:50:00Z">
        <w:r w:rsidRPr="00C5143A">
          <w:rPr>
            <w:rFonts w:ascii="Calibri Bold" w:eastAsiaTheme="minorEastAsia" w:hAnsi="Calibri Bold" w:cs="Calibri"/>
            <w:b/>
            <w:caps/>
            <w:noProof/>
            <w:color w:val="3D8704"/>
            <w:sz w:val="24"/>
            <w:szCs w:val="24"/>
            <w:lang w:val="en-US" w:eastAsia="en-CA"/>
          </w:rPr>
          <w:t>Table:</w:t>
        </w:r>
        <w:r w:rsidRPr="00C5143A">
          <w:rPr>
            <w:rFonts w:eastAsia="Calibri" w:cs="Calibri"/>
            <w:noProof/>
            <w:lang w:val="en-US" w:eastAsia="en-CA"/>
          </w:rPr>
          <w:t xml:space="preserve"> The table displays the user-defined information related to province/territory</w:t>
        </w:r>
      </w:ins>
      <w:ins w:id="1469" w:author="Christine Warren" w:date="2020-10-01T11:52:00Z">
        <w:r w:rsidRPr="00C5143A">
          <w:rPr>
            <w:rFonts w:eastAsia="Calibri" w:cs="Calibri"/>
            <w:noProof/>
            <w:lang w:val="en-US" w:eastAsia="en-CA"/>
          </w:rPr>
          <w:t>, health region,</w:t>
        </w:r>
      </w:ins>
      <w:ins w:id="1470" w:author="Christine Warren" w:date="2020-10-01T11:50:00Z">
        <w:r w:rsidRPr="00381C89">
          <w:rPr>
            <w:rFonts w:eastAsia="Calibri" w:cs="Calibri"/>
            <w:noProof/>
            <w:lang w:val="en-US" w:eastAsia="en-CA"/>
          </w:rPr>
          <w:t xml:space="preserve"> </w:t>
        </w:r>
      </w:ins>
      <w:ins w:id="1471" w:author="Christine Warren" w:date="2020-10-01T11:53:00Z">
        <w:r w:rsidRPr="00381C89">
          <w:rPr>
            <w:rFonts w:asciiTheme="minorHAnsi" w:eastAsia="Calibri" w:hAnsiTheme="minorHAnsi" w:cs="Calibri"/>
            <w:noProof/>
            <w:lang w:val="en-US" w:eastAsia="en-CA"/>
          </w:rPr>
          <w:t xml:space="preserve">select industries to re-open, and slider selections. Each row represents the selected industry(ies) (from </w:t>
        </w:r>
      </w:ins>
      <w:ins w:id="1472" w:author="Christine Warren" w:date="2020-10-06T12:39:00Z">
        <w:r w:rsidR="00312DAA">
          <w:rPr>
            <w:rFonts w:asciiTheme="minorHAnsi" w:eastAsia="Calibri" w:hAnsiTheme="minorHAnsi" w:cs="Calibri"/>
            <w:noProof/>
            <w:lang w:val="en-US" w:eastAsia="en-CA"/>
          </w:rPr>
          <w:t>NAICS-2012</w:t>
        </w:r>
      </w:ins>
      <w:ins w:id="1473" w:author="Christine Warren" w:date="2020-10-01T11:53:00Z">
        <w:r w:rsidRPr="00381C89">
          <w:rPr>
            <w:rFonts w:asciiTheme="minorHAnsi" w:eastAsia="Calibri" w:hAnsiTheme="minorHAnsi" w:cs="Calibri"/>
            <w:noProof/>
            <w:lang w:val="en-US" w:eastAsia="en-CA"/>
          </w:rPr>
          <w:t>) and associated occupations (from NOC-2016) mapped to each industry. Users can view statistics related to each occupation mapped to selected industries across columns, which include the number of individuals working in the occupation, demographic details, median income in the occupation, and the O*NET occupational measures.</w:t>
        </w:r>
      </w:ins>
    </w:p>
    <w:p w14:paraId="56A832D9" w14:textId="459B23B0" w:rsidR="00381C89" w:rsidRPr="00381C89" w:rsidRDefault="00381C89" w:rsidP="00381C89">
      <w:pPr>
        <w:numPr>
          <w:ilvl w:val="0"/>
          <w:numId w:val="35"/>
        </w:numPr>
        <w:rPr>
          <w:ins w:id="1474" w:author="Christine Warren" w:date="2020-10-01T11:50:00Z"/>
          <w:rFonts w:eastAsia="Calibri" w:cs="Calibri"/>
          <w:noProof/>
          <w:lang w:val="en-US" w:eastAsia="en-CA"/>
        </w:rPr>
      </w:pPr>
      <w:ins w:id="1475" w:author="Christine Warren" w:date="2020-10-01T11:50:00Z">
        <w:r w:rsidRPr="001B5F85">
          <w:rPr>
            <w:rStyle w:val="PHOHeading5Char"/>
            <w:rPrChange w:id="1476" w:author="Christine Warren" w:date="2020-10-02T10:47:00Z">
              <w:rPr>
                <w:rFonts w:ascii="Calibri Bold" w:eastAsiaTheme="minorEastAsia" w:hAnsi="Calibri Bold" w:cs="Calibri"/>
                <w:b/>
                <w:caps/>
                <w:noProof/>
                <w:color w:val="3D8704"/>
                <w:sz w:val="24"/>
                <w:szCs w:val="24"/>
                <w:lang w:val="en-US" w:eastAsia="en-CA"/>
              </w:rPr>
            </w:rPrChange>
          </w:rPr>
          <w:lastRenderedPageBreak/>
          <w:t>Summary (Table 1):</w:t>
        </w:r>
        <w:r w:rsidRPr="00381C89">
          <w:rPr>
            <w:rFonts w:eastAsia="Calibri" w:cs="Calibri"/>
            <w:noProof/>
            <w:lang w:val="en-US" w:eastAsia="en-CA"/>
          </w:rPr>
          <w:t xml:space="preserve"> This table provides summary measures for sex, age, and </w:t>
        </w:r>
      </w:ins>
      <w:ins w:id="1477" w:author="Christine Warren" w:date="2020-10-01T11:53:00Z">
        <w:r>
          <w:rPr>
            <w:rFonts w:eastAsia="Calibri" w:cs="Calibri"/>
            <w:noProof/>
            <w:lang w:val="en-US" w:eastAsia="en-CA"/>
          </w:rPr>
          <w:t>selected characteristics</w:t>
        </w:r>
      </w:ins>
      <w:ins w:id="1478" w:author="Christine Warren" w:date="2020-10-01T11:50:00Z">
        <w:r w:rsidRPr="00381C89">
          <w:rPr>
            <w:rFonts w:eastAsia="Calibri" w:cs="Calibri"/>
            <w:noProof/>
            <w:lang w:val="en-US" w:eastAsia="en-CA"/>
          </w:rPr>
          <w:t xml:space="preserve">. Each row represents the selected sex, age, and selected characteristic categories within the user-defined province/territory and industry. The columns show the total number of individuals represented in these demographics along with weighted O*NET measures and Median Income (CAD 2015). </w:t>
        </w:r>
      </w:ins>
    </w:p>
    <w:p w14:paraId="6090DBF5" w14:textId="187B86BD" w:rsidR="00750ECB" w:rsidRDefault="005469BF" w:rsidP="00750ECB">
      <w:pPr>
        <w:pStyle w:val="PHOHeading2"/>
        <w:rPr>
          <w:noProof/>
        </w:rPr>
      </w:pPr>
      <w:bookmarkStart w:id="1479" w:name="_Toc52446300"/>
      <w:commentRangeStart w:id="1480"/>
      <w:ins w:id="1481" w:author="Christine Warren" w:date="2020-09-24T13:43:00Z">
        <w:r>
          <w:rPr>
            <w:noProof/>
          </w:rPr>
          <w:t>Chapter V</w:t>
        </w:r>
      </w:ins>
      <w:ins w:id="1482" w:author="Christine Warren" w:date="2020-10-01T12:01:00Z">
        <w:r w:rsidR="00115F13">
          <w:rPr>
            <w:noProof/>
          </w:rPr>
          <w:t>I</w:t>
        </w:r>
      </w:ins>
      <w:ins w:id="1483" w:author="Christine Warren" w:date="2020-09-24T13:43:00Z">
        <w:r>
          <w:rPr>
            <w:noProof/>
          </w:rPr>
          <w:t xml:space="preserve">: </w:t>
        </w:r>
      </w:ins>
      <w:r w:rsidR="00750ECB">
        <w:rPr>
          <w:noProof/>
        </w:rPr>
        <w:t>Data Limitations</w:t>
      </w:r>
      <w:bookmarkEnd w:id="1479"/>
      <w:commentRangeEnd w:id="1480"/>
      <w:r w:rsidR="00494F3E">
        <w:rPr>
          <w:rStyle w:val="CommentReference"/>
          <w:rFonts w:eastAsiaTheme="minorHAnsi"/>
          <w:color w:val="auto"/>
          <w:lang w:eastAsia="en-US"/>
        </w:rPr>
        <w:commentReference w:id="1480"/>
      </w:r>
    </w:p>
    <w:p w14:paraId="52A92D1F" w14:textId="09DB66EA" w:rsidR="001B5F85" w:rsidRDefault="001B5F85">
      <w:pPr>
        <w:rPr>
          <w:ins w:id="1484" w:author="Christine Warren" w:date="2020-10-02T10:45:00Z"/>
          <w:noProof/>
        </w:rPr>
      </w:pPr>
      <w:ins w:id="1485" w:author="Christine Warren" w:date="2020-10-02T10:45:00Z">
        <w:r>
          <w:rPr>
            <w:noProof/>
          </w:rPr>
          <w:t xml:space="preserve">This section </w:t>
        </w:r>
      </w:ins>
      <w:ins w:id="1486" w:author="Christine Warren" w:date="2020-10-02T10:46:00Z">
        <w:r>
          <w:rPr>
            <w:noProof/>
          </w:rPr>
          <w:t xml:space="preserve">describes the data limitations for the 3 primary data sources used in </w:t>
        </w:r>
      </w:ins>
      <w:ins w:id="1487" w:author="Christine Warren" w:date="2020-10-02T14:21:00Z">
        <w:r w:rsidR="001F0B91">
          <w:rPr>
            <w:noProof/>
          </w:rPr>
          <w:t>for this project</w:t>
        </w:r>
      </w:ins>
      <w:ins w:id="1488" w:author="Christine Warren" w:date="2020-10-02T10:46:00Z">
        <w:r>
          <w:rPr>
            <w:noProof/>
          </w:rPr>
          <w:t>.</w:t>
        </w:r>
      </w:ins>
    </w:p>
    <w:p w14:paraId="6A8E8807" w14:textId="78D4DD91" w:rsidR="001208C7" w:rsidRDefault="00CD3596">
      <w:pPr>
        <w:pStyle w:val="PHOHeading5"/>
        <w:rPr>
          <w:ins w:id="1489" w:author="Christine Warren" w:date="2020-10-01T13:39:00Z"/>
          <w:noProof/>
        </w:rPr>
        <w:pPrChange w:id="1490" w:author="Christine Warren" w:date="2020-10-02T10:47:00Z">
          <w:pPr/>
        </w:pPrChange>
      </w:pPr>
      <w:commentRangeStart w:id="1491"/>
      <w:ins w:id="1492" w:author="Christine Warren" w:date="2020-10-01T13:39:00Z">
        <w:r>
          <w:rPr>
            <w:noProof/>
          </w:rPr>
          <w:t>2016</w:t>
        </w:r>
      </w:ins>
      <w:ins w:id="1493" w:author="Christine Warren" w:date="2020-10-01T14:06:00Z">
        <w:r w:rsidR="00AF0D7F">
          <w:rPr>
            <w:noProof/>
          </w:rPr>
          <w:t xml:space="preserve"> Census</w:t>
        </w:r>
      </w:ins>
      <w:commentRangeEnd w:id="1491"/>
      <w:ins w:id="1494" w:author="Christine Warren" w:date="2020-10-02T09:40:00Z">
        <w:r w:rsidR="0086521A">
          <w:rPr>
            <w:rStyle w:val="CommentReference"/>
            <w:rFonts w:ascii="Calibri" w:hAnsi="Calibri"/>
          </w:rPr>
          <w:commentReference w:id="1491"/>
        </w:r>
      </w:ins>
      <w:ins w:id="1495" w:author="Christine Warren" w:date="2020-10-01T13:39:00Z">
        <w:r>
          <w:rPr>
            <w:noProof/>
          </w:rPr>
          <w:t>:</w:t>
        </w:r>
      </w:ins>
    </w:p>
    <w:p w14:paraId="7A9B34F7" w14:textId="4A6FE1B3" w:rsidR="0082466F" w:rsidRDefault="0082466F">
      <w:pPr>
        <w:pStyle w:val="ListParagraph"/>
        <w:numPr>
          <w:ilvl w:val="0"/>
          <w:numId w:val="40"/>
        </w:numPr>
        <w:rPr>
          <w:ins w:id="1496" w:author="Christine Warren" w:date="2020-10-05T12:55:00Z"/>
          <w:noProof/>
        </w:rPr>
        <w:pPrChange w:id="1497" w:author="Christine Warren" w:date="2020-10-05T12:59:00Z">
          <w:pPr/>
        </w:pPrChange>
      </w:pPr>
      <w:ins w:id="1498" w:author="Christine Warren" w:date="2020-10-05T12:56:00Z">
        <w:r>
          <w:rPr>
            <w:noProof/>
          </w:rPr>
          <w:t>2016 Census data was provided by Statistics Canada, at the request of PHO researchers</w:t>
        </w:r>
      </w:ins>
      <w:ins w:id="1499" w:author="Christine Warren" w:date="2020-10-05T12:57:00Z">
        <w:r>
          <w:rPr>
            <w:noProof/>
          </w:rPr>
          <w:t xml:space="preserve">, </w:t>
        </w:r>
      </w:ins>
      <w:ins w:id="1500" w:author="Christine Warren" w:date="2020-10-05T13:01:00Z">
        <w:r>
          <w:rPr>
            <w:noProof/>
          </w:rPr>
          <w:t xml:space="preserve">in the form of tables </w:t>
        </w:r>
      </w:ins>
    </w:p>
    <w:p w14:paraId="2C9B82AA" w14:textId="159EFFEB" w:rsidR="002D3496" w:rsidRDefault="0082466F">
      <w:pPr>
        <w:pStyle w:val="ListParagraph"/>
        <w:numPr>
          <w:ilvl w:val="1"/>
          <w:numId w:val="40"/>
        </w:numPr>
        <w:rPr>
          <w:ins w:id="1501" w:author="Christine Warren" w:date="2020-10-05T13:04:00Z"/>
          <w:noProof/>
        </w:rPr>
        <w:pPrChange w:id="1502" w:author="Christine Warren" w:date="2020-10-05T13:02:00Z">
          <w:pPr/>
        </w:pPrChange>
      </w:pPr>
      <w:ins w:id="1503" w:author="Christine Warren" w:date="2020-10-05T13:02:00Z">
        <w:r>
          <w:rPr>
            <w:noProof/>
          </w:rPr>
          <w:t xml:space="preserve">All tables included data that was </w:t>
        </w:r>
      </w:ins>
      <w:ins w:id="1504" w:author="Christine Warren" w:date="2020-10-02T09:15:00Z">
        <w:r w:rsidR="002D3496">
          <w:rPr>
            <w:noProof/>
          </w:rPr>
          <w:t>provided at aggregate level</w:t>
        </w:r>
      </w:ins>
      <w:ins w:id="1505" w:author="Christine Warren" w:date="2020-10-05T13:04:00Z">
        <w:r>
          <w:rPr>
            <w:noProof/>
          </w:rPr>
          <w:t xml:space="preserve"> and therefore only ecologic</w:t>
        </w:r>
        <w:r w:rsidR="0039359F">
          <w:rPr>
            <w:noProof/>
          </w:rPr>
          <w:t>al associations can be infered</w:t>
        </w:r>
      </w:ins>
    </w:p>
    <w:p w14:paraId="51D7E671" w14:textId="6F24AC22" w:rsidR="0082466F" w:rsidRDefault="0082466F">
      <w:pPr>
        <w:pStyle w:val="ListParagraph"/>
        <w:numPr>
          <w:ilvl w:val="2"/>
          <w:numId w:val="40"/>
        </w:numPr>
        <w:rPr>
          <w:ins w:id="1506" w:author="Christine Warren" w:date="2020-10-05T13:05:00Z"/>
          <w:noProof/>
        </w:rPr>
        <w:pPrChange w:id="1507" w:author="Christine Warren" w:date="2020-10-05T13:04:00Z">
          <w:pPr/>
        </w:pPrChange>
      </w:pPr>
      <w:ins w:id="1508" w:author="Christine Warren" w:date="2020-10-05T13:04:00Z">
        <w:r>
          <w:rPr>
            <w:noProof/>
          </w:rPr>
          <w:t>potential for inferences with aggregate-level data to suffer from ecological fallacy</w:t>
        </w:r>
      </w:ins>
    </w:p>
    <w:p w14:paraId="448734FF" w14:textId="32E83D1D" w:rsidR="0082466F" w:rsidRDefault="0082466F">
      <w:pPr>
        <w:pStyle w:val="ListParagraph"/>
        <w:numPr>
          <w:ilvl w:val="1"/>
          <w:numId w:val="40"/>
        </w:numPr>
        <w:rPr>
          <w:ins w:id="1509" w:author="Christine Warren" w:date="2020-10-05T13:08:00Z"/>
          <w:noProof/>
        </w:rPr>
        <w:pPrChange w:id="1510" w:author="Christine Warren" w:date="2020-10-05T13:05:00Z">
          <w:pPr/>
        </w:pPrChange>
      </w:pPr>
      <w:ins w:id="1511" w:author="Christine Warren" w:date="2020-10-05T13:05:00Z">
        <w:r>
          <w:rPr>
            <w:noProof/>
          </w:rPr>
          <w:t>For confidentiality and privacy considerations, Statistics Canada</w:t>
        </w:r>
      </w:ins>
      <w:ins w:id="1512" w:author="Christine Warren" w:date="2020-10-05T13:08:00Z">
        <w:r w:rsidR="0072440D">
          <w:rPr>
            <w:noProof/>
          </w:rPr>
          <w:t xml:space="preserve"> tra</w:t>
        </w:r>
        <w:r w:rsidR="0039359F">
          <w:rPr>
            <w:noProof/>
          </w:rPr>
          <w:t xml:space="preserve">nsforms </w:t>
        </w:r>
      </w:ins>
      <w:ins w:id="1513" w:author="Christine Warren" w:date="2020-10-13T15:18:00Z">
        <w:r w:rsidR="00737478">
          <w:rPr>
            <w:noProof/>
          </w:rPr>
          <w:t xml:space="preserve">aggregate </w:t>
        </w:r>
      </w:ins>
      <w:ins w:id="1514" w:author="Christine Warren" w:date="2020-10-05T13:08:00Z">
        <w:r w:rsidR="0039359F">
          <w:rPr>
            <w:noProof/>
          </w:rPr>
          <w:t>data by random rounding</w:t>
        </w:r>
      </w:ins>
    </w:p>
    <w:p w14:paraId="70580964" w14:textId="083EED18" w:rsidR="0072440D" w:rsidRDefault="0072440D">
      <w:pPr>
        <w:pStyle w:val="ListParagraph"/>
        <w:numPr>
          <w:ilvl w:val="2"/>
          <w:numId w:val="40"/>
        </w:numPr>
        <w:rPr>
          <w:ins w:id="1515" w:author="Christine Warren" w:date="2020-10-05T13:09:00Z"/>
          <w:noProof/>
        </w:rPr>
        <w:pPrChange w:id="1516" w:author="Christine Warren" w:date="2020-10-05T13:08:00Z">
          <w:pPr/>
        </w:pPrChange>
      </w:pPr>
      <w:ins w:id="1517" w:author="Christine Warren" w:date="2020-10-05T13:08:00Z">
        <w:r>
          <w:rPr>
            <w:noProof/>
          </w:rPr>
          <w:t>Each aggregate value are randomly roun</w:t>
        </w:r>
        <w:r w:rsidR="0048142C">
          <w:rPr>
            <w:noProof/>
          </w:rPr>
          <w:t>ded up or down to a multiple of</w:t>
        </w:r>
      </w:ins>
      <w:ins w:id="1518" w:author="Christine Warren" w:date="2020-10-05T13:09:00Z">
        <w:r>
          <w:rPr>
            <w:noProof/>
          </w:rPr>
          <w:t xml:space="preserve"> ‘5’, or ‘10’</w:t>
        </w:r>
      </w:ins>
    </w:p>
    <w:p w14:paraId="127D481F" w14:textId="360A4CE0" w:rsidR="00737478" w:rsidRDefault="005D2FD4">
      <w:pPr>
        <w:pStyle w:val="ListParagraph"/>
        <w:numPr>
          <w:ilvl w:val="3"/>
          <w:numId w:val="40"/>
        </w:numPr>
        <w:rPr>
          <w:ins w:id="1519" w:author="Christine Warren" w:date="2020-10-02T09:37:00Z"/>
          <w:noProof/>
        </w:rPr>
        <w:pPrChange w:id="1520" w:author="Christine Warren" w:date="2020-10-13T15:18:00Z">
          <w:pPr/>
        </w:pPrChange>
      </w:pPr>
      <w:ins w:id="1521" w:author="Christine Warren" w:date="2020-10-02T09:25:00Z">
        <w:r>
          <w:rPr>
            <w:noProof/>
          </w:rPr>
          <w:t>When</w:t>
        </w:r>
        <w:r w:rsidR="002D3496" w:rsidRPr="002D3496">
          <w:rPr>
            <w:noProof/>
          </w:rPr>
          <w:t xml:space="preserve"> data are summed or grouped, the total value may not match th</w:t>
        </w:r>
        <w:r w:rsidR="00873D78">
          <w:rPr>
            <w:noProof/>
          </w:rPr>
          <w:t>e sum of the individual values</w:t>
        </w:r>
      </w:ins>
      <w:ins w:id="1522" w:author="Christine Warren" w:date="2020-10-13T15:18:00Z">
        <w:r w:rsidR="00737478">
          <w:rPr>
            <w:noProof/>
          </w:rPr>
          <w:t>.</w:t>
        </w:r>
      </w:ins>
    </w:p>
    <w:p w14:paraId="43D4928C" w14:textId="57F025D5" w:rsidR="002D3496" w:rsidRDefault="005D2FD4">
      <w:pPr>
        <w:pStyle w:val="ListParagraph"/>
        <w:numPr>
          <w:ilvl w:val="3"/>
          <w:numId w:val="40"/>
        </w:numPr>
        <w:rPr>
          <w:ins w:id="1523" w:author="Christine Warren" w:date="2020-10-13T15:18:00Z"/>
          <w:noProof/>
        </w:rPr>
        <w:pPrChange w:id="1524" w:author="Christine Warren" w:date="2020-10-13T15:18:00Z">
          <w:pPr/>
        </w:pPrChange>
      </w:pPr>
      <w:ins w:id="1525" w:author="Christine Warren" w:date="2020-10-02T09:25:00Z">
        <w:r>
          <w:rPr>
            <w:noProof/>
          </w:rPr>
          <w:t>P</w:t>
        </w:r>
        <w:r w:rsidR="002D3496" w:rsidRPr="002D3496">
          <w:rPr>
            <w:noProof/>
          </w:rPr>
          <w:t>ercentages calculated may not add up</w:t>
        </w:r>
        <w:r w:rsidR="00873D78">
          <w:rPr>
            <w:noProof/>
          </w:rPr>
          <w:t xml:space="preserve"> to 100%</w:t>
        </w:r>
      </w:ins>
    </w:p>
    <w:p w14:paraId="44340258" w14:textId="1C77A66E" w:rsidR="00737478" w:rsidRDefault="00737478">
      <w:pPr>
        <w:pStyle w:val="ListParagraph"/>
        <w:numPr>
          <w:ilvl w:val="2"/>
          <w:numId w:val="40"/>
        </w:numPr>
        <w:rPr>
          <w:ins w:id="1526" w:author="Christine Warren" w:date="2020-10-02T09:37:00Z"/>
          <w:noProof/>
        </w:rPr>
        <w:pPrChange w:id="1527" w:author="Christine Warren" w:date="2020-10-13T15:19:00Z">
          <w:pPr/>
        </w:pPrChange>
      </w:pPr>
      <w:ins w:id="1528" w:author="Christine Warren" w:date="2020-10-13T15:18:00Z">
        <w:r>
          <w:rPr>
            <w:noProof/>
          </w:rPr>
          <w:t xml:space="preserve">For this project, </w:t>
        </w:r>
      </w:ins>
      <w:ins w:id="1529" w:author="Christine Warren" w:date="2020-10-13T15:19:00Z">
        <w:r>
          <w:rPr>
            <w:noProof/>
          </w:rPr>
          <w:t>the</w:t>
        </w:r>
      </w:ins>
      <w:ins w:id="1530" w:author="Christine Warren" w:date="2020-10-13T15:18:00Z">
        <w:r>
          <w:rPr>
            <w:noProof/>
          </w:rPr>
          <w:t xml:space="preserve"> Total</w:t>
        </w:r>
      </w:ins>
      <w:ins w:id="1531" w:author="Christine Warren" w:date="2020-10-13T15:19:00Z">
        <w:r>
          <w:rPr>
            <w:noProof/>
          </w:rPr>
          <w:t xml:space="preserve"> sum of individuals provided</w:t>
        </w:r>
      </w:ins>
      <w:ins w:id="1532" w:author="Christine Warren" w:date="2020-10-13T15:18:00Z">
        <w:r>
          <w:rPr>
            <w:noProof/>
          </w:rPr>
          <w:t xml:space="preserve"> may not directly add to the sum of all Visible Minority Groups or the sum of all Immigrant Status Groups</w:t>
        </w:r>
      </w:ins>
    </w:p>
    <w:p w14:paraId="679BD1B1" w14:textId="0244628C" w:rsidR="0086521A" w:rsidRDefault="0086521A">
      <w:pPr>
        <w:pStyle w:val="ListParagraph"/>
        <w:numPr>
          <w:ilvl w:val="1"/>
          <w:numId w:val="40"/>
        </w:numPr>
        <w:rPr>
          <w:ins w:id="1533" w:author="Christine Warren" w:date="2020-10-02T09:41:00Z"/>
          <w:noProof/>
        </w:rPr>
        <w:pPrChange w:id="1534" w:author="Christine Warren" w:date="2020-10-05T13:14:00Z">
          <w:pPr/>
        </w:pPrChange>
      </w:pPr>
      <w:ins w:id="1535" w:author="Christine Warren" w:date="2020-10-02T09:37:00Z">
        <w:r>
          <w:rPr>
            <w:noProof/>
          </w:rPr>
          <w:t xml:space="preserve">Global non-response for Provinces/Territories and Health Regions </w:t>
        </w:r>
      </w:ins>
      <w:ins w:id="1536" w:author="Christine Warren" w:date="2020-10-02T09:38:00Z">
        <w:r>
          <w:rPr>
            <w:noProof/>
          </w:rPr>
          <w:t>for long-form questionnaire</w:t>
        </w:r>
      </w:ins>
    </w:p>
    <w:p w14:paraId="4E6021CC" w14:textId="623846AE" w:rsidR="0086521A" w:rsidRDefault="001B5F85">
      <w:pPr>
        <w:pStyle w:val="ListParagraph"/>
        <w:numPr>
          <w:ilvl w:val="2"/>
          <w:numId w:val="40"/>
        </w:numPr>
        <w:rPr>
          <w:ins w:id="1537" w:author="Christine Warren" w:date="2020-10-02T09:15:00Z"/>
          <w:noProof/>
        </w:rPr>
        <w:pPrChange w:id="1538" w:author="Christine Warren" w:date="2020-10-05T13:14:00Z">
          <w:pPr/>
        </w:pPrChange>
      </w:pPr>
      <w:ins w:id="1539" w:author="Christine Warren" w:date="2020-10-02T10:41:00Z">
        <w:r>
          <w:rPr>
            <w:noProof/>
          </w:rPr>
          <w:t xml:space="preserve">Province/territories: </w:t>
        </w:r>
      </w:ins>
      <w:ins w:id="1540" w:author="Christine Warren" w:date="2020-10-02T09:41:00Z">
        <w:r w:rsidR="0086521A">
          <w:rPr>
            <w:noProof/>
          </w:rPr>
          <w:t>Range from 4.3% in Quebec to 8.8% in NWT</w:t>
        </w:r>
      </w:ins>
    </w:p>
    <w:p w14:paraId="7D82761D" w14:textId="1A2E2BD3" w:rsidR="006B2D16" w:rsidRDefault="006B2D16">
      <w:pPr>
        <w:pStyle w:val="ListParagraph"/>
        <w:numPr>
          <w:ilvl w:val="1"/>
          <w:numId w:val="40"/>
        </w:numPr>
        <w:rPr>
          <w:ins w:id="1541" w:author="Christine Warren" w:date="2020-10-02T11:39:00Z"/>
          <w:noProof/>
        </w:rPr>
        <w:pPrChange w:id="1542" w:author="Christine Warren" w:date="2020-10-05T13:15:00Z">
          <w:pPr/>
        </w:pPrChange>
      </w:pPr>
      <w:ins w:id="1543" w:author="Christine Warren" w:date="2020-10-02T11:39:00Z">
        <w:r>
          <w:rPr>
            <w:noProof/>
          </w:rPr>
          <w:t>Population is</w:t>
        </w:r>
      </w:ins>
      <w:ins w:id="1544" w:author="Christine Warren" w:date="2020-10-05T13:15:00Z">
        <w:r w:rsidR="00873D78">
          <w:rPr>
            <w:noProof/>
          </w:rPr>
          <w:t xml:space="preserve"> for year</w:t>
        </w:r>
      </w:ins>
      <w:ins w:id="1545" w:author="Christine Warren" w:date="2020-10-02T11:39:00Z">
        <w:r w:rsidR="00873D78">
          <w:rPr>
            <w:noProof/>
          </w:rPr>
          <w:t xml:space="preserve"> 2016</w:t>
        </w:r>
      </w:ins>
    </w:p>
    <w:p w14:paraId="7BF04196" w14:textId="1B4A509E" w:rsidR="00CD3596" w:rsidRDefault="00CD3596">
      <w:pPr>
        <w:pStyle w:val="ListParagraph"/>
        <w:numPr>
          <w:ilvl w:val="2"/>
          <w:numId w:val="40"/>
        </w:numPr>
        <w:rPr>
          <w:ins w:id="1546" w:author="Christine Warren" w:date="2020-10-05T13:18:00Z"/>
          <w:noProof/>
        </w:rPr>
        <w:pPrChange w:id="1547" w:author="Christine Warren" w:date="2020-10-05T13:15:00Z">
          <w:pPr/>
        </w:pPrChange>
      </w:pPr>
      <w:ins w:id="1548" w:author="Christine Warren" w:date="2020-10-01T13:39:00Z">
        <w:r>
          <w:rPr>
            <w:noProof/>
          </w:rPr>
          <w:t xml:space="preserve">Assume </w:t>
        </w:r>
      </w:ins>
      <w:ins w:id="1549" w:author="Christine Warren" w:date="2020-10-02T11:39:00Z">
        <w:r w:rsidR="006B2D16">
          <w:rPr>
            <w:noProof/>
          </w:rPr>
          <w:t>consistent population size for wor</w:t>
        </w:r>
        <w:r w:rsidR="0048142C">
          <w:rPr>
            <w:noProof/>
          </w:rPr>
          <w:t>kforce</w:t>
        </w:r>
      </w:ins>
    </w:p>
    <w:p w14:paraId="5C9E5B62" w14:textId="6ED65E42" w:rsidR="00AB2514" w:rsidRDefault="00AB2514">
      <w:pPr>
        <w:pStyle w:val="ListParagraph"/>
        <w:numPr>
          <w:ilvl w:val="1"/>
          <w:numId w:val="40"/>
        </w:numPr>
        <w:rPr>
          <w:ins w:id="1550" w:author="Christine Warren" w:date="2020-10-01T13:39:00Z"/>
          <w:noProof/>
        </w:rPr>
        <w:pPrChange w:id="1551" w:author="Christine Warren" w:date="2020-10-05T13:18:00Z">
          <w:pPr/>
        </w:pPrChange>
      </w:pPr>
      <w:ins w:id="1552" w:author="Christine Warren" w:date="2020-10-05T13:18:00Z">
        <w:r w:rsidRPr="00AB2514">
          <w:rPr>
            <w:noProof/>
          </w:rPr>
          <w:t>Median income includes t</w:t>
        </w:r>
        <w:r w:rsidR="007A2FCA">
          <w:rPr>
            <w:noProof/>
          </w:rPr>
          <w:t>otal workforce (part/full-time)</w:t>
        </w:r>
      </w:ins>
    </w:p>
    <w:p w14:paraId="23337A2E" w14:textId="7346197F" w:rsidR="00CD3596" w:rsidRDefault="00AF46A4">
      <w:pPr>
        <w:pStyle w:val="ListParagraph"/>
        <w:numPr>
          <w:ilvl w:val="0"/>
          <w:numId w:val="40"/>
        </w:numPr>
        <w:rPr>
          <w:ins w:id="1553" w:author="Christine Warren" w:date="2020-10-05T13:16:00Z"/>
          <w:noProof/>
        </w:rPr>
        <w:pPrChange w:id="1554" w:author="Christine Warren" w:date="2020-10-02T10:47:00Z">
          <w:pPr/>
        </w:pPrChange>
      </w:pPr>
      <w:ins w:id="1555" w:author="Christine Warren" w:date="2020-10-13T09:17:00Z">
        <w:r>
          <w:rPr>
            <w:noProof/>
          </w:rPr>
          <w:t xml:space="preserve">In addition, </w:t>
        </w:r>
      </w:ins>
      <w:ins w:id="1556" w:author="Christine Warren" w:date="2020-10-05T13:22:00Z">
        <w:r>
          <w:rPr>
            <w:noProof/>
          </w:rPr>
          <w:t>Statistics Canada has enumerated a list of potential</w:t>
        </w:r>
        <w:r w:rsidR="005E2717">
          <w:rPr>
            <w:noProof/>
          </w:rPr>
          <w:t xml:space="preserve"> </w:t>
        </w:r>
      </w:ins>
      <w:ins w:id="1557" w:author="Christine Warren" w:date="2020-10-05T13:16:00Z">
        <w:r w:rsidR="005E2717">
          <w:rPr>
            <w:noProof/>
          </w:rPr>
          <w:t>s</w:t>
        </w:r>
        <w:commentRangeStart w:id="1558"/>
        <w:r w:rsidR="00873D78">
          <w:rPr>
            <w:noProof/>
          </w:rPr>
          <w:t>ources of error</w:t>
        </w:r>
      </w:ins>
      <w:commentRangeEnd w:id="1558"/>
      <w:ins w:id="1559" w:author="Christine Warren" w:date="2020-10-05T13:22:00Z">
        <w:r w:rsidR="005E2717">
          <w:rPr>
            <w:noProof/>
          </w:rPr>
          <w:t xml:space="preserve"> in the Census</w:t>
        </w:r>
      </w:ins>
      <w:ins w:id="1560" w:author="Christine Warren" w:date="2020-10-05T13:16:00Z">
        <w:r w:rsidR="00873D78">
          <w:rPr>
            <w:rStyle w:val="CommentReference"/>
            <w:rFonts w:ascii="Calibri" w:hAnsi="Calibri"/>
          </w:rPr>
          <w:commentReference w:id="1558"/>
        </w:r>
      </w:ins>
    </w:p>
    <w:p w14:paraId="1DAE03E9" w14:textId="77777777" w:rsidR="00AF46A4" w:rsidRDefault="00873D78">
      <w:pPr>
        <w:pStyle w:val="ListParagraph"/>
        <w:numPr>
          <w:ilvl w:val="1"/>
          <w:numId w:val="40"/>
        </w:numPr>
        <w:rPr>
          <w:ins w:id="1561" w:author="Christine Warren" w:date="2020-10-13T09:17:00Z"/>
          <w:noProof/>
        </w:rPr>
      </w:pPr>
      <w:ins w:id="1562" w:author="Christine Warren" w:date="2020-10-05T13:16:00Z">
        <w:r>
          <w:rPr>
            <w:noProof/>
          </w:rPr>
          <w:t xml:space="preserve">Coverage errors </w:t>
        </w:r>
      </w:ins>
    </w:p>
    <w:p w14:paraId="7A9714BE" w14:textId="41150622" w:rsidR="00AF46A4" w:rsidRDefault="00AF46A4">
      <w:pPr>
        <w:pStyle w:val="ListParagraph"/>
        <w:numPr>
          <w:ilvl w:val="1"/>
          <w:numId w:val="40"/>
        </w:numPr>
        <w:rPr>
          <w:ins w:id="1563" w:author="Christine Warren" w:date="2020-10-13T09:18:00Z"/>
          <w:noProof/>
        </w:rPr>
      </w:pPr>
      <w:ins w:id="1564" w:author="Christine Warren" w:date="2020-10-05T13:16:00Z">
        <w:r>
          <w:rPr>
            <w:noProof/>
          </w:rPr>
          <w:t>Non-response errors</w:t>
        </w:r>
      </w:ins>
    </w:p>
    <w:p w14:paraId="5E9925BC" w14:textId="18C35391" w:rsidR="00AF46A4" w:rsidRDefault="00AF46A4">
      <w:pPr>
        <w:pStyle w:val="ListParagraph"/>
        <w:numPr>
          <w:ilvl w:val="1"/>
          <w:numId w:val="40"/>
        </w:numPr>
        <w:rPr>
          <w:ins w:id="1565" w:author="Christine Warren" w:date="2020-10-13T09:18:00Z"/>
          <w:noProof/>
        </w:rPr>
      </w:pPr>
      <w:ins w:id="1566" w:author="Christine Warren" w:date="2020-10-05T13:16:00Z">
        <w:r>
          <w:rPr>
            <w:noProof/>
          </w:rPr>
          <w:t>Response errors</w:t>
        </w:r>
        <w:r w:rsidR="00873D78">
          <w:rPr>
            <w:noProof/>
          </w:rPr>
          <w:t xml:space="preserve"> </w:t>
        </w:r>
      </w:ins>
    </w:p>
    <w:p w14:paraId="18698F03" w14:textId="7AD13047" w:rsidR="00AF46A4" w:rsidRDefault="00873D78">
      <w:pPr>
        <w:pStyle w:val="ListParagraph"/>
        <w:numPr>
          <w:ilvl w:val="1"/>
          <w:numId w:val="40"/>
        </w:numPr>
        <w:rPr>
          <w:ins w:id="1567" w:author="Christine Warren" w:date="2020-10-13T09:18:00Z"/>
          <w:noProof/>
        </w:rPr>
      </w:pPr>
      <w:ins w:id="1568" w:author="Christine Warren" w:date="2020-10-05T13:16:00Z">
        <w:r>
          <w:rPr>
            <w:noProof/>
          </w:rPr>
          <w:t xml:space="preserve">Processing errors </w:t>
        </w:r>
      </w:ins>
    </w:p>
    <w:p w14:paraId="2FD600C2" w14:textId="7AABF00B" w:rsidR="00AF46A4" w:rsidRDefault="00873D78">
      <w:pPr>
        <w:pStyle w:val="ListParagraph"/>
        <w:numPr>
          <w:ilvl w:val="1"/>
          <w:numId w:val="40"/>
        </w:numPr>
        <w:rPr>
          <w:ins w:id="1569" w:author="Christine Warren" w:date="2020-10-13T09:18:00Z"/>
          <w:noProof/>
        </w:rPr>
        <w:pPrChange w:id="1570" w:author="Christine Warren" w:date="2020-10-05T13:16:00Z">
          <w:pPr/>
        </w:pPrChange>
      </w:pPr>
      <w:ins w:id="1571" w:author="Christine Warren" w:date="2020-10-05T13:16:00Z">
        <w:r>
          <w:rPr>
            <w:noProof/>
          </w:rPr>
          <w:t xml:space="preserve">Sampling errors </w:t>
        </w:r>
      </w:ins>
    </w:p>
    <w:p w14:paraId="6C572D75" w14:textId="7BE17399" w:rsidR="00E60211" w:rsidRDefault="00E60211">
      <w:pPr>
        <w:pStyle w:val="PHOHeading5"/>
        <w:rPr>
          <w:ins w:id="1572" w:author="Christine Warren" w:date="2020-10-01T14:36:00Z"/>
          <w:noProof/>
        </w:rPr>
        <w:pPrChange w:id="1573" w:author="Christine Warren" w:date="2020-10-02T10:47:00Z">
          <w:pPr/>
        </w:pPrChange>
      </w:pPr>
      <w:ins w:id="1574" w:author="Christine Warren" w:date="2020-10-01T14:36:00Z">
        <w:r>
          <w:rPr>
            <w:noProof/>
          </w:rPr>
          <w:t>O*NET:</w:t>
        </w:r>
      </w:ins>
    </w:p>
    <w:p w14:paraId="6777D98A" w14:textId="16361339" w:rsidR="00E60211" w:rsidRDefault="0027155F">
      <w:pPr>
        <w:pStyle w:val="ListParagraph"/>
        <w:numPr>
          <w:ilvl w:val="0"/>
          <w:numId w:val="40"/>
        </w:numPr>
        <w:rPr>
          <w:ins w:id="1575" w:author="Christine Warren" w:date="2020-10-01T14:36:00Z"/>
          <w:noProof/>
        </w:rPr>
        <w:pPrChange w:id="1576" w:author="Christine Warren" w:date="2020-10-02T10:47:00Z">
          <w:pPr/>
        </w:pPrChange>
      </w:pPr>
      <w:ins w:id="1577" w:author="Christine Warren" w:date="2020-10-05T14:16:00Z">
        <w:r>
          <w:rPr>
            <w:noProof/>
          </w:rPr>
          <w:t>The Occupational Information Network (O*NET) is a database designed and maintained in the United States.</w:t>
        </w:r>
      </w:ins>
    </w:p>
    <w:p w14:paraId="62D7C329" w14:textId="788C75A5" w:rsidR="0027155F" w:rsidRDefault="0027155F">
      <w:pPr>
        <w:pStyle w:val="ListParagraph"/>
        <w:numPr>
          <w:ilvl w:val="1"/>
          <w:numId w:val="40"/>
        </w:numPr>
        <w:rPr>
          <w:ins w:id="1578" w:author="Christine Warren" w:date="2020-10-05T14:21:00Z"/>
          <w:noProof/>
        </w:rPr>
        <w:pPrChange w:id="1579" w:author="Christine Warren" w:date="2020-10-05T14:21:00Z">
          <w:pPr/>
        </w:pPrChange>
      </w:pPr>
      <w:ins w:id="1580" w:author="Christine Warren" w:date="2020-10-05T14:17:00Z">
        <w:r>
          <w:rPr>
            <w:noProof/>
          </w:rPr>
          <w:t xml:space="preserve">O*NET uses the </w:t>
        </w:r>
      </w:ins>
      <w:ins w:id="1581" w:author="Christine Warren" w:date="2020-10-05T14:18:00Z">
        <w:r w:rsidRPr="0027155F">
          <w:rPr>
            <w:noProof/>
          </w:rPr>
          <w:t>Standard Occupational Classification (SOC) system</w:t>
        </w:r>
      </w:ins>
      <w:ins w:id="1582" w:author="Christine Warren" w:date="2020-10-05T14:19:00Z">
        <w:r>
          <w:rPr>
            <w:noProof/>
          </w:rPr>
          <w:t xml:space="preserve"> that</w:t>
        </w:r>
      </w:ins>
      <w:ins w:id="1583" w:author="Christine Warren" w:date="2020-10-05T14:20:00Z">
        <w:r>
          <w:rPr>
            <w:noProof/>
          </w:rPr>
          <w:t xml:space="preserve"> is a hierarchial system which</w:t>
        </w:r>
      </w:ins>
      <w:ins w:id="1584" w:author="Christine Warren" w:date="2020-10-05T14:19:00Z">
        <w:r>
          <w:rPr>
            <w:noProof/>
          </w:rPr>
          <w:t xml:space="preserve"> classifies workers in </w:t>
        </w:r>
      </w:ins>
      <w:ins w:id="1585" w:author="Christine Warren" w:date="2020-10-05T14:20:00Z">
        <w:r>
          <w:rPr>
            <w:noProof/>
          </w:rPr>
          <w:t>867 occupation groups at the most granular level</w:t>
        </w:r>
      </w:ins>
      <w:ins w:id="1586" w:author="Christine Warren" w:date="2020-10-05T14:21:00Z">
        <w:r>
          <w:rPr>
            <w:noProof/>
          </w:rPr>
          <w:t xml:space="preserve">. </w:t>
        </w:r>
      </w:ins>
      <w:ins w:id="1587" w:author="Christine Warren" w:date="2020-10-05T14:20:00Z">
        <w:r>
          <w:rPr>
            <w:noProof/>
          </w:rPr>
          <w:t xml:space="preserve">In </w:t>
        </w:r>
        <w:r>
          <w:rPr>
            <w:noProof/>
          </w:rPr>
          <w:lastRenderedPageBreak/>
          <w:t>Canada, the 2016 Census used the National Occupational Classification (NOC) System, with 500 occupation groups at the most granular level</w:t>
        </w:r>
      </w:ins>
      <w:ins w:id="1588" w:author="Christine Warren" w:date="2020-10-05T14:21:00Z">
        <w:r>
          <w:rPr>
            <w:noProof/>
          </w:rPr>
          <w:t>.</w:t>
        </w:r>
      </w:ins>
    </w:p>
    <w:p w14:paraId="6AF43D4D" w14:textId="06BADFBC" w:rsidR="0027155F" w:rsidRDefault="0027155F">
      <w:pPr>
        <w:pStyle w:val="ListParagraph"/>
        <w:numPr>
          <w:ilvl w:val="2"/>
          <w:numId w:val="40"/>
        </w:numPr>
        <w:rPr>
          <w:ins w:id="1589" w:author="Christine Warren" w:date="2020-10-05T14:22:00Z"/>
          <w:noProof/>
        </w:rPr>
        <w:pPrChange w:id="1590" w:author="Christine Warren" w:date="2020-10-05T14:22:00Z">
          <w:pPr/>
        </w:pPrChange>
      </w:pPr>
      <w:ins w:id="1591" w:author="Christine Warren" w:date="2020-10-05T14:21:00Z">
        <w:r>
          <w:rPr>
            <w:noProof/>
          </w:rPr>
          <w:t xml:space="preserve">To reconcile this, published crosswalks between SOC and NOC occupations were retrieved and used. We relied on a crosswalk published by the </w:t>
        </w:r>
      </w:ins>
      <w:ins w:id="1592" w:author="Christine Warren" w:date="2020-10-05T14:22:00Z">
        <w:r>
          <w:rPr>
            <w:noProof/>
          </w:rPr>
          <w:t>Brookfield Institute (</w:t>
        </w:r>
        <w:r>
          <w:fldChar w:fldCharType="begin"/>
        </w:r>
        <w:r>
          <w:instrText xml:space="preserve"> HYPERLINK "https://brookfieldinstitute.ca/" </w:instrText>
        </w:r>
        <w:r>
          <w:fldChar w:fldCharType="separate"/>
        </w:r>
        <w:r>
          <w:rPr>
            <w:rStyle w:val="Hyperlink"/>
          </w:rPr>
          <w:t>https://brookfieldinstitute.ca/</w:t>
        </w:r>
        <w:r>
          <w:fldChar w:fldCharType="end"/>
        </w:r>
        <w:r>
          <w:t>).</w:t>
        </w:r>
      </w:ins>
    </w:p>
    <w:p w14:paraId="4A25D656" w14:textId="2199C6FE" w:rsidR="0027155F" w:rsidRDefault="0027155F">
      <w:pPr>
        <w:pStyle w:val="ListParagraph"/>
        <w:numPr>
          <w:ilvl w:val="3"/>
          <w:numId w:val="40"/>
        </w:numPr>
        <w:rPr>
          <w:ins w:id="1593" w:author="Christine Warren" w:date="2020-10-05T14:18:00Z"/>
          <w:noProof/>
        </w:rPr>
        <w:pPrChange w:id="1594" w:author="Christine Warren" w:date="2020-10-05T14:22:00Z">
          <w:pPr/>
        </w:pPrChange>
      </w:pPr>
      <w:ins w:id="1595" w:author="Christine Warren" w:date="2020-10-05T14:22:00Z">
        <w:r>
          <w:t>Potential source of error</w:t>
        </w:r>
      </w:ins>
      <w:ins w:id="1596" w:author="Christine Warren" w:date="2020-10-05T14:23:00Z">
        <w:r>
          <w:t xml:space="preserve">: </w:t>
        </w:r>
      </w:ins>
      <w:ins w:id="1597" w:author="Christine Warren" w:date="2020-10-05T14:22:00Z">
        <w:r>
          <w:t>misclassification of occupations</w:t>
        </w:r>
      </w:ins>
    </w:p>
    <w:p w14:paraId="28F83E9B" w14:textId="77777777" w:rsidR="0027155F" w:rsidRDefault="0027155F">
      <w:pPr>
        <w:pStyle w:val="ListParagraph"/>
        <w:numPr>
          <w:ilvl w:val="0"/>
          <w:numId w:val="40"/>
        </w:numPr>
        <w:rPr>
          <w:ins w:id="1598" w:author="Christine Warren" w:date="2020-10-05T14:24:00Z"/>
          <w:noProof/>
        </w:rPr>
        <w:pPrChange w:id="1599" w:author="Christine Warren" w:date="2020-10-02T11:58:00Z">
          <w:pPr/>
        </w:pPrChange>
      </w:pPr>
      <w:ins w:id="1600" w:author="Christine Warren" w:date="2020-10-05T14:24:00Z">
        <w:r>
          <w:rPr>
            <w:noProof/>
          </w:rPr>
          <w:t>Additional considerations have been published:</w:t>
        </w:r>
      </w:ins>
    </w:p>
    <w:p w14:paraId="49B59F79" w14:textId="03D2E549" w:rsidR="00BA3696" w:rsidRDefault="00BA3696">
      <w:pPr>
        <w:pStyle w:val="ListParagraph"/>
        <w:numPr>
          <w:ilvl w:val="1"/>
          <w:numId w:val="40"/>
        </w:numPr>
        <w:rPr>
          <w:ins w:id="1601" w:author="Christine Warren" w:date="2020-10-02T11:59:00Z"/>
          <w:noProof/>
        </w:rPr>
        <w:pPrChange w:id="1602" w:author="Christine Warren" w:date="2020-10-05T14:24:00Z">
          <w:pPr/>
        </w:pPrChange>
      </w:pPr>
      <w:commentRangeStart w:id="1603"/>
      <w:ins w:id="1604" w:author="Christine Warren" w:date="2020-10-02T11:58:00Z">
        <w:r w:rsidRPr="00BA3696">
          <w:rPr>
            <w:noProof/>
          </w:rPr>
          <w:t>Responses</w:t>
        </w:r>
        <w:commentRangeEnd w:id="1603"/>
        <w:r>
          <w:rPr>
            <w:rStyle w:val="CommentReference"/>
            <w:rFonts w:ascii="Calibri" w:hAnsi="Calibri"/>
          </w:rPr>
          <w:commentReference w:id="1603"/>
        </w:r>
        <w:r w:rsidRPr="00BA3696">
          <w:rPr>
            <w:noProof/>
          </w:rPr>
          <w:t xml:space="preserve"> are averaged across respondents </w:t>
        </w:r>
      </w:ins>
      <w:ins w:id="1605" w:author="Christine Warren" w:date="2020-10-06T11:27:00Z">
        <w:r w:rsidR="00B95DAE">
          <w:rPr>
            <w:noProof/>
          </w:rPr>
          <w:t>(within-person variation)</w:t>
        </w:r>
      </w:ins>
    </w:p>
    <w:p w14:paraId="390A2AD9" w14:textId="227E7D0B" w:rsidR="00BA3696" w:rsidRDefault="00B95DAE">
      <w:pPr>
        <w:pStyle w:val="ListParagraph"/>
        <w:numPr>
          <w:ilvl w:val="1"/>
          <w:numId w:val="40"/>
        </w:numPr>
        <w:rPr>
          <w:ins w:id="1606" w:author="Christine Warren" w:date="2020-10-02T12:00:00Z"/>
          <w:noProof/>
        </w:rPr>
        <w:pPrChange w:id="1607" w:author="Christine Warren" w:date="2020-10-05T14:25:00Z">
          <w:pPr/>
        </w:pPrChange>
      </w:pPr>
      <w:ins w:id="1608" w:author="Christine Warren" w:date="2020-10-06T11:27:00Z">
        <w:r>
          <w:rPr>
            <w:noProof/>
          </w:rPr>
          <w:t>D</w:t>
        </w:r>
      </w:ins>
      <w:ins w:id="1609" w:author="Christine Warren" w:date="2020-10-02T11:59:00Z">
        <w:r w:rsidR="00BA3696" w:rsidRPr="00BA3696">
          <w:rPr>
            <w:noProof/>
          </w:rPr>
          <w:t xml:space="preserve">istribution of respondents by background characteristics </w:t>
        </w:r>
      </w:ins>
      <w:ins w:id="1610" w:author="Christine Warren" w:date="2020-10-06T11:27:00Z">
        <w:r>
          <w:rPr>
            <w:noProof/>
          </w:rPr>
          <w:t>unavailable</w:t>
        </w:r>
      </w:ins>
    </w:p>
    <w:p w14:paraId="00D4A28D" w14:textId="77777777" w:rsidR="0027155F" w:rsidRDefault="0027155F">
      <w:pPr>
        <w:pStyle w:val="ListParagraph"/>
        <w:numPr>
          <w:ilvl w:val="1"/>
          <w:numId w:val="40"/>
        </w:numPr>
        <w:rPr>
          <w:ins w:id="1611" w:author="Christine Warren" w:date="2020-10-05T14:25:00Z"/>
          <w:noProof/>
        </w:rPr>
        <w:pPrChange w:id="1612" w:author="Christine Warren" w:date="2020-10-05T14:29:00Z">
          <w:pPr>
            <w:pStyle w:val="ListParagraph"/>
            <w:numPr>
              <w:numId w:val="40"/>
            </w:numPr>
            <w:ind w:hanging="360"/>
          </w:pPr>
        </w:pPrChange>
      </w:pPr>
      <w:ins w:id="1613" w:author="Christine Warren" w:date="2020-10-05T14:25:00Z">
        <w:r>
          <w:rPr>
            <w:noProof/>
          </w:rPr>
          <w:t>The survey is voluntary and demographic representativeness was not considered</w:t>
        </w:r>
      </w:ins>
    </w:p>
    <w:p w14:paraId="7D43CA7A" w14:textId="4CB05ECB" w:rsidR="00B80081" w:rsidRDefault="00B80081">
      <w:pPr>
        <w:pStyle w:val="ListParagraph"/>
        <w:numPr>
          <w:ilvl w:val="1"/>
          <w:numId w:val="40"/>
        </w:numPr>
        <w:rPr>
          <w:ins w:id="1614" w:author="Christine Warren" w:date="2020-10-01T14:37:00Z"/>
          <w:noProof/>
        </w:rPr>
        <w:pPrChange w:id="1615" w:author="Christine Warren" w:date="2020-10-05T14:29:00Z">
          <w:pPr/>
        </w:pPrChange>
      </w:pPr>
      <w:ins w:id="1616" w:author="Christine Warren" w:date="2020-10-02T12:01:00Z">
        <w:r>
          <w:rPr>
            <w:noProof/>
          </w:rPr>
          <w:t xml:space="preserve">O*NET is a mailout-mailback survey that makes significant literacy demands on respondents, it is likely that responses are </w:t>
        </w:r>
      </w:ins>
      <w:ins w:id="1617" w:author="Christine Warren" w:date="2020-10-05T14:29:00Z">
        <w:r w:rsidR="00020412">
          <w:rPr>
            <w:noProof/>
          </w:rPr>
          <w:t>skewed</w:t>
        </w:r>
      </w:ins>
      <w:ins w:id="1618" w:author="Christine Warren" w:date="2020-10-02T12:01:00Z">
        <w:r>
          <w:rPr>
            <w:noProof/>
          </w:rPr>
          <w:t xml:space="preserve"> toward the more educated, those with</w:t>
        </w:r>
        <w:r w:rsidR="00020412">
          <w:rPr>
            <w:noProof/>
          </w:rPr>
          <w:t xml:space="preserve"> higher cognitive abilities,</w:t>
        </w:r>
        <w:r>
          <w:rPr>
            <w:noProof/>
          </w:rPr>
          <w:t xml:space="preserve"> citizens and legal residents</w:t>
        </w:r>
      </w:ins>
    </w:p>
    <w:p w14:paraId="61EE060B" w14:textId="36EE4584" w:rsidR="00E60211" w:rsidRDefault="00E60211">
      <w:pPr>
        <w:pStyle w:val="PHOHeading5"/>
        <w:rPr>
          <w:ins w:id="1619" w:author="Christine Warren" w:date="2020-10-01T14:37:00Z"/>
          <w:noProof/>
        </w:rPr>
        <w:pPrChange w:id="1620" w:author="Christine Warren" w:date="2020-10-02T10:47:00Z">
          <w:pPr/>
        </w:pPrChange>
      </w:pPr>
      <w:ins w:id="1621" w:author="Christine Warren" w:date="2020-10-01T14:37:00Z">
        <w:r>
          <w:rPr>
            <w:noProof/>
          </w:rPr>
          <w:t>GSS:</w:t>
        </w:r>
      </w:ins>
    </w:p>
    <w:p w14:paraId="41CABA8D" w14:textId="04ABFC0D" w:rsidR="00965F0A" w:rsidRDefault="00965F0A">
      <w:pPr>
        <w:pStyle w:val="ListParagraph"/>
        <w:numPr>
          <w:ilvl w:val="0"/>
          <w:numId w:val="40"/>
        </w:numPr>
        <w:rPr>
          <w:ins w:id="1622" w:author="Christine Warren" w:date="2020-10-06T11:39:00Z"/>
          <w:noProof/>
        </w:rPr>
        <w:pPrChange w:id="1623" w:author="Christine Warren" w:date="2020-10-02T10:47:00Z">
          <w:pPr/>
        </w:pPrChange>
      </w:pPr>
      <w:ins w:id="1624" w:author="Christine Warren" w:date="2020-10-06T11:39:00Z">
        <w:r>
          <w:rPr>
            <w:noProof/>
          </w:rPr>
          <w:t>The General Social Survey</w:t>
        </w:r>
      </w:ins>
      <w:ins w:id="1625" w:author="Christine Warren" w:date="2020-10-06T11:40:00Z">
        <w:r>
          <w:rPr>
            <w:noProof/>
          </w:rPr>
          <w:t xml:space="preserve"> (GSS)</w:t>
        </w:r>
      </w:ins>
      <w:ins w:id="1626" w:author="Christine Warren" w:date="2020-10-06T11:39:00Z">
        <w:r>
          <w:rPr>
            <w:noProof/>
          </w:rPr>
          <w:t xml:space="preserve"> 2016, Canadians at Work and Home is a population-representative cross-sectional survey. There are a few limitations to be considered when analyzing and interpreting results</w:t>
        </w:r>
      </w:ins>
    </w:p>
    <w:p w14:paraId="6DEDADFF" w14:textId="4688007F" w:rsidR="00E60211" w:rsidRDefault="00965F0A">
      <w:pPr>
        <w:pStyle w:val="ListParagraph"/>
        <w:numPr>
          <w:ilvl w:val="1"/>
          <w:numId w:val="40"/>
        </w:numPr>
        <w:rPr>
          <w:ins w:id="1627" w:author="Christine Warren" w:date="2020-10-02T11:54:00Z"/>
          <w:noProof/>
        </w:rPr>
        <w:pPrChange w:id="1628" w:author="Christine Warren" w:date="2020-10-06T11:40:00Z">
          <w:pPr/>
        </w:pPrChange>
      </w:pPr>
      <w:ins w:id="1629" w:author="Christine Warren" w:date="2020-10-06T11:40:00Z">
        <w:r>
          <w:rPr>
            <w:noProof/>
          </w:rPr>
          <w:t>The GSS 2016</w:t>
        </w:r>
      </w:ins>
      <w:ins w:id="1630" w:author="Christine Warren" w:date="2020-10-01T14:37:00Z">
        <w:r w:rsidR="00E60211">
          <w:rPr>
            <w:noProof/>
          </w:rPr>
          <w:t xml:space="preserve"> </w:t>
        </w:r>
      </w:ins>
      <w:ins w:id="1631" w:author="Christine Warren" w:date="2020-10-06T11:41:00Z">
        <w:r>
          <w:rPr>
            <w:noProof/>
          </w:rPr>
          <w:t>is population-representative to the Canadian provinces, however it does not include information from individuals living in the three territories.</w:t>
        </w:r>
      </w:ins>
    </w:p>
    <w:p w14:paraId="6A87E2B9" w14:textId="77777777" w:rsidR="00965F0A" w:rsidRDefault="00965F0A">
      <w:pPr>
        <w:pStyle w:val="ListParagraph"/>
        <w:numPr>
          <w:ilvl w:val="1"/>
          <w:numId w:val="40"/>
        </w:numPr>
        <w:rPr>
          <w:ins w:id="1632" w:author="Christine Warren" w:date="2020-10-06T11:42:00Z"/>
          <w:noProof/>
        </w:rPr>
        <w:pPrChange w:id="1633" w:author="Christine Warren" w:date="2020-10-06T11:40:00Z">
          <w:pPr/>
        </w:pPrChange>
      </w:pPr>
      <w:ins w:id="1634" w:author="Christine Warren" w:date="2020-10-06T11:42:00Z">
        <w:r>
          <w:rPr>
            <w:noProof/>
          </w:rPr>
          <w:t xml:space="preserve">The information collected in the GSS 2016 is self-reported. There is a risk of biases associated with this type of data, such as social desireability bias. </w:t>
        </w:r>
      </w:ins>
    </w:p>
    <w:p w14:paraId="0C33D6CA" w14:textId="7CED7C70" w:rsidR="006B2D16" w:rsidRDefault="00965F0A">
      <w:pPr>
        <w:pStyle w:val="ListParagraph"/>
        <w:numPr>
          <w:ilvl w:val="1"/>
          <w:numId w:val="40"/>
        </w:numPr>
        <w:rPr>
          <w:ins w:id="1635" w:author="Christine Warren" w:date="2020-10-02T13:54:00Z"/>
          <w:noProof/>
        </w:rPr>
        <w:pPrChange w:id="1636" w:author="Christine Warren" w:date="2020-10-06T11:40:00Z">
          <w:pPr/>
        </w:pPrChange>
      </w:pPr>
      <w:ins w:id="1637" w:author="Christine Warren" w:date="2020-10-06T11:44:00Z">
        <w:r>
          <w:rPr>
            <w:noProof/>
          </w:rPr>
          <w:t>The GSS 2016 survey is cross-sectional, meaning that individuals should not infer cause and ef</w:t>
        </w:r>
        <w:r w:rsidR="00312DAA">
          <w:rPr>
            <w:noProof/>
          </w:rPr>
          <w:t>fect</w:t>
        </w:r>
      </w:ins>
      <w:ins w:id="1638" w:author="Christine Warren" w:date="2020-10-06T12:42:00Z">
        <w:r w:rsidR="00312DAA">
          <w:rPr>
            <w:noProof/>
          </w:rPr>
          <w:t xml:space="preserve"> between exposure and outcome variables</w:t>
        </w:r>
      </w:ins>
      <w:ins w:id="1639" w:author="Christine Warren" w:date="2020-10-06T11:44:00Z">
        <w:r w:rsidR="00312DAA">
          <w:rPr>
            <w:noProof/>
          </w:rPr>
          <w:t>.</w:t>
        </w:r>
      </w:ins>
    </w:p>
    <w:p w14:paraId="4C48871F" w14:textId="0B2D77D1" w:rsidR="005F0513" w:rsidRDefault="00965F0A">
      <w:pPr>
        <w:pStyle w:val="ListParagraph"/>
        <w:numPr>
          <w:ilvl w:val="1"/>
          <w:numId w:val="40"/>
        </w:numPr>
        <w:rPr>
          <w:ins w:id="1640" w:author="Christine Warren" w:date="2020-10-06T11:26:00Z"/>
          <w:noProof/>
        </w:rPr>
        <w:pPrChange w:id="1641" w:author="Christine Warren" w:date="2020-10-06T11:40:00Z">
          <w:pPr/>
        </w:pPrChange>
      </w:pPr>
      <w:ins w:id="1642" w:author="Christine Warren" w:date="2020-10-06T11:45:00Z">
        <w:r>
          <w:rPr>
            <w:noProof/>
          </w:rPr>
          <w:t>The GSS 2016, as with many surveys, may have a risk of non-response bias. The response rate for this cycle of GSS 2016 is 5</w:t>
        </w:r>
      </w:ins>
      <w:ins w:id="1643" w:author="Christine Warren" w:date="2020-10-06T12:42:00Z">
        <w:r w:rsidR="00312DAA">
          <w:rPr>
            <w:noProof/>
          </w:rPr>
          <w:t>0.8</w:t>
        </w:r>
      </w:ins>
      <w:ins w:id="1644" w:author="Christine Warren" w:date="2020-10-06T11:45:00Z">
        <w:r>
          <w:rPr>
            <w:noProof/>
          </w:rPr>
          <w:t xml:space="preserve">%. </w:t>
        </w:r>
      </w:ins>
    </w:p>
    <w:p w14:paraId="1F7E1723" w14:textId="313EA387" w:rsidR="00B95DAE" w:rsidRDefault="00965F0A">
      <w:pPr>
        <w:pStyle w:val="ListParagraph"/>
        <w:numPr>
          <w:ilvl w:val="1"/>
          <w:numId w:val="40"/>
        </w:numPr>
        <w:rPr>
          <w:ins w:id="1645" w:author="Christine Warren" w:date="2020-10-01T14:37:00Z"/>
          <w:noProof/>
        </w:rPr>
        <w:pPrChange w:id="1646" w:author="Christine Warren" w:date="2020-10-06T11:40:00Z">
          <w:pPr/>
        </w:pPrChange>
      </w:pPr>
      <w:ins w:id="1647" w:author="Christine Warren" w:date="2020-10-06T11:46:00Z">
        <w:r>
          <w:rPr>
            <w:noProof/>
          </w:rPr>
          <w:t xml:space="preserve">This survey is separate from </w:t>
        </w:r>
        <w:r w:rsidR="00F855AB">
          <w:rPr>
            <w:noProof/>
          </w:rPr>
          <w:t>the 2016 Census and results should be interpreted independently</w:t>
        </w:r>
      </w:ins>
      <w:ins w:id="1648" w:author="Christine Warren" w:date="2020-10-06T11:47:00Z">
        <w:r w:rsidR="00312DAA">
          <w:rPr>
            <w:noProof/>
          </w:rPr>
          <w:t>.</w:t>
        </w:r>
      </w:ins>
    </w:p>
    <w:p w14:paraId="13B16B70" w14:textId="77777777" w:rsidR="00E60211" w:rsidRDefault="00E60211">
      <w:pPr>
        <w:pStyle w:val="ListParagraph"/>
        <w:ind w:left="1440"/>
        <w:rPr>
          <w:noProof/>
        </w:rPr>
        <w:pPrChange w:id="1649" w:author="Christine Warren" w:date="2020-10-01T14:38:00Z">
          <w:pPr/>
        </w:pPrChange>
      </w:pPr>
    </w:p>
    <w:p w14:paraId="790574E4" w14:textId="50DC87A5" w:rsidR="001208C7" w:rsidDel="00494F3E" w:rsidRDefault="001208C7" w:rsidP="001E3661">
      <w:pPr>
        <w:rPr>
          <w:del w:id="1650" w:author="Christine Warren" w:date="2020-10-02T14:33:00Z"/>
          <w:noProof/>
        </w:rPr>
      </w:pPr>
      <w:commentRangeStart w:id="1651"/>
    </w:p>
    <w:p w14:paraId="616254CC" w14:textId="374C94F7" w:rsidR="001208C7" w:rsidDel="00494F3E" w:rsidRDefault="001208C7" w:rsidP="001E3661">
      <w:pPr>
        <w:rPr>
          <w:del w:id="1652" w:author="Christine Warren" w:date="2020-10-02T14:33:00Z"/>
          <w:noProof/>
        </w:rPr>
      </w:pPr>
    </w:p>
    <w:p w14:paraId="3E4C318C" w14:textId="47510B92" w:rsidR="003368BD" w:rsidDel="001B47F8" w:rsidRDefault="003368BD" w:rsidP="003368BD">
      <w:pPr>
        <w:pStyle w:val="PHOHeading2"/>
        <w:rPr>
          <w:del w:id="1653" w:author="Christine Warren" w:date="2020-10-01T15:21:00Z"/>
          <w:noProof/>
        </w:rPr>
      </w:pPr>
    </w:p>
    <w:p w14:paraId="4750BEAB" w14:textId="22B124FE" w:rsidR="003368BD" w:rsidRDefault="003368BD" w:rsidP="003368BD">
      <w:pPr>
        <w:pStyle w:val="PHOHeading2"/>
        <w:rPr>
          <w:noProof/>
        </w:rPr>
      </w:pPr>
      <w:bookmarkStart w:id="1654" w:name="_Toc52446301"/>
      <w:r>
        <w:rPr>
          <w:noProof/>
        </w:rPr>
        <w:t>Disclaimer</w:t>
      </w:r>
      <w:bookmarkEnd w:id="1654"/>
      <w:commentRangeEnd w:id="1651"/>
      <w:r w:rsidR="0082466F">
        <w:rPr>
          <w:rStyle w:val="CommentReference"/>
          <w:rFonts w:eastAsiaTheme="minorHAnsi"/>
          <w:color w:val="auto"/>
          <w:lang w:eastAsia="en-US"/>
        </w:rPr>
        <w:commentReference w:id="1651"/>
      </w:r>
    </w:p>
    <w:p w14:paraId="1FE67E7C" w14:textId="77777777" w:rsidR="003368BD" w:rsidRDefault="003368BD" w:rsidP="003368BD">
      <w:pPr>
        <w:rPr>
          <w:noProof/>
        </w:rPr>
      </w:pPr>
      <w:r>
        <w:rPr>
          <w:noProof/>
        </w:rPr>
        <w:t xml:space="preserve">This document was developed by Public Health Ontario (PHO). PHO provides scientific and technical advice to Ontario’s government, public health organizations and health care providers. PHO’s work is guided by the current best available evidence at the time of publication. </w:t>
      </w:r>
    </w:p>
    <w:p w14:paraId="02A7833A" w14:textId="77777777" w:rsidR="003368BD" w:rsidRDefault="003368BD" w:rsidP="003368BD">
      <w:pPr>
        <w:rPr>
          <w:noProof/>
        </w:rPr>
      </w:pPr>
      <w:r>
        <w:rPr>
          <w:noProof/>
        </w:rPr>
        <w:t xml:space="preserve">The application and use of this document is the responsibility of the user. PHO assumes no liability resulting from any such application or use. </w:t>
      </w:r>
    </w:p>
    <w:p w14:paraId="145C0D9F" w14:textId="6D3FA93B" w:rsidR="001208C7" w:rsidRDefault="003368BD" w:rsidP="003368BD">
      <w:pPr>
        <w:rPr>
          <w:noProof/>
        </w:rPr>
      </w:pPr>
      <w:r>
        <w:rPr>
          <w:noProof/>
        </w:rPr>
        <w:lastRenderedPageBreak/>
        <w:t>This document may be reproduced without permission for non-commercial purposes only and provided that appropriate credit is given to PHO. No changes and/or modifications may be made to this document without express written permission from PHO.</w:t>
      </w:r>
    </w:p>
    <w:p w14:paraId="2A835BBD" w14:textId="77777777" w:rsidR="001208C7" w:rsidRDefault="001208C7" w:rsidP="001E3661">
      <w:pPr>
        <w:rPr>
          <w:noProof/>
        </w:rPr>
      </w:pPr>
    </w:p>
    <w:p w14:paraId="3D9B1F35" w14:textId="77777777" w:rsidR="001208C7" w:rsidRDefault="001208C7" w:rsidP="00403EB5">
      <w:pPr>
        <w:rPr>
          <w:noProof/>
        </w:rPr>
      </w:pPr>
      <w:r>
        <w:rPr>
          <w:noProof/>
          <w:lang w:eastAsia="en-CA"/>
        </w:rPr>
        <w:drawing>
          <wp:anchor distT="0" distB="0" distL="114300" distR="114300" simplePos="0" relativeHeight="251660288" behindDoc="0" locked="0" layoutInCell="1" allowOverlap="1" wp14:anchorId="5680432E" wp14:editId="119E2EE1">
            <wp:simplePos x="0" y="0"/>
            <wp:positionH relativeFrom="column">
              <wp:posOffset>4724169</wp:posOffset>
            </wp:positionH>
            <wp:positionV relativeFrom="paragraph">
              <wp:posOffset>61537</wp:posOffset>
            </wp:positionV>
            <wp:extent cx="1243965" cy="494030"/>
            <wp:effectExtent l="0" t="0" r="0" b="1270"/>
            <wp:wrapSquare wrapText="bothSides"/>
            <wp:docPr id="4" name="Picture 4" descr="Government of Ontari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3965" cy="494030"/>
                    </a:xfrm>
                    <a:prstGeom prst="rect">
                      <a:avLst/>
                    </a:prstGeom>
                    <a:noFill/>
                  </pic:spPr>
                </pic:pic>
              </a:graphicData>
            </a:graphic>
            <wp14:sizeRelH relativeFrom="page">
              <wp14:pctWidth>0</wp14:pctWidth>
            </wp14:sizeRelH>
            <wp14:sizeRelV relativeFrom="page">
              <wp14:pctHeight>0</wp14:pctHeight>
            </wp14:sizeRelV>
          </wp:anchor>
        </w:drawing>
      </w:r>
    </w:p>
    <w:p w14:paraId="03090BED" w14:textId="77777777" w:rsidR="001208C7" w:rsidRPr="001E3661" w:rsidRDefault="001208C7" w:rsidP="00403EB5">
      <w:pPr>
        <w:tabs>
          <w:tab w:val="right" w:pos="9214"/>
        </w:tabs>
      </w:pPr>
      <w:r w:rsidRPr="001E0BE8">
        <w:rPr>
          <w:noProof/>
        </w:rPr>
        <w:t>Public Health Ontario is an agency of the Government of Ontario</w:t>
      </w:r>
      <w:r>
        <w:rPr>
          <w:noProof/>
        </w:rPr>
        <w:t>.</w:t>
      </w:r>
      <w:r w:rsidRPr="001E0BE8">
        <w:rPr>
          <w:noProof/>
        </w:rPr>
        <w:t xml:space="preserve"> </w:t>
      </w:r>
      <w:r>
        <w:rPr>
          <w:noProof/>
        </w:rPr>
        <w:tab/>
      </w:r>
    </w:p>
    <w:p w14:paraId="104B2C5D" w14:textId="7AE28D6E" w:rsidR="0030146B" w:rsidRDefault="0030146B">
      <w:pPr>
        <w:rPr>
          <w:ins w:id="1655" w:author="Christine Warren" w:date="2020-09-24T14:29:00Z"/>
          <w:rFonts w:eastAsiaTheme="minorEastAsia"/>
          <w:szCs w:val="32"/>
          <w:lang w:eastAsia="en-CA"/>
        </w:rPr>
      </w:pPr>
      <w:ins w:id="1656" w:author="Christine Warren" w:date="2020-09-24T14:29:00Z">
        <w:r>
          <w:br w:type="page"/>
        </w:r>
      </w:ins>
    </w:p>
    <w:p w14:paraId="4C8531A3" w14:textId="7D96D06A" w:rsidR="00CA422F" w:rsidRDefault="00CA422F">
      <w:pPr>
        <w:pStyle w:val="PHOHeading2"/>
        <w:rPr>
          <w:ins w:id="1657" w:author="Christine Warren" w:date="2020-09-24T15:03:00Z"/>
          <w:rFonts w:eastAsia="Times New Roman"/>
        </w:rPr>
        <w:pPrChange w:id="1658" w:author="Christine Warren" w:date="2020-09-24T14:30:00Z">
          <w:pPr>
            <w:spacing w:after="160" w:line="259" w:lineRule="auto"/>
          </w:pPr>
        </w:pPrChange>
      </w:pPr>
      <w:bookmarkStart w:id="1659" w:name="_Toc52446302"/>
      <w:ins w:id="1660" w:author="Christine Warren" w:date="2020-09-24T15:03:00Z">
        <w:r>
          <w:rPr>
            <w:rFonts w:eastAsia="Times New Roman"/>
          </w:rPr>
          <w:lastRenderedPageBreak/>
          <w:t>Appendix A: Health Region Peer Groups</w:t>
        </w:r>
        <w:bookmarkEnd w:id="1659"/>
      </w:ins>
    </w:p>
    <w:tbl>
      <w:tblPr>
        <w:tblStyle w:val="PHOGreen"/>
        <w:tblW w:w="0" w:type="auto"/>
        <w:tblLook w:val="04A0" w:firstRow="1" w:lastRow="0" w:firstColumn="1" w:lastColumn="0" w:noHBand="0" w:noVBand="1"/>
        <w:tblPrChange w:id="1661" w:author="Christine Warren" w:date="2020-09-24T15:21:00Z">
          <w:tblPr>
            <w:tblStyle w:val="TableGrid"/>
            <w:tblW w:w="0" w:type="auto"/>
            <w:tblLook w:val="04A0" w:firstRow="1" w:lastRow="0" w:firstColumn="1" w:lastColumn="0" w:noHBand="0" w:noVBand="1"/>
          </w:tblPr>
        </w:tblPrChange>
      </w:tblPr>
      <w:tblGrid>
        <w:gridCol w:w="2122"/>
        <w:gridCol w:w="7228"/>
        <w:tblGridChange w:id="1662">
          <w:tblGrid>
            <w:gridCol w:w="4675"/>
            <w:gridCol w:w="4675"/>
          </w:tblGrid>
        </w:tblGridChange>
      </w:tblGrid>
      <w:tr w:rsidR="00CA422F" w14:paraId="03A9330F" w14:textId="77777777" w:rsidTr="00BD6F65">
        <w:trPr>
          <w:cnfStyle w:val="100000000000" w:firstRow="1" w:lastRow="0" w:firstColumn="0" w:lastColumn="0" w:oddVBand="0" w:evenVBand="0" w:oddHBand="0" w:evenHBand="0" w:firstRowFirstColumn="0" w:firstRowLastColumn="0" w:lastRowFirstColumn="0" w:lastRowLastColumn="0"/>
          <w:ins w:id="1663" w:author="Christine Warren" w:date="2020-09-24T15:04:00Z"/>
        </w:trPr>
        <w:tc>
          <w:tcPr>
            <w:tcW w:w="2122" w:type="dxa"/>
            <w:tcBorders>
              <w:top w:val="single" w:sz="4" w:space="0" w:color="auto"/>
              <w:left w:val="single" w:sz="4" w:space="0" w:color="auto"/>
              <w:bottom w:val="single" w:sz="4" w:space="0" w:color="auto"/>
            </w:tcBorders>
            <w:tcPrChange w:id="1664" w:author="Christine Warren" w:date="2020-09-24T15:21:00Z">
              <w:tcPr>
                <w:tcW w:w="4675" w:type="dxa"/>
              </w:tcPr>
            </w:tcPrChange>
          </w:tcPr>
          <w:p w14:paraId="07A77EF6" w14:textId="264D296A" w:rsidR="00CA422F" w:rsidRDefault="00CA422F" w:rsidP="00CA422F">
            <w:pPr>
              <w:pStyle w:val="PHOBodyText"/>
              <w:cnfStyle w:val="100000000000" w:firstRow="1" w:lastRow="0" w:firstColumn="0" w:lastColumn="0" w:oddVBand="0" w:evenVBand="0" w:oddHBand="0" w:evenHBand="0" w:firstRowFirstColumn="0" w:firstRowLastColumn="0" w:lastRowFirstColumn="0" w:lastRowLastColumn="0"/>
              <w:rPr>
                <w:ins w:id="1665" w:author="Christine Warren" w:date="2020-09-24T15:04:00Z"/>
              </w:rPr>
            </w:pPr>
            <w:commentRangeStart w:id="1666"/>
            <w:ins w:id="1667" w:author="Christine Warren" w:date="2020-09-24T15:05:00Z">
              <w:r>
                <w:t>Peer Group</w:t>
              </w:r>
            </w:ins>
            <w:commentRangeEnd w:id="1666"/>
            <w:ins w:id="1668" w:author="Christine Warren" w:date="2020-09-24T15:06:00Z">
              <w:r>
                <w:rPr>
                  <w:rStyle w:val="CommentReference"/>
                  <w:rFonts w:eastAsiaTheme="minorHAnsi"/>
                  <w:b w:val="0"/>
                  <w:lang w:eastAsia="en-US"/>
                </w:rPr>
                <w:commentReference w:id="1666"/>
              </w:r>
            </w:ins>
          </w:p>
        </w:tc>
        <w:tc>
          <w:tcPr>
            <w:tcW w:w="7228" w:type="dxa"/>
            <w:tcBorders>
              <w:top w:val="single" w:sz="4" w:space="0" w:color="auto"/>
              <w:bottom w:val="single" w:sz="4" w:space="0" w:color="auto"/>
              <w:right w:val="single" w:sz="4" w:space="0" w:color="auto"/>
            </w:tcBorders>
            <w:tcPrChange w:id="1669" w:author="Christine Warren" w:date="2020-09-24T15:21:00Z">
              <w:tcPr>
                <w:tcW w:w="4675" w:type="dxa"/>
              </w:tcPr>
            </w:tcPrChange>
          </w:tcPr>
          <w:p w14:paraId="3FBE53FF" w14:textId="31BD189D" w:rsidR="00CA422F" w:rsidRDefault="00CA422F" w:rsidP="00CA422F">
            <w:pPr>
              <w:pStyle w:val="PHOBodyText"/>
              <w:cnfStyle w:val="100000000000" w:firstRow="1" w:lastRow="0" w:firstColumn="0" w:lastColumn="0" w:oddVBand="0" w:evenVBand="0" w:oddHBand="0" w:evenHBand="0" w:firstRowFirstColumn="0" w:firstRowLastColumn="0" w:lastRowFirstColumn="0" w:lastRowLastColumn="0"/>
              <w:rPr>
                <w:ins w:id="1670" w:author="Christine Warren" w:date="2020-09-24T15:04:00Z"/>
              </w:rPr>
            </w:pPr>
            <w:ins w:id="1671" w:author="Christine Warren" w:date="2020-09-24T15:05:00Z">
              <w:r>
                <w:t>Health Regions</w:t>
              </w:r>
            </w:ins>
            <w:ins w:id="1672" w:author="Christine Warren" w:date="2020-09-24T15:16:00Z">
              <w:r w:rsidR="003547D0">
                <w:t xml:space="preserve"> (2018 Boundaries)</w:t>
              </w:r>
            </w:ins>
          </w:p>
        </w:tc>
      </w:tr>
      <w:tr w:rsidR="00CA422F" w14:paraId="4ACA2505" w14:textId="77777777" w:rsidTr="00BD6F65">
        <w:trPr>
          <w:cnfStyle w:val="000000100000" w:firstRow="0" w:lastRow="0" w:firstColumn="0" w:lastColumn="0" w:oddVBand="0" w:evenVBand="0" w:oddHBand="1" w:evenHBand="0" w:firstRowFirstColumn="0" w:firstRowLastColumn="0" w:lastRowFirstColumn="0" w:lastRowLastColumn="0"/>
          <w:ins w:id="1673" w:author="Christine Warren" w:date="2020-09-24T15:04:00Z"/>
        </w:trPr>
        <w:tc>
          <w:tcPr>
            <w:tcW w:w="2122" w:type="dxa"/>
            <w:tcBorders>
              <w:top w:val="single" w:sz="4" w:space="0" w:color="auto"/>
              <w:left w:val="single" w:sz="4" w:space="0" w:color="auto"/>
              <w:bottom w:val="single" w:sz="4" w:space="0" w:color="auto"/>
              <w:right w:val="single" w:sz="4" w:space="0" w:color="auto"/>
            </w:tcBorders>
            <w:tcPrChange w:id="1674" w:author="Christine Warren" w:date="2020-09-24T15:21:00Z">
              <w:tcPr>
                <w:tcW w:w="4675" w:type="dxa"/>
              </w:tcPr>
            </w:tcPrChange>
          </w:tcPr>
          <w:p w14:paraId="0D187CA0" w14:textId="554D530B" w:rsidR="00CA422F" w:rsidRPr="00F84D64"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675" w:author="Christine Warren" w:date="2020-09-24T15:04:00Z"/>
                <w:b/>
                <w:rPrChange w:id="1676" w:author="Christine Warren" w:date="2020-09-24T15:11:00Z">
                  <w:rPr>
                    <w:ins w:id="1677" w:author="Christine Warren" w:date="2020-09-24T15:04:00Z"/>
                  </w:rPr>
                </w:rPrChange>
              </w:rPr>
            </w:pPr>
            <w:ins w:id="1678" w:author="Christine Warren" w:date="2020-09-24T15:05:00Z">
              <w:r w:rsidRPr="00F84D64">
                <w:rPr>
                  <w:b/>
                  <w:rPrChange w:id="1679" w:author="Christine Warren" w:date="2020-09-24T15:11:00Z">
                    <w:rPr/>
                  </w:rPrChange>
                </w:rPr>
                <w:t>Peer Group A</w:t>
              </w:r>
            </w:ins>
          </w:p>
        </w:tc>
        <w:tc>
          <w:tcPr>
            <w:tcW w:w="7228" w:type="dxa"/>
            <w:tcBorders>
              <w:top w:val="single" w:sz="4" w:space="0" w:color="auto"/>
              <w:left w:val="single" w:sz="4" w:space="0" w:color="auto"/>
              <w:bottom w:val="single" w:sz="4" w:space="0" w:color="auto"/>
              <w:right w:val="single" w:sz="4" w:space="0" w:color="auto"/>
            </w:tcBorders>
            <w:tcPrChange w:id="1680" w:author="Christine Warren" w:date="2020-09-24T15:21:00Z">
              <w:tcPr>
                <w:tcW w:w="4675" w:type="dxa"/>
              </w:tcPr>
            </w:tcPrChange>
          </w:tcPr>
          <w:p w14:paraId="66B387E5"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681" w:author="Christine Warren" w:date="2020-09-24T15:05:00Z"/>
              </w:rPr>
            </w:pPr>
            <w:ins w:id="1682" w:author="Christine Warren" w:date="2020-09-24T15:05:00Z">
              <w:r>
                <w:t>4710 Prairie North Regional Health Authority</w:t>
              </w:r>
            </w:ins>
          </w:p>
          <w:p w14:paraId="10715115"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683" w:author="Christine Warren" w:date="2020-09-24T15:05:00Z"/>
              </w:rPr>
            </w:pPr>
            <w:ins w:id="1684" w:author="Christine Warren" w:date="2020-09-24T15:05:00Z">
              <w:r>
                <w:t>4833 Central Zone</w:t>
              </w:r>
            </w:ins>
          </w:p>
          <w:p w14:paraId="664053E4"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685" w:author="Christine Warren" w:date="2020-09-24T15:05:00Z"/>
              </w:rPr>
            </w:pPr>
            <w:ins w:id="1686" w:author="Christine Warren" w:date="2020-09-24T15:05:00Z">
              <w:r>
                <w:t>4835 North Zone</w:t>
              </w:r>
            </w:ins>
          </w:p>
          <w:p w14:paraId="4CDF33AF"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687" w:author="Christine Warren" w:date="2020-09-24T15:05:00Z"/>
              </w:rPr>
            </w:pPr>
            <w:ins w:id="1688" w:author="Christine Warren" w:date="2020-09-24T15:05:00Z">
              <w:r>
                <w:t>5953 Northeast Health Service Delivery Area</w:t>
              </w:r>
            </w:ins>
          </w:p>
          <w:p w14:paraId="29CEA2F5"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689" w:author="Christine Warren" w:date="2020-09-24T15:05:00Z"/>
              </w:rPr>
            </w:pPr>
            <w:ins w:id="1690" w:author="Christine Warren" w:date="2020-09-24T15:05:00Z">
              <w:r>
                <w:t>6001 Yukon</w:t>
              </w:r>
            </w:ins>
          </w:p>
          <w:p w14:paraId="7F71C61C" w14:textId="774E576F"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691" w:author="Christine Warren" w:date="2020-09-24T15:04:00Z"/>
              </w:rPr>
            </w:pPr>
            <w:ins w:id="1692" w:author="Christine Warren" w:date="2020-09-24T15:05:00Z">
              <w:r>
                <w:t>6101 Northwest Territories</w:t>
              </w:r>
            </w:ins>
          </w:p>
        </w:tc>
      </w:tr>
      <w:tr w:rsidR="00CA422F" w14:paraId="1F4CB3F1" w14:textId="77777777" w:rsidTr="00BD6F65">
        <w:trPr>
          <w:cnfStyle w:val="000000010000" w:firstRow="0" w:lastRow="0" w:firstColumn="0" w:lastColumn="0" w:oddVBand="0" w:evenVBand="0" w:oddHBand="0" w:evenHBand="1" w:firstRowFirstColumn="0" w:firstRowLastColumn="0" w:lastRowFirstColumn="0" w:lastRowLastColumn="0"/>
          <w:ins w:id="1693" w:author="Christine Warren" w:date="2020-09-24T15:04:00Z"/>
        </w:trPr>
        <w:tc>
          <w:tcPr>
            <w:tcW w:w="2122" w:type="dxa"/>
            <w:tcBorders>
              <w:top w:val="single" w:sz="4" w:space="0" w:color="auto"/>
              <w:left w:val="single" w:sz="4" w:space="0" w:color="auto"/>
              <w:bottom w:val="single" w:sz="4" w:space="0" w:color="auto"/>
              <w:right w:val="single" w:sz="4" w:space="0" w:color="auto"/>
            </w:tcBorders>
            <w:tcPrChange w:id="1694" w:author="Christine Warren" w:date="2020-09-24T15:21:00Z">
              <w:tcPr>
                <w:tcW w:w="4675" w:type="dxa"/>
              </w:tcPr>
            </w:tcPrChange>
          </w:tcPr>
          <w:p w14:paraId="47FB0C9A" w14:textId="21ABB974" w:rsidR="00CA422F" w:rsidRPr="00F84D64"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695" w:author="Christine Warren" w:date="2020-09-24T15:04:00Z"/>
                <w:b/>
                <w:rPrChange w:id="1696" w:author="Christine Warren" w:date="2020-09-24T15:11:00Z">
                  <w:rPr>
                    <w:ins w:id="1697" w:author="Christine Warren" w:date="2020-09-24T15:04:00Z"/>
                  </w:rPr>
                </w:rPrChange>
              </w:rPr>
            </w:pPr>
            <w:ins w:id="1698" w:author="Christine Warren" w:date="2020-09-24T15:06:00Z">
              <w:r w:rsidRPr="00F84D64">
                <w:rPr>
                  <w:b/>
                  <w:rPrChange w:id="1699" w:author="Christine Warren" w:date="2020-09-24T15:11:00Z">
                    <w:rPr/>
                  </w:rPrChange>
                </w:rPr>
                <w:t>Peer Group B</w:t>
              </w:r>
            </w:ins>
          </w:p>
        </w:tc>
        <w:tc>
          <w:tcPr>
            <w:tcW w:w="7228" w:type="dxa"/>
            <w:tcBorders>
              <w:top w:val="single" w:sz="4" w:space="0" w:color="auto"/>
              <w:left w:val="single" w:sz="4" w:space="0" w:color="auto"/>
              <w:bottom w:val="single" w:sz="4" w:space="0" w:color="auto"/>
              <w:right w:val="single" w:sz="4" w:space="0" w:color="auto"/>
            </w:tcBorders>
            <w:tcPrChange w:id="1700" w:author="Christine Warren" w:date="2020-09-24T15:21:00Z">
              <w:tcPr>
                <w:tcW w:w="4675" w:type="dxa"/>
              </w:tcPr>
            </w:tcPrChange>
          </w:tcPr>
          <w:p w14:paraId="66888709"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701" w:author="Christine Warren" w:date="2020-09-24T15:06:00Z"/>
              </w:rPr>
            </w:pPr>
            <w:ins w:id="1702" w:author="Christine Warren" w:date="2020-09-24T15:06:00Z">
              <w:r>
                <w:t>1204 Zone 4 - Central</w:t>
              </w:r>
            </w:ins>
          </w:p>
          <w:p w14:paraId="1EB162FA"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703" w:author="Christine Warren" w:date="2020-09-24T15:06:00Z"/>
              </w:rPr>
            </w:pPr>
            <w:ins w:id="1704" w:author="Christine Warren" w:date="2020-09-24T15:06:00Z">
              <w:r>
                <w:t xml:space="preserve">2403 </w:t>
              </w:r>
              <w:proofErr w:type="spellStart"/>
              <w:r>
                <w:t>Région</w:t>
              </w:r>
              <w:proofErr w:type="spellEnd"/>
              <w:r>
                <w:t xml:space="preserve"> de la </w:t>
              </w:r>
              <w:proofErr w:type="spellStart"/>
              <w:r>
                <w:t>Capitale-Nationale</w:t>
              </w:r>
              <w:proofErr w:type="spellEnd"/>
            </w:ins>
          </w:p>
          <w:p w14:paraId="162ECA38"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705" w:author="Christine Warren" w:date="2020-09-24T15:06:00Z"/>
              </w:rPr>
            </w:pPr>
            <w:ins w:id="1706" w:author="Christine Warren" w:date="2020-09-24T15:06:00Z">
              <w:r>
                <w:t xml:space="preserve">2407 </w:t>
              </w:r>
              <w:proofErr w:type="spellStart"/>
              <w:r>
                <w:t>Région</w:t>
              </w:r>
              <w:proofErr w:type="spellEnd"/>
              <w:r>
                <w:t xml:space="preserve"> de </w:t>
              </w:r>
              <w:proofErr w:type="spellStart"/>
              <w:r>
                <w:t>l'Outaouais</w:t>
              </w:r>
              <w:proofErr w:type="spellEnd"/>
            </w:ins>
          </w:p>
          <w:p w14:paraId="1C107F11"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707" w:author="Christine Warren" w:date="2020-09-24T15:06:00Z"/>
              </w:rPr>
            </w:pPr>
            <w:ins w:id="1708" w:author="Christine Warren" w:date="2020-09-24T15:06:00Z">
              <w:r>
                <w:t xml:space="preserve">2413 </w:t>
              </w:r>
              <w:proofErr w:type="spellStart"/>
              <w:r>
                <w:t>Région</w:t>
              </w:r>
              <w:proofErr w:type="spellEnd"/>
              <w:r>
                <w:t xml:space="preserve"> de Laval</w:t>
              </w:r>
            </w:ins>
          </w:p>
          <w:p w14:paraId="3FE775E9"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709" w:author="Christine Warren" w:date="2020-09-24T15:06:00Z"/>
              </w:rPr>
            </w:pPr>
            <w:ins w:id="1710" w:author="Christine Warren" w:date="2020-09-24T15:06:00Z">
              <w:r>
                <w:t xml:space="preserve">2416 </w:t>
              </w:r>
              <w:proofErr w:type="spellStart"/>
              <w:r>
                <w:t>Région</w:t>
              </w:r>
              <w:proofErr w:type="spellEnd"/>
              <w:r>
                <w:t xml:space="preserve"> de la </w:t>
              </w:r>
              <w:proofErr w:type="spellStart"/>
              <w:r>
                <w:t>Montérégie</w:t>
              </w:r>
              <w:proofErr w:type="spellEnd"/>
            </w:ins>
          </w:p>
          <w:p w14:paraId="2DA3311B"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711" w:author="Christine Warren" w:date="2020-09-24T15:06:00Z"/>
              </w:rPr>
            </w:pPr>
            <w:ins w:id="1712" w:author="Christine Warren" w:date="2020-09-24T15:06:00Z">
              <w:r>
                <w:t>3530 Durham Regional Health Unit</w:t>
              </w:r>
            </w:ins>
          </w:p>
          <w:p w14:paraId="689F9AE5"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713" w:author="Christine Warren" w:date="2020-09-24T15:06:00Z"/>
              </w:rPr>
            </w:pPr>
            <w:ins w:id="1714" w:author="Christine Warren" w:date="2020-09-24T15:06:00Z">
              <w:r>
                <w:t xml:space="preserve">3536 </w:t>
              </w:r>
              <w:proofErr w:type="spellStart"/>
              <w:r>
                <w:t>Halton</w:t>
              </w:r>
              <w:proofErr w:type="spellEnd"/>
              <w:r>
                <w:t xml:space="preserve"> Regional Health Unit</w:t>
              </w:r>
            </w:ins>
          </w:p>
          <w:p w14:paraId="4E0624F9"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715" w:author="Christine Warren" w:date="2020-09-24T15:06:00Z"/>
              </w:rPr>
            </w:pPr>
            <w:ins w:id="1716" w:author="Christine Warren" w:date="2020-09-24T15:06:00Z">
              <w:r>
                <w:t>3537 City of Hamilton Health Unit</w:t>
              </w:r>
            </w:ins>
          </w:p>
          <w:p w14:paraId="5CC53FDE"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717" w:author="Christine Warren" w:date="2020-09-24T15:06:00Z"/>
              </w:rPr>
            </w:pPr>
            <w:ins w:id="1718" w:author="Christine Warren" w:date="2020-09-24T15:06:00Z">
              <w:r>
                <w:t>3544 Middlesex-London Health Unit</w:t>
              </w:r>
            </w:ins>
          </w:p>
          <w:p w14:paraId="16301891"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719" w:author="Christine Warren" w:date="2020-09-24T15:06:00Z"/>
              </w:rPr>
            </w:pPr>
            <w:ins w:id="1720" w:author="Christine Warren" w:date="2020-09-24T15:06:00Z">
              <w:r>
                <w:t>3551 City of Ottawa Health Unit</w:t>
              </w:r>
            </w:ins>
          </w:p>
          <w:p w14:paraId="4E2B4240"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721" w:author="Christine Warren" w:date="2020-09-24T15:06:00Z"/>
              </w:rPr>
            </w:pPr>
            <w:ins w:id="1722" w:author="Christine Warren" w:date="2020-09-24T15:06:00Z">
              <w:r>
                <w:t>3565 Waterloo Health Unit</w:t>
              </w:r>
            </w:ins>
          </w:p>
          <w:p w14:paraId="6C996757"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723" w:author="Christine Warren" w:date="2020-09-24T15:06:00Z"/>
              </w:rPr>
            </w:pPr>
            <w:ins w:id="1724" w:author="Christine Warren" w:date="2020-09-24T15:06:00Z">
              <w:r>
                <w:t>3568 Windsor-Essex County Health Unit</w:t>
              </w:r>
            </w:ins>
          </w:p>
          <w:p w14:paraId="541E697E"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725" w:author="Christine Warren" w:date="2020-09-24T15:06:00Z"/>
              </w:rPr>
            </w:pPr>
            <w:ins w:id="1726" w:author="Christine Warren" w:date="2020-09-24T15:06:00Z">
              <w:r>
                <w:t>4601 Winnipeg Regional Health Authority</w:t>
              </w:r>
            </w:ins>
          </w:p>
          <w:p w14:paraId="2DC1EE67"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727" w:author="Christine Warren" w:date="2020-09-24T15:06:00Z"/>
              </w:rPr>
            </w:pPr>
            <w:ins w:id="1728" w:author="Christine Warren" w:date="2020-09-24T15:06:00Z">
              <w:r>
                <w:t>4704 Regina Qu'Appelle Regional Health Authority</w:t>
              </w:r>
            </w:ins>
          </w:p>
          <w:p w14:paraId="03E3A0EA"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729" w:author="Christine Warren" w:date="2020-09-24T15:06:00Z"/>
              </w:rPr>
            </w:pPr>
            <w:ins w:id="1730" w:author="Christine Warren" w:date="2020-09-24T15:06:00Z">
              <w:r>
                <w:t>4706 Saskatoon Regional Health Authority</w:t>
              </w:r>
            </w:ins>
          </w:p>
          <w:p w14:paraId="4EA0ED06"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731" w:author="Christine Warren" w:date="2020-09-24T15:06:00Z"/>
              </w:rPr>
            </w:pPr>
            <w:ins w:id="1732" w:author="Christine Warren" w:date="2020-09-24T15:06:00Z">
              <w:r>
                <w:t>4832 Calgary Zone</w:t>
              </w:r>
            </w:ins>
          </w:p>
          <w:p w14:paraId="0EB1EBFB"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733" w:author="Christine Warren" w:date="2020-09-24T15:06:00Z"/>
              </w:rPr>
            </w:pPr>
            <w:ins w:id="1734" w:author="Christine Warren" w:date="2020-09-24T15:06:00Z">
              <w:r>
                <w:t>4834 Edmonton Zone</w:t>
              </w:r>
            </w:ins>
          </w:p>
          <w:p w14:paraId="5AB6A5C4"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735" w:author="Christine Warren" w:date="2020-09-24T15:06:00Z"/>
              </w:rPr>
            </w:pPr>
            <w:ins w:id="1736" w:author="Christine Warren" w:date="2020-09-24T15:06:00Z">
              <w:r>
                <w:t>5921 Fraser East Health Service Delivery Area</w:t>
              </w:r>
            </w:ins>
          </w:p>
          <w:p w14:paraId="051F5D58" w14:textId="2C024924"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737" w:author="Christine Warren" w:date="2020-09-24T15:04:00Z"/>
              </w:rPr>
            </w:pPr>
            <w:ins w:id="1738" w:author="Christine Warren" w:date="2020-09-24T15:06:00Z">
              <w:r>
                <w:t>5941 South Vancouver Island Health Service Delivery Area</w:t>
              </w:r>
            </w:ins>
          </w:p>
        </w:tc>
      </w:tr>
      <w:tr w:rsidR="00CA422F" w14:paraId="1D2AFE1B" w14:textId="77777777" w:rsidTr="00BD6F65">
        <w:trPr>
          <w:cnfStyle w:val="000000100000" w:firstRow="0" w:lastRow="0" w:firstColumn="0" w:lastColumn="0" w:oddVBand="0" w:evenVBand="0" w:oddHBand="1" w:evenHBand="0" w:firstRowFirstColumn="0" w:firstRowLastColumn="0" w:lastRowFirstColumn="0" w:lastRowLastColumn="0"/>
          <w:ins w:id="1739" w:author="Christine Warren" w:date="2020-09-24T15:04:00Z"/>
        </w:trPr>
        <w:tc>
          <w:tcPr>
            <w:tcW w:w="2122" w:type="dxa"/>
            <w:tcBorders>
              <w:top w:val="single" w:sz="4" w:space="0" w:color="auto"/>
              <w:left w:val="single" w:sz="4" w:space="0" w:color="auto"/>
              <w:right w:val="single" w:sz="4" w:space="0" w:color="auto"/>
            </w:tcBorders>
            <w:tcPrChange w:id="1740" w:author="Christine Warren" w:date="2020-09-24T15:21:00Z">
              <w:tcPr>
                <w:tcW w:w="4675" w:type="dxa"/>
              </w:tcPr>
            </w:tcPrChange>
          </w:tcPr>
          <w:p w14:paraId="5C9FD627" w14:textId="6EBCA3FF" w:rsidR="00CA422F" w:rsidRPr="00F84D64"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741" w:author="Christine Warren" w:date="2020-09-24T15:04:00Z"/>
                <w:b/>
                <w:rPrChange w:id="1742" w:author="Christine Warren" w:date="2020-09-24T15:11:00Z">
                  <w:rPr>
                    <w:ins w:id="1743" w:author="Christine Warren" w:date="2020-09-24T15:04:00Z"/>
                  </w:rPr>
                </w:rPrChange>
              </w:rPr>
            </w:pPr>
            <w:ins w:id="1744" w:author="Christine Warren" w:date="2020-09-24T15:06:00Z">
              <w:r w:rsidRPr="00F84D64">
                <w:rPr>
                  <w:b/>
                  <w:rPrChange w:id="1745" w:author="Christine Warren" w:date="2020-09-24T15:11:00Z">
                    <w:rPr/>
                  </w:rPrChange>
                </w:rPr>
                <w:t>Peer Group C</w:t>
              </w:r>
            </w:ins>
          </w:p>
        </w:tc>
        <w:tc>
          <w:tcPr>
            <w:tcW w:w="7228" w:type="dxa"/>
            <w:tcBorders>
              <w:top w:val="single" w:sz="4" w:space="0" w:color="auto"/>
              <w:left w:val="single" w:sz="4" w:space="0" w:color="auto"/>
              <w:right w:val="single" w:sz="4" w:space="0" w:color="auto"/>
            </w:tcBorders>
            <w:tcPrChange w:id="1746" w:author="Christine Warren" w:date="2020-09-24T15:21:00Z">
              <w:tcPr>
                <w:tcW w:w="4675" w:type="dxa"/>
              </w:tcPr>
            </w:tcPrChange>
          </w:tcPr>
          <w:p w14:paraId="568F63C2"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747" w:author="Christine Warren" w:date="2020-09-24T15:07:00Z"/>
              </w:rPr>
            </w:pPr>
            <w:ins w:id="1748" w:author="Christine Warren" w:date="2020-09-24T15:07:00Z">
              <w:r>
                <w:t>1011 Eastern Regional Health Authority</w:t>
              </w:r>
            </w:ins>
          </w:p>
          <w:p w14:paraId="55F2EDBB"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749" w:author="Christine Warren" w:date="2020-09-24T15:07:00Z"/>
              </w:rPr>
            </w:pPr>
            <w:ins w:id="1750" w:author="Christine Warren" w:date="2020-09-24T15:07:00Z">
              <w:r>
                <w:t>1100 Prince Edward Island</w:t>
              </w:r>
            </w:ins>
          </w:p>
          <w:p w14:paraId="6396FA1F"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751" w:author="Christine Warren" w:date="2020-09-24T15:07:00Z"/>
              </w:rPr>
            </w:pPr>
            <w:ins w:id="1752" w:author="Christine Warren" w:date="2020-09-24T15:07:00Z">
              <w:r>
                <w:t>1201 Zone 1 - Western</w:t>
              </w:r>
            </w:ins>
          </w:p>
          <w:p w14:paraId="32065346"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753" w:author="Christine Warren" w:date="2020-09-24T15:07:00Z"/>
              </w:rPr>
            </w:pPr>
            <w:ins w:id="1754" w:author="Christine Warren" w:date="2020-09-24T15:07:00Z">
              <w:r>
                <w:t>1202 Zone 2 - Northern</w:t>
              </w:r>
            </w:ins>
          </w:p>
          <w:p w14:paraId="37B5805E"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755" w:author="Christine Warren" w:date="2020-09-24T15:07:00Z"/>
              </w:rPr>
            </w:pPr>
            <w:ins w:id="1756" w:author="Christine Warren" w:date="2020-09-24T15:07:00Z">
              <w:r>
                <w:t>1301 Zone 1 (Moncton area)</w:t>
              </w:r>
            </w:ins>
          </w:p>
          <w:p w14:paraId="490A6B1E"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757" w:author="Christine Warren" w:date="2020-09-24T15:07:00Z"/>
              </w:rPr>
            </w:pPr>
            <w:ins w:id="1758" w:author="Christine Warren" w:date="2020-09-24T15:07:00Z">
              <w:r>
                <w:t>1302 Zone 2 (Saint John area)</w:t>
              </w:r>
            </w:ins>
          </w:p>
          <w:p w14:paraId="2FBC36FD"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759" w:author="Christine Warren" w:date="2020-09-24T15:07:00Z"/>
              </w:rPr>
            </w:pPr>
            <w:ins w:id="1760" w:author="Christine Warren" w:date="2020-09-24T15:07:00Z">
              <w:r>
                <w:t>1303 Zone 3 (Fredericton area)</w:t>
              </w:r>
            </w:ins>
          </w:p>
          <w:p w14:paraId="629660A0"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761" w:author="Christine Warren" w:date="2020-09-24T15:07:00Z"/>
              </w:rPr>
            </w:pPr>
            <w:ins w:id="1762" w:author="Christine Warren" w:date="2020-09-24T15:07:00Z">
              <w:r>
                <w:t>1304 Zone 4 (</w:t>
              </w:r>
              <w:proofErr w:type="spellStart"/>
              <w:r>
                <w:t>Edmundston</w:t>
              </w:r>
              <w:proofErr w:type="spellEnd"/>
              <w:r>
                <w:t xml:space="preserve"> area)</w:t>
              </w:r>
            </w:ins>
          </w:p>
          <w:p w14:paraId="3E05B65D"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763" w:author="Christine Warren" w:date="2020-09-24T15:07:00Z"/>
              </w:rPr>
            </w:pPr>
            <w:ins w:id="1764" w:author="Christine Warren" w:date="2020-09-24T15:07:00Z">
              <w:r>
                <w:t xml:space="preserve">2401 </w:t>
              </w:r>
              <w:proofErr w:type="spellStart"/>
              <w:r>
                <w:t>Région</w:t>
              </w:r>
              <w:proofErr w:type="spellEnd"/>
              <w:r>
                <w:t xml:space="preserve"> du Bas-Saint-Laurent</w:t>
              </w:r>
            </w:ins>
          </w:p>
          <w:p w14:paraId="7C31D843"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765" w:author="Christine Warren" w:date="2020-09-24T15:07:00Z"/>
              </w:rPr>
            </w:pPr>
            <w:ins w:id="1766" w:author="Christine Warren" w:date="2020-09-24T15:07:00Z">
              <w:r>
                <w:t xml:space="preserve">2402 </w:t>
              </w:r>
              <w:proofErr w:type="spellStart"/>
              <w:r>
                <w:t>Région</w:t>
              </w:r>
              <w:proofErr w:type="spellEnd"/>
              <w:r>
                <w:t xml:space="preserve"> du Saguenay--Lac-Saint-Jean</w:t>
              </w:r>
            </w:ins>
          </w:p>
          <w:p w14:paraId="1F427150"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767" w:author="Christine Warren" w:date="2020-09-24T15:07:00Z"/>
              </w:rPr>
            </w:pPr>
            <w:ins w:id="1768" w:author="Christine Warren" w:date="2020-09-24T15:07:00Z">
              <w:r>
                <w:t xml:space="preserve">2404 </w:t>
              </w:r>
              <w:proofErr w:type="spellStart"/>
              <w:r>
                <w:t>Région</w:t>
              </w:r>
              <w:proofErr w:type="spellEnd"/>
              <w:r>
                <w:t xml:space="preserve"> de la </w:t>
              </w:r>
              <w:proofErr w:type="spellStart"/>
              <w:r>
                <w:t>Mauricie</w:t>
              </w:r>
              <w:proofErr w:type="spellEnd"/>
              <w:r>
                <w:t xml:space="preserve"> et du Centre-du-Québec</w:t>
              </w:r>
            </w:ins>
          </w:p>
          <w:p w14:paraId="5301BDFD"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769" w:author="Christine Warren" w:date="2020-09-24T15:07:00Z"/>
              </w:rPr>
            </w:pPr>
            <w:ins w:id="1770" w:author="Christine Warren" w:date="2020-09-24T15:07:00Z">
              <w:r>
                <w:t xml:space="preserve">2405 </w:t>
              </w:r>
              <w:proofErr w:type="spellStart"/>
              <w:r>
                <w:t>Région</w:t>
              </w:r>
              <w:proofErr w:type="spellEnd"/>
              <w:r>
                <w:t xml:space="preserve"> de </w:t>
              </w:r>
              <w:proofErr w:type="spellStart"/>
              <w:r>
                <w:t>l'Estrie</w:t>
              </w:r>
              <w:proofErr w:type="spellEnd"/>
            </w:ins>
          </w:p>
          <w:p w14:paraId="04E26808"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771" w:author="Christine Warren" w:date="2020-09-24T15:07:00Z"/>
              </w:rPr>
            </w:pPr>
            <w:ins w:id="1772" w:author="Christine Warren" w:date="2020-09-24T15:07:00Z">
              <w:r>
                <w:t>3526 The District of Algoma Health Unit</w:t>
              </w:r>
            </w:ins>
          </w:p>
          <w:p w14:paraId="7CBDBB91"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773" w:author="Christine Warren" w:date="2020-09-24T15:07:00Z"/>
              </w:rPr>
            </w:pPr>
            <w:ins w:id="1774" w:author="Christine Warren" w:date="2020-09-24T15:07:00Z">
              <w:r>
                <w:t>3527 Brant County Health Unit</w:t>
              </w:r>
            </w:ins>
          </w:p>
          <w:p w14:paraId="15D1A084"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775" w:author="Christine Warren" w:date="2020-09-24T15:07:00Z"/>
              </w:rPr>
            </w:pPr>
            <w:ins w:id="1776" w:author="Christine Warren" w:date="2020-09-24T15:07:00Z">
              <w:r>
                <w:t xml:space="preserve">3535 </w:t>
              </w:r>
              <w:proofErr w:type="spellStart"/>
              <w:r>
                <w:t>Haliburton</w:t>
              </w:r>
              <w:proofErr w:type="spellEnd"/>
              <w:r>
                <w:t>, Kawartha, Pine Ridge District Health Unit</w:t>
              </w:r>
            </w:ins>
          </w:p>
          <w:p w14:paraId="26079EBA"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777" w:author="Christine Warren" w:date="2020-09-24T15:07:00Z"/>
              </w:rPr>
            </w:pPr>
            <w:ins w:id="1778" w:author="Christine Warren" w:date="2020-09-24T15:07:00Z">
              <w:r>
                <w:t>3538 Hastings and Prince Edward Counties Health Unit /</w:t>
              </w:r>
            </w:ins>
          </w:p>
          <w:p w14:paraId="0D6116F2"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779" w:author="Christine Warren" w:date="2020-09-24T15:07:00Z"/>
              </w:rPr>
            </w:pPr>
            <w:ins w:id="1780" w:author="Christine Warren" w:date="2020-09-24T15:07:00Z">
              <w:r>
                <w:t>3540 Chatham-Kent Health Unit</w:t>
              </w:r>
            </w:ins>
          </w:p>
          <w:p w14:paraId="60B9FF6E"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781" w:author="Christine Warren" w:date="2020-09-24T15:07:00Z"/>
              </w:rPr>
            </w:pPr>
            <w:ins w:id="1782" w:author="Christine Warren" w:date="2020-09-24T15:07:00Z">
              <w:r>
                <w:t xml:space="preserve">3541 Kingston, Frontenac and Lennox and </w:t>
              </w:r>
              <w:proofErr w:type="spellStart"/>
              <w:r>
                <w:t>Addington</w:t>
              </w:r>
              <w:proofErr w:type="spellEnd"/>
              <w:r>
                <w:t xml:space="preserve"> Health Unit</w:t>
              </w:r>
            </w:ins>
          </w:p>
          <w:p w14:paraId="5A88FDAB"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783" w:author="Christine Warren" w:date="2020-09-24T15:07:00Z"/>
              </w:rPr>
            </w:pPr>
            <w:ins w:id="1784" w:author="Christine Warren" w:date="2020-09-24T15:07:00Z">
              <w:r>
                <w:lastRenderedPageBreak/>
                <w:t>3542 Lambton Health Unit</w:t>
              </w:r>
            </w:ins>
          </w:p>
          <w:p w14:paraId="547879BD"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785" w:author="Christine Warren" w:date="2020-09-24T15:07:00Z"/>
              </w:rPr>
            </w:pPr>
            <w:ins w:id="1786" w:author="Christine Warren" w:date="2020-09-24T15:07:00Z">
              <w:r>
                <w:t>3546 Niagara Regional Area Health Unit</w:t>
              </w:r>
            </w:ins>
          </w:p>
          <w:p w14:paraId="2CE321BA"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787" w:author="Christine Warren" w:date="2020-09-24T15:07:00Z"/>
              </w:rPr>
            </w:pPr>
            <w:ins w:id="1788" w:author="Christine Warren" w:date="2020-09-24T15:07:00Z">
              <w:r>
                <w:t>3547 North Bay Parry Sound District Health Unit</w:t>
              </w:r>
            </w:ins>
          </w:p>
          <w:p w14:paraId="20919CC9"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789" w:author="Christine Warren" w:date="2020-09-24T15:07:00Z"/>
              </w:rPr>
            </w:pPr>
            <w:ins w:id="1790" w:author="Christine Warren" w:date="2020-09-24T15:07:00Z">
              <w:r>
                <w:t>3555 Peterborough County-City Health Unit</w:t>
              </w:r>
            </w:ins>
          </w:p>
          <w:p w14:paraId="0D38980D"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791" w:author="Christine Warren" w:date="2020-09-24T15:07:00Z"/>
              </w:rPr>
            </w:pPr>
            <w:ins w:id="1792" w:author="Christine Warren" w:date="2020-09-24T15:07:00Z">
              <w:r>
                <w:t>3556 Porcupine Health Unit</w:t>
              </w:r>
            </w:ins>
          </w:p>
          <w:p w14:paraId="4F2DD3B5"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793" w:author="Christine Warren" w:date="2020-09-24T15:07:00Z"/>
              </w:rPr>
            </w:pPr>
            <w:ins w:id="1794" w:author="Christine Warren" w:date="2020-09-24T15:07:00Z">
              <w:r>
                <w:t>3558 The Eastern Ontario Health Unit</w:t>
              </w:r>
            </w:ins>
          </w:p>
          <w:p w14:paraId="2C1FAE4E"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795" w:author="Christine Warren" w:date="2020-09-24T15:07:00Z"/>
              </w:rPr>
            </w:pPr>
            <w:ins w:id="1796" w:author="Christine Warren" w:date="2020-09-24T15:07:00Z">
              <w:r>
                <w:t>3561 Sudbury and District Health Unit</w:t>
              </w:r>
            </w:ins>
          </w:p>
          <w:p w14:paraId="566EC139"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797" w:author="Christine Warren" w:date="2020-09-24T15:07:00Z"/>
              </w:rPr>
            </w:pPr>
            <w:ins w:id="1798" w:author="Christine Warren" w:date="2020-09-24T15:07:00Z">
              <w:r>
                <w:t>3562 Thunder Bay District Health Unit</w:t>
              </w:r>
            </w:ins>
          </w:p>
          <w:p w14:paraId="71F78E35"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799" w:author="Christine Warren" w:date="2020-09-24T15:07:00Z"/>
              </w:rPr>
            </w:pPr>
            <w:ins w:id="1800" w:author="Christine Warren" w:date="2020-09-24T15:07:00Z">
              <w:r>
                <w:t xml:space="preserve">3563 </w:t>
              </w:r>
              <w:proofErr w:type="spellStart"/>
              <w:r>
                <w:t>Timiskaming</w:t>
              </w:r>
              <w:proofErr w:type="spellEnd"/>
              <w:r>
                <w:t xml:space="preserve"> Health Unit</w:t>
              </w:r>
            </w:ins>
          </w:p>
          <w:p w14:paraId="411773AD"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801" w:author="Christine Warren" w:date="2020-09-24T15:07:00Z"/>
              </w:rPr>
            </w:pPr>
            <w:ins w:id="1802" w:author="Christine Warren" w:date="2020-09-24T15:07:00Z">
              <w:r>
                <w:t>4709 Prince Albert Parkland Regional Health Authority</w:t>
              </w:r>
            </w:ins>
          </w:p>
          <w:p w14:paraId="3BBD8765"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803" w:author="Christine Warren" w:date="2020-09-24T15:07:00Z"/>
              </w:rPr>
            </w:pPr>
            <w:ins w:id="1804" w:author="Christine Warren" w:date="2020-09-24T15:07:00Z">
              <w:r>
                <w:t>5912 Kootenay-Boundary Health Service Delivery Area</w:t>
              </w:r>
            </w:ins>
          </w:p>
          <w:p w14:paraId="70FFF578"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805" w:author="Christine Warren" w:date="2020-09-24T15:07:00Z"/>
              </w:rPr>
            </w:pPr>
            <w:ins w:id="1806" w:author="Christine Warren" w:date="2020-09-24T15:07:00Z">
              <w:r>
                <w:t>5913 Okanagan Health Service Delivery Area</w:t>
              </w:r>
            </w:ins>
          </w:p>
          <w:p w14:paraId="2678FD3F"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807" w:author="Christine Warren" w:date="2020-09-24T15:07:00Z"/>
              </w:rPr>
            </w:pPr>
            <w:ins w:id="1808" w:author="Christine Warren" w:date="2020-09-24T15:07:00Z">
              <w:r>
                <w:t>5914 Thompson/Cariboo Health Service Delivery Area</w:t>
              </w:r>
            </w:ins>
          </w:p>
          <w:p w14:paraId="0A982F15"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809" w:author="Christine Warren" w:date="2020-09-24T15:07:00Z"/>
              </w:rPr>
            </w:pPr>
            <w:ins w:id="1810" w:author="Christine Warren" w:date="2020-09-24T15:07:00Z">
              <w:r>
                <w:t>5942 Central Vancouver Island Health Service Delivery Area</w:t>
              </w:r>
            </w:ins>
          </w:p>
          <w:p w14:paraId="7AE77972" w14:textId="0B530044"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811" w:author="Christine Warren" w:date="2020-09-24T15:04:00Z"/>
              </w:rPr>
            </w:pPr>
            <w:ins w:id="1812" w:author="Christine Warren" w:date="2020-09-24T15:07:00Z">
              <w:r>
                <w:t>5943 North Vancouver Island Health Service Delivery Area</w:t>
              </w:r>
            </w:ins>
          </w:p>
        </w:tc>
      </w:tr>
      <w:tr w:rsidR="00CA422F" w14:paraId="09C18ED4" w14:textId="77777777" w:rsidTr="00BD6F65">
        <w:trPr>
          <w:cnfStyle w:val="000000010000" w:firstRow="0" w:lastRow="0" w:firstColumn="0" w:lastColumn="0" w:oddVBand="0" w:evenVBand="0" w:oddHBand="0" w:evenHBand="1" w:firstRowFirstColumn="0" w:firstRowLastColumn="0" w:lastRowFirstColumn="0" w:lastRowLastColumn="0"/>
          <w:ins w:id="1813" w:author="Christine Warren" w:date="2020-09-24T15:04:00Z"/>
        </w:trPr>
        <w:tc>
          <w:tcPr>
            <w:tcW w:w="2122" w:type="dxa"/>
            <w:tcBorders>
              <w:top w:val="single" w:sz="4" w:space="0" w:color="auto"/>
              <w:left w:val="single" w:sz="4" w:space="0" w:color="auto"/>
              <w:right w:val="single" w:sz="4" w:space="0" w:color="auto"/>
            </w:tcBorders>
            <w:tcPrChange w:id="1814" w:author="Christine Warren" w:date="2020-09-24T15:21:00Z">
              <w:tcPr>
                <w:tcW w:w="4675" w:type="dxa"/>
              </w:tcPr>
            </w:tcPrChange>
          </w:tcPr>
          <w:p w14:paraId="156316AC" w14:textId="2799DADA" w:rsidR="00CA422F" w:rsidRPr="00F84D64"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15" w:author="Christine Warren" w:date="2020-09-24T15:04:00Z"/>
                <w:b/>
                <w:rPrChange w:id="1816" w:author="Christine Warren" w:date="2020-09-24T15:11:00Z">
                  <w:rPr>
                    <w:ins w:id="1817" w:author="Christine Warren" w:date="2020-09-24T15:04:00Z"/>
                  </w:rPr>
                </w:rPrChange>
              </w:rPr>
            </w:pPr>
            <w:ins w:id="1818" w:author="Christine Warren" w:date="2020-09-24T15:07:00Z">
              <w:r w:rsidRPr="00F84D64">
                <w:rPr>
                  <w:b/>
                  <w:rPrChange w:id="1819" w:author="Christine Warren" w:date="2020-09-24T15:11:00Z">
                    <w:rPr/>
                  </w:rPrChange>
                </w:rPr>
                <w:lastRenderedPageBreak/>
                <w:t>Peer Group D</w:t>
              </w:r>
            </w:ins>
          </w:p>
        </w:tc>
        <w:tc>
          <w:tcPr>
            <w:tcW w:w="7228" w:type="dxa"/>
            <w:tcBorders>
              <w:top w:val="single" w:sz="4" w:space="0" w:color="auto"/>
              <w:left w:val="single" w:sz="4" w:space="0" w:color="auto"/>
              <w:right w:val="single" w:sz="4" w:space="0" w:color="auto"/>
            </w:tcBorders>
            <w:tcPrChange w:id="1820" w:author="Christine Warren" w:date="2020-09-24T15:21:00Z">
              <w:tcPr>
                <w:tcW w:w="4675" w:type="dxa"/>
              </w:tcPr>
            </w:tcPrChange>
          </w:tcPr>
          <w:p w14:paraId="3B93FF7F"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21" w:author="Christine Warren" w:date="2020-09-24T15:07:00Z"/>
              </w:rPr>
            </w:pPr>
            <w:ins w:id="1822" w:author="Christine Warren" w:date="2020-09-24T15:07:00Z">
              <w:r>
                <w:t xml:space="preserve">2408 </w:t>
              </w:r>
              <w:proofErr w:type="spellStart"/>
              <w:r>
                <w:t>Région</w:t>
              </w:r>
              <w:proofErr w:type="spellEnd"/>
              <w:r>
                <w:t xml:space="preserve"> de </w:t>
              </w:r>
              <w:proofErr w:type="spellStart"/>
              <w:r>
                <w:t>l'Abitibi-Témiscamingue</w:t>
              </w:r>
              <w:proofErr w:type="spellEnd"/>
            </w:ins>
          </w:p>
          <w:p w14:paraId="37BD76D1"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23" w:author="Christine Warren" w:date="2020-09-24T15:07:00Z"/>
              </w:rPr>
            </w:pPr>
            <w:ins w:id="1824" w:author="Christine Warren" w:date="2020-09-24T15:07:00Z">
              <w:r>
                <w:t xml:space="preserve">2410 </w:t>
              </w:r>
              <w:proofErr w:type="spellStart"/>
              <w:r>
                <w:t>Région</w:t>
              </w:r>
              <w:proofErr w:type="spellEnd"/>
              <w:r>
                <w:t xml:space="preserve"> du Nord-du-Québec</w:t>
              </w:r>
            </w:ins>
          </w:p>
          <w:p w14:paraId="7A83F4EE"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25" w:author="Christine Warren" w:date="2020-09-24T15:07:00Z"/>
              </w:rPr>
            </w:pPr>
            <w:ins w:id="1826" w:author="Christine Warren" w:date="2020-09-24T15:07:00Z">
              <w:r>
                <w:t xml:space="preserve">2412 </w:t>
              </w:r>
              <w:proofErr w:type="spellStart"/>
              <w:r>
                <w:t>Région</w:t>
              </w:r>
              <w:proofErr w:type="spellEnd"/>
              <w:r>
                <w:t xml:space="preserve"> de la Chaudière-</w:t>
              </w:r>
              <w:proofErr w:type="spellStart"/>
              <w:r>
                <w:t>Appalaches</w:t>
              </w:r>
              <w:proofErr w:type="spellEnd"/>
            </w:ins>
          </w:p>
          <w:p w14:paraId="335859D4"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27" w:author="Christine Warren" w:date="2020-09-24T15:07:00Z"/>
              </w:rPr>
            </w:pPr>
            <w:ins w:id="1828" w:author="Christine Warren" w:date="2020-09-24T15:07:00Z">
              <w:r>
                <w:t xml:space="preserve">2414 </w:t>
              </w:r>
              <w:proofErr w:type="spellStart"/>
              <w:r>
                <w:t>Région</w:t>
              </w:r>
              <w:proofErr w:type="spellEnd"/>
              <w:r>
                <w:t xml:space="preserve"> de </w:t>
              </w:r>
              <w:proofErr w:type="spellStart"/>
              <w:r>
                <w:t>Lanaudière</w:t>
              </w:r>
              <w:proofErr w:type="spellEnd"/>
            </w:ins>
          </w:p>
          <w:p w14:paraId="5F7AEE29"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29" w:author="Christine Warren" w:date="2020-09-24T15:07:00Z"/>
              </w:rPr>
            </w:pPr>
            <w:ins w:id="1830" w:author="Christine Warren" w:date="2020-09-24T15:07:00Z">
              <w:r>
                <w:t xml:space="preserve">2415 </w:t>
              </w:r>
              <w:proofErr w:type="spellStart"/>
              <w:r>
                <w:t>Région</w:t>
              </w:r>
              <w:proofErr w:type="spellEnd"/>
              <w:r>
                <w:t xml:space="preserve"> des </w:t>
              </w:r>
              <w:proofErr w:type="spellStart"/>
              <w:r>
                <w:t>Laurentides</w:t>
              </w:r>
              <w:proofErr w:type="spellEnd"/>
            </w:ins>
          </w:p>
          <w:p w14:paraId="0A0F7410"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31" w:author="Christine Warren" w:date="2020-09-24T15:07:00Z"/>
              </w:rPr>
            </w:pPr>
            <w:ins w:id="1832" w:author="Christine Warren" w:date="2020-09-24T15:07:00Z">
              <w:r>
                <w:t>3533 Grey Bruce Health Unit</w:t>
              </w:r>
            </w:ins>
          </w:p>
          <w:p w14:paraId="0DE44323"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33" w:author="Christine Warren" w:date="2020-09-24T15:07:00Z"/>
              </w:rPr>
            </w:pPr>
            <w:ins w:id="1834" w:author="Christine Warren" w:date="2020-09-24T15:07:00Z">
              <w:r>
                <w:t xml:space="preserve">3534 </w:t>
              </w:r>
              <w:proofErr w:type="spellStart"/>
              <w:r>
                <w:t>Haldimand</w:t>
              </w:r>
              <w:proofErr w:type="spellEnd"/>
              <w:r>
                <w:t>-Norfolk Health Unit</w:t>
              </w:r>
            </w:ins>
          </w:p>
          <w:p w14:paraId="08F04779"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35" w:author="Christine Warren" w:date="2020-09-24T15:07:00Z"/>
              </w:rPr>
            </w:pPr>
            <w:ins w:id="1836" w:author="Christine Warren" w:date="2020-09-24T15:07:00Z">
              <w:r>
                <w:t xml:space="preserve">3539 Huron County Health Unit / </w:t>
              </w:r>
              <w:proofErr w:type="spellStart"/>
              <w:r>
                <w:t>Circonscription</w:t>
              </w:r>
              <w:proofErr w:type="spellEnd"/>
              <w:r>
                <w:t xml:space="preserve"> sanitaire du </w:t>
              </w:r>
              <w:proofErr w:type="spellStart"/>
              <w:r>
                <w:t>comté</w:t>
              </w:r>
              <w:proofErr w:type="spellEnd"/>
              <w:r>
                <w:t xml:space="preserve"> de Huron</w:t>
              </w:r>
            </w:ins>
          </w:p>
          <w:p w14:paraId="04F29173"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37" w:author="Christine Warren" w:date="2020-09-24T15:07:00Z"/>
              </w:rPr>
            </w:pPr>
            <w:ins w:id="1838" w:author="Christine Warren" w:date="2020-09-24T15:07:00Z">
              <w:r>
                <w:t>3543 Leeds, Grenville and Lanark District Health Unit</w:t>
              </w:r>
            </w:ins>
          </w:p>
          <w:p w14:paraId="68C2ADDC"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39" w:author="Christine Warren" w:date="2020-09-24T15:07:00Z"/>
              </w:rPr>
            </w:pPr>
            <w:ins w:id="1840" w:author="Christine Warren" w:date="2020-09-24T15:07:00Z">
              <w:r>
                <w:t>3549 Northwestern Health Unit</w:t>
              </w:r>
            </w:ins>
          </w:p>
          <w:p w14:paraId="0F94BCE6"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41" w:author="Christine Warren" w:date="2020-09-24T15:07:00Z"/>
              </w:rPr>
            </w:pPr>
            <w:ins w:id="1842" w:author="Christine Warren" w:date="2020-09-24T15:07:00Z">
              <w:r>
                <w:t>3554 Perth District Health Unit</w:t>
              </w:r>
            </w:ins>
          </w:p>
          <w:p w14:paraId="581F6D37"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43" w:author="Christine Warren" w:date="2020-09-24T15:07:00Z"/>
              </w:rPr>
            </w:pPr>
            <w:ins w:id="1844" w:author="Christine Warren" w:date="2020-09-24T15:07:00Z">
              <w:r>
                <w:t>3557 Renfrew County and District Health Unit</w:t>
              </w:r>
            </w:ins>
          </w:p>
          <w:p w14:paraId="48ADB085"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45" w:author="Christine Warren" w:date="2020-09-24T15:07:00Z"/>
              </w:rPr>
            </w:pPr>
            <w:ins w:id="1846" w:author="Christine Warren" w:date="2020-09-24T15:07:00Z">
              <w:r>
                <w:t>3560 Simcoe Muskoka District Health Unit</w:t>
              </w:r>
            </w:ins>
          </w:p>
          <w:p w14:paraId="4A59BA7A"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47" w:author="Christine Warren" w:date="2020-09-24T15:07:00Z"/>
              </w:rPr>
            </w:pPr>
            <w:ins w:id="1848" w:author="Christine Warren" w:date="2020-09-24T15:07:00Z">
              <w:r>
                <w:t>3566 Wellington-Dufferin-Guelph Health Unit</w:t>
              </w:r>
            </w:ins>
          </w:p>
          <w:p w14:paraId="6F53C431"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49" w:author="Christine Warren" w:date="2020-09-24T15:07:00Z"/>
              </w:rPr>
            </w:pPr>
            <w:ins w:id="1850" w:author="Christine Warren" w:date="2020-09-24T15:07:00Z">
              <w:r>
                <w:t>3575 Oxford Elgin St. Thomas Health Unit</w:t>
              </w:r>
            </w:ins>
          </w:p>
          <w:p w14:paraId="7B9A7EE3"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51" w:author="Christine Warren" w:date="2020-09-24T15:07:00Z"/>
              </w:rPr>
            </w:pPr>
            <w:ins w:id="1852" w:author="Christine Warren" w:date="2020-09-24T15:07:00Z">
              <w:r>
                <w:t>4602 Prairie Mountain Health</w:t>
              </w:r>
            </w:ins>
          </w:p>
          <w:p w14:paraId="7102CAAA"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53" w:author="Christine Warren" w:date="2020-09-24T15:07:00Z"/>
              </w:rPr>
            </w:pPr>
            <w:ins w:id="1854" w:author="Christine Warren" w:date="2020-09-24T15:07:00Z">
              <w:r>
                <w:t>4603 Interlake-Eastern Regional Health Authority</w:t>
              </w:r>
            </w:ins>
          </w:p>
          <w:p w14:paraId="1325D3DF"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55" w:author="Christine Warren" w:date="2020-09-24T15:07:00Z"/>
              </w:rPr>
            </w:pPr>
            <w:ins w:id="1856" w:author="Christine Warren" w:date="2020-09-24T15:07:00Z">
              <w:r>
                <w:t>4605 Southern Health</w:t>
              </w:r>
            </w:ins>
          </w:p>
          <w:p w14:paraId="2D3DCC15"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57" w:author="Christine Warren" w:date="2020-09-24T15:07:00Z"/>
              </w:rPr>
            </w:pPr>
            <w:ins w:id="1858" w:author="Christine Warren" w:date="2020-09-24T15:07:00Z">
              <w:r>
                <w:t>4701 Sun Country Regional Health Authority</w:t>
              </w:r>
            </w:ins>
          </w:p>
          <w:p w14:paraId="36CB12B4"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59" w:author="Christine Warren" w:date="2020-09-24T15:07:00Z"/>
              </w:rPr>
            </w:pPr>
            <w:ins w:id="1860" w:author="Christine Warren" w:date="2020-09-24T15:07:00Z">
              <w:r>
                <w:t>4702 Five Hills Regional Health Authority</w:t>
              </w:r>
            </w:ins>
          </w:p>
          <w:p w14:paraId="27994B66"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61" w:author="Christine Warren" w:date="2020-09-24T15:07:00Z"/>
              </w:rPr>
            </w:pPr>
            <w:ins w:id="1862" w:author="Christine Warren" w:date="2020-09-24T15:07:00Z">
              <w:r>
                <w:t>4703 Cypress Regional Health Authority</w:t>
              </w:r>
            </w:ins>
          </w:p>
          <w:p w14:paraId="3EEE50E3"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63" w:author="Christine Warren" w:date="2020-09-24T15:07:00Z"/>
              </w:rPr>
            </w:pPr>
            <w:ins w:id="1864" w:author="Christine Warren" w:date="2020-09-24T15:07:00Z">
              <w:r>
                <w:t>4705 Sunrise Regional Health Authority</w:t>
              </w:r>
            </w:ins>
          </w:p>
          <w:p w14:paraId="57A1DD38"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65" w:author="Christine Warren" w:date="2020-09-24T15:07:00Z"/>
              </w:rPr>
            </w:pPr>
            <w:ins w:id="1866" w:author="Christine Warren" w:date="2020-09-24T15:07:00Z">
              <w:r>
                <w:t>4707 Heartland Regional Health Authority</w:t>
              </w:r>
            </w:ins>
          </w:p>
          <w:p w14:paraId="77B0957E"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67" w:author="Christine Warren" w:date="2020-09-24T15:07:00Z"/>
              </w:rPr>
            </w:pPr>
            <w:ins w:id="1868" w:author="Christine Warren" w:date="2020-09-24T15:07:00Z">
              <w:r>
                <w:t>4708 Kelsey Trail Regional Health Authority</w:t>
              </w:r>
            </w:ins>
          </w:p>
          <w:p w14:paraId="4C63EF0B"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69" w:author="Christine Warren" w:date="2020-09-24T15:07:00Z"/>
              </w:rPr>
            </w:pPr>
            <w:ins w:id="1870" w:author="Christine Warren" w:date="2020-09-24T15:07:00Z">
              <w:r>
                <w:t>4831 South Zone</w:t>
              </w:r>
            </w:ins>
          </w:p>
          <w:p w14:paraId="30D664F8"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71" w:author="Christine Warren" w:date="2020-09-24T15:07:00Z"/>
              </w:rPr>
            </w:pPr>
            <w:ins w:id="1872" w:author="Christine Warren" w:date="2020-09-24T15:07:00Z">
              <w:r>
                <w:t>5911 East Kootenay Health Service Delivery Area</w:t>
              </w:r>
            </w:ins>
          </w:p>
          <w:p w14:paraId="2BEC4E1E"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73" w:author="Christine Warren" w:date="2020-09-24T15:07:00Z"/>
              </w:rPr>
            </w:pPr>
            <w:ins w:id="1874" w:author="Christine Warren" w:date="2020-09-24T15:07:00Z">
              <w:r>
                <w:t>5951 Northwest Health Service Delivery Area</w:t>
              </w:r>
            </w:ins>
          </w:p>
          <w:p w14:paraId="15697531" w14:textId="237DAE71"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875" w:author="Christine Warren" w:date="2020-09-24T15:04:00Z"/>
              </w:rPr>
            </w:pPr>
            <w:ins w:id="1876" w:author="Christine Warren" w:date="2020-09-24T15:07:00Z">
              <w:r>
                <w:t>5952 Northern Interior Health Service Delivery Area</w:t>
              </w:r>
            </w:ins>
          </w:p>
        </w:tc>
      </w:tr>
      <w:tr w:rsidR="00CA422F" w14:paraId="38F0A83C" w14:textId="77777777" w:rsidTr="00BD6F65">
        <w:tblPrEx>
          <w:tblPrExChange w:id="1877" w:author="Christine Warren" w:date="2020-09-24T15:21:00Z">
            <w:tblPrEx>
              <w:tblBorders>
                <w:top w:val="none" w:sz="0" w:space="0" w:color="auto"/>
                <w:left w:val="none" w:sz="0" w:space="0" w:color="auto"/>
                <w:bottom w:val="double" w:sz="4"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ins w:id="1878" w:author="Christine Warren" w:date="2020-09-24T15:07:00Z"/>
        </w:trPr>
        <w:tc>
          <w:tcPr>
            <w:tcW w:w="2122" w:type="dxa"/>
            <w:tcBorders>
              <w:top w:val="single" w:sz="4" w:space="0" w:color="auto"/>
              <w:left w:val="single" w:sz="4" w:space="0" w:color="auto"/>
              <w:bottom w:val="single" w:sz="4" w:space="0" w:color="auto"/>
              <w:right w:val="single" w:sz="4" w:space="0" w:color="auto"/>
            </w:tcBorders>
            <w:tcPrChange w:id="1879" w:author="Christine Warren" w:date="2020-09-24T15:21:00Z">
              <w:tcPr>
                <w:tcW w:w="4675" w:type="dxa"/>
                <w:tcBorders>
                  <w:top w:val="single" w:sz="4" w:space="0" w:color="auto"/>
                  <w:left w:val="single" w:sz="4" w:space="0" w:color="auto"/>
                  <w:bottom w:val="single" w:sz="4" w:space="0" w:color="auto"/>
                  <w:right w:val="single" w:sz="4" w:space="0" w:color="auto"/>
                </w:tcBorders>
              </w:tcPr>
            </w:tcPrChange>
          </w:tcPr>
          <w:p w14:paraId="7EDAA485" w14:textId="08298B71" w:rsidR="00CA422F" w:rsidRPr="00F84D64"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880" w:author="Christine Warren" w:date="2020-09-24T15:07:00Z"/>
                <w:b/>
                <w:rPrChange w:id="1881" w:author="Christine Warren" w:date="2020-09-24T15:11:00Z">
                  <w:rPr>
                    <w:ins w:id="1882" w:author="Christine Warren" w:date="2020-09-24T15:07:00Z"/>
                  </w:rPr>
                </w:rPrChange>
              </w:rPr>
            </w:pPr>
            <w:ins w:id="1883" w:author="Christine Warren" w:date="2020-09-24T15:08:00Z">
              <w:r w:rsidRPr="00F84D64">
                <w:rPr>
                  <w:b/>
                  <w:rPrChange w:id="1884" w:author="Christine Warren" w:date="2020-09-24T15:11:00Z">
                    <w:rPr/>
                  </w:rPrChange>
                </w:rPr>
                <w:t>Peer Group E</w:t>
              </w:r>
            </w:ins>
          </w:p>
        </w:tc>
        <w:tc>
          <w:tcPr>
            <w:tcW w:w="7228" w:type="dxa"/>
            <w:tcBorders>
              <w:top w:val="single" w:sz="4" w:space="0" w:color="auto"/>
              <w:left w:val="single" w:sz="4" w:space="0" w:color="auto"/>
              <w:bottom w:val="single" w:sz="4" w:space="0" w:color="auto"/>
              <w:right w:val="single" w:sz="4" w:space="0" w:color="auto"/>
            </w:tcBorders>
            <w:tcPrChange w:id="1885" w:author="Christine Warren" w:date="2020-09-24T15:21:00Z">
              <w:tcPr>
                <w:tcW w:w="4675" w:type="dxa"/>
                <w:tcBorders>
                  <w:top w:val="single" w:sz="4" w:space="0" w:color="auto"/>
                  <w:left w:val="single" w:sz="4" w:space="0" w:color="auto"/>
                  <w:bottom w:val="single" w:sz="4" w:space="0" w:color="auto"/>
                  <w:right w:val="single" w:sz="4" w:space="0" w:color="auto"/>
                </w:tcBorders>
              </w:tcPr>
            </w:tcPrChange>
          </w:tcPr>
          <w:p w14:paraId="7D6BFE3B"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886" w:author="Christine Warren" w:date="2020-09-24T15:08:00Z"/>
              </w:rPr>
            </w:pPr>
            <w:ins w:id="1887" w:author="Christine Warren" w:date="2020-09-24T15:08:00Z">
              <w:r>
                <w:t>1012 Central Regional Health Authority</w:t>
              </w:r>
            </w:ins>
          </w:p>
          <w:p w14:paraId="33052607"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888" w:author="Christine Warren" w:date="2020-09-24T15:08:00Z"/>
              </w:rPr>
            </w:pPr>
            <w:ins w:id="1889" w:author="Christine Warren" w:date="2020-09-24T15:08:00Z">
              <w:r>
                <w:t>1013 Western Regional Health Authority</w:t>
              </w:r>
            </w:ins>
          </w:p>
          <w:p w14:paraId="6790B97A"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890" w:author="Christine Warren" w:date="2020-09-24T15:08:00Z"/>
              </w:rPr>
            </w:pPr>
            <w:ins w:id="1891" w:author="Christine Warren" w:date="2020-09-24T15:08:00Z">
              <w:r>
                <w:t>1014 Labrador-Grenfell Regional Health Authority</w:t>
              </w:r>
            </w:ins>
          </w:p>
          <w:p w14:paraId="36285C7B"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892" w:author="Christine Warren" w:date="2020-09-24T15:08:00Z"/>
              </w:rPr>
            </w:pPr>
            <w:ins w:id="1893" w:author="Christine Warren" w:date="2020-09-24T15:08:00Z">
              <w:r>
                <w:t>1203 Zone 3 - Eastern</w:t>
              </w:r>
            </w:ins>
          </w:p>
          <w:p w14:paraId="4570A862"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894" w:author="Christine Warren" w:date="2020-09-24T15:08:00Z"/>
              </w:rPr>
            </w:pPr>
            <w:ins w:id="1895" w:author="Christine Warren" w:date="2020-09-24T15:08:00Z">
              <w:r>
                <w:t>1305 Zone 5 (</w:t>
              </w:r>
              <w:proofErr w:type="spellStart"/>
              <w:r>
                <w:t>Campbellton</w:t>
              </w:r>
              <w:proofErr w:type="spellEnd"/>
              <w:r>
                <w:t xml:space="preserve"> area)</w:t>
              </w:r>
            </w:ins>
          </w:p>
          <w:p w14:paraId="0DF89F4E"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896" w:author="Christine Warren" w:date="2020-09-24T15:08:00Z"/>
              </w:rPr>
            </w:pPr>
            <w:ins w:id="1897" w:author="Christine Warren" w:date="2020-09-24T15:08:00Z">
              <w:r>
                <w:lastRenderedPageBreak/>
                <w:t>1306 Zone 6 (Bathurst area)</w:t>
              </w:r>
            </w:ins>
          </w:p>
          <w:p w14:paraId="160435CD"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898" w:author="Christine Warren" w:date="2020-09-24T15:08:00Z"/>
              </w:rPr>
            </w:pPr>
            <w:ins w:id="1899" w:author="Christine Warren" w:date="2020-09-24T15:08:00Z">
              <w:r>
                <w:t>1307 Zone 7 (</w:t>
              </w:r>
              <w:proofErr w:type="spellStart"/>
              <w:r>
                <w:t>Miramichi</w:t>
              </w:r>
              <w:proofErr w:type="spellEnd"/>
              <w:r>
                <w:t xml:space="preserve"> area)</w:t>
              </w:r>
            </w:ins>
          </w:p>
          <w:p w14:paraId="3A90B15F"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900" w:author="Christine Warren" w:date="2020-09-24T15:08:00Z"/>
              </w:rPr>
            </w:pPr>
            <w:ins w:id="1901" w:author="Christine Warren" w:date="2020-09-24T15:08:00Z">
              <w:r>
                <w:t xml:space="preserve">2409 </w:t>
              </w:r>
              <w:proofErr w:type="spellStart"/>
              <w:r>
                <w:t>Région</w:t>
              </w:r>
              <w:proofErr w:type="spellEnd"/>
              <w:r>
                <w:t xml:space="preserve"> de la Côte-Nord</w:t>
              </w:r>
            </w:ins>
          </w:p>
          <w:p w14:paraId="24E67A5B" w14:textId="5BF15051"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902" w:author="Christine Warren" w:date="2020-09-24T15:07:00Z"/>
              </w:rPr>
            </w:pPr>
            <w:ins w:id="1903" w:author="Christine Warren" w:date="2020-09-24T15:08:00Z">
              <w:r>
                <w:t xml:space="preserve">2411 </w:t>
              </w:r>
              <w:proofErr w:type="spellStart"/>
              <w:r>
                <w:t>Région</w:t>
              </w:r>
              <w:proofErr w:type="spellEnd"/>
              <w:r>
                <w:t xml:space="preserve"> de la Gaspésie--</w:t>
              </w:r>
              <w:proofErr w:type="spellStart"/>
              <w:r>
                <w:t>Îles</w:t>
              </w:r>
              <w:proofErr w:type="spellEnd"/>
              <w:r>
                <w:t>-de-la-Madeleine</w:t>
              </w:r>
            </w:ins>
          </w:p>
        </w:tc>
      </w:tr>
      <w:tr w:rsidR="00CA422F" w14:paraId="04718C37" w14:textId="77777777" w:rsidTr="00BD6F65">
        <w:tblPrEx>
          <w:tblPrExChange w:id="1904" w:author="Christine Warren" w:date="2020-09-24T15:21:00Z">
            <w:tblPrEx>
              <w:tblBorders>
                <w:top w:val="none" w:sz="0" w:space="0" w:color="auto"/>
                <w:left w:val="none" w:sz="0" w:space="0" w:color="auto"/>
                <w:bottom w:val="double" w:sz="4" w:space="0" w:color="auto"/>
                <w:right w:val="none" w:sz="0" w:space="0" w:color="auto"/>
                <w:insideH w:val="none" w:sz="0" w:space="0" w:color="auto"/>
                <w:insideV w:val="none" w:sz="0" w:space="0" w:color="auto"/>
              </w:tblBorders>
            </w:tblPrEx>
          </w:tblPrExChange>
        </w:tblPrEx>
        <w:trPr>
          <w:cnfStyle w:val="000000010000" w:firstRow="0" w:lastRow="0" w:firstColumn="0" w:lastColumn="0" w:oddVBand="0" w:evenVBand="0" w:oddHBand="0" w:evenHBand="1" w:firstRowFirstColumn="0" w:firstRowLastColumn="0" w:lastRowFirstColumn="0" w:lastRowLastColumn="0"/>
          <w:ins w:id="1905" w:author="Christine Warren" w:date="2020-09-24T15:07:00Z"/>
        </w:trPr>
        <w:tc>
          <w:tcPr>
            <w:tcW w:w="2122" w:type="dxa"/>
            <w:tcBorders>
              <w:top w:val="single" w:sz="4" w:space="0" w:color="auto"/>
              <w:left w:val="single" w:sz="4" w:space="0" w:color="auto"/>
              <w:bottom w:val="single" w:sz="4" w:space="0" w:color="auto"/>
              <w:right w:val="single" w:sz="4" w:space="0" w:color="auto"/>
            </w:tcBorders>
            <w:tcPrChange w:id="1906" w:author="Christine Warren" w:date="2020-09-24T15:21:00Z">
              <w:tcPr>
                <w:tcW w:w="4675" w:type="dxa"/>
                <w:tcBorders>
                  <w:top w:val="single" w:sz="4" w:space="0" w:color="auto"/>
                  <w:left w:val="single" w:sz="4" w:space="0" w:color="auto"/>
                  <w:bottom w:val="single" w:sz="4" w:space="0" w:color="auto"/>
                  <w:right w:val="single" w:sz="4" w:space="0" w:color="auto"/>
                </w:tcBorders>
              </w:tcPr>
            </w:tcPrChange>
          </w:tcPr>
          <w:p w14:paraId="3E454D77" w14:textId="14DF90AD" w:rsidR="00CA422F" w:rsidRPr="00F84D64"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907" w:author="Christine Warren" w:date="2020-09-24T15:07:00Z"/>
                <w:b/>
                <w:rPrChange w:id="1908" w:author="Christine Warren" w:date="2020-09-24T15:11:00Z">
                  <w:rPr>
                    <w:ins w:id="1909" w:author="Christine Warren" w:date="2020-09-24T15:07:00Z"/>
                  </w:rPr>
                </w:rPrChange>
              </w:rPr>
            </w:pPr>
            <w:ins w:id="1910" w:author="Christine Warren" w:date="2020-09-24T15:08:00Z">
              <w:r w:rsidRPr="00F84D64">
                <w:rPr>
                  <w:b/>
                  <w:rPrChange w:id="1911" w:author="Christine Warren" w:date="2020-09-24T15:11:00Z">
                    <w:rPr/>
                  </w:rPrChange>
                </w:rPr>
                <w:lastRenderedPageBreak/>
                <w:t>Peer Group F</w:t>
              </w:r>
            </w:ins>
          </w:p>
        </w:tc>
        <w:tc>
          <w:tcPr>
            <w:tcW w:w="7228" w:type="dxa"/>
            <w:tcBorders>
              <w:top w:val="single" w:sz="4" w:space="0" w:color="auto"/>
              <w:left w:val="single" w:sz="4" w:space="0" w:color="auto"/>
              <w:bottom w:val="single" w:sz="4" w:space="0" w:color="auto"/>
              <w:right w:val="single" w:sz="4" w:space="0" w:color="auto"/>
            </w:tcBorders>
            <w:tcPrChange w:id="1912" w:author="Christine Warren" w:date="2020-09-24T15:21:00Z">
              <w:tcPr>
                <w:tcW w:w="4675" w:type="dxa"/>
                <w:tcBorders>
                  <w:top w:val="single" w:sz="4" w:space="0" w:color="auto"/>
                  <w:left w:val="single" w:sz="4" w:space="0" w:color="auto"/>
                  <w:bottom w:val="single" w:sz="4" w:space="0" w:color="auto"/>
                  <w:right w:val="single" w:sz="4" w:space="0" w:color="auto"/>
                </w:tcBorders>
              </w:tcPr>
            </w:tcPrChange>
          </w:tcPr>
          <w:p w14:paraId="71ACE578"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913" w:author="Christine Warren" w:date="2020-09-24T15:08:00Z"/>
              </w:rPr>
            </w:pPr>
            <w:ins w:id="1914" w:author="Christine Warren" w:date="2020-09-24T15:08:00Z">
              <w:r>
                <w:t xml:space="preserve">2417 </w:t>
              </w:r>
              <w:proofErr w:type="spellStart"/>
              <w:r>
                <w:t>Région</w:t>
              </w:r>
              <w:proofErr w:type="spellEnd"/>
              <w:r>
                <w:t xml:space="preserve"> du </w:t>
              </w:r>
              <w:proofErr w:type="spellStart"/>
              <w:r>
                <w:t>Nunavik</w:t>
              </w:r>
              <w:proofErr w:type="spellEnd"/>
            </w:ins>
          </w:p>
          <w:p w14:paraId="10EC1B57"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915" w:author="Christine Warren" w:date="2020-09-24T15:08:00Z"/>
              </w:rPr>
            </w:pPr>
            <w:ins w:id="1916" w:author="Christine Warren" w:date="2020-09-24T15:08:00Z">
              <w:r>
                <w:t xml:space="preserve">2418 </w:t>
              </w:r>
              <w:proofErr w:type="spellStart"/>
              <w:r>
                <w:t>Région</w:t>
              </w:r>
              <w:proofErr w:type="spellEnd"/>
              <w:r>
                <w:t xml:space="preserve"> des </w:t>
              </w:r>
              <w:proofErr w:type="spellStart"/>
              <w:r>
                <w:t>Terres</w:t>
              </w:r>
              <w:proofErr w:type="spellEnd"/>
              <w:r>
                <w:t>-Cries-de-la-</w:t>
              </w:r>
              <w:proofErr w:type="spellStart"/>
              <w:r>
                <w:t>Baie</w:t>
              </w:r>
              <w:proofErr w:type="spellEnd"/>
              <w:r>
                <w:t>-James</w:t>
              </w:r>
            </w:ins>
          </w:p>
          <w:p w14:paraId="4CE19E10"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917" w:author="Christine Warren" w:date="2020-09-24T15:08:00Z"/>
              </w:rPr>
            </w:pPr>
            <w:ins w:id="1918" w:author="Christine Warren" w:date="2020-09-24T15:08:00Z">
              <w:r>
                <w:t>4604 Northern Regional Health Authority</w:t>
              </w:r>
            </w:ins>
          </w:p>
          <w:p w14:paraId="0679B444"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919" w:author="Christine Warren" w:date="2020-09-24T15:08:00Z"/>
              </w:rPr>
            </w:pPr>
            <w:ins w:id="1920" w:author="Christine Warren" w:date="2020-09-24T15:08:00Z">
              <w:r>
                <w:t xml:space="preserve">4714 </w:t>
              </w:r>
              <w:proofErr w:type="spellStart"/>
              <w:r>
                <w:t>Mamawetan</w:t>
              </w:r>
              <w:proofErr w:type="spellEnd"/>
              <w:r>
                <w:t>/Keewatin/Athabasca</w:t>
              </w:r>
            </w:ins>
          </w:p>
          <w:p w14:paraId="03B9A813" w14:textId="06055020"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921" w:author="Christine Warren" w:date="2020-09-24T15:07:00Z"/>
              </w:rPr>
            </w:pPr>
            <w:ins w:id="1922" w:author="Christine Warren" w:date="2020-09-24T15:08:00Z">
              <w:r>
                <w:t>6201 Nunavut</w:t>
              </w:r>
            </w:ins>
          </w:p>
        </w:tc>
      </w:tr>
      <w:tr w:rsidR="00CA422F" w14:paraId="0ADD1202" w14:textId="77777777" w:rsidTr="00BD6F65">
        <w:tblPrEx>
          <w:tblPrExChange w:id="1923" w:author="Christine Warren" w:date="2020-09-24T15:21:00Z">
            <w:tblPrEx>
              <w:tblBorders>
                <w:top w:val="none" w:sz="0" w:space="0" w:color="auto"/>
                <w:left w:val="none" w:sz="0" w:space="0" w:color="auto"/>
                <w:bottom w:val="double" w:sz="4"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ins w:id="1924" w:author="Christine Warren" w:date="2020-09-24T15:07:00Z"/>
        </w:trPr>
        <w:tc>
          <w:tcPr>
            <w:tcW w:w="2122" w:type="dxa"/>
            <w:tcBorders>
              <w:top w:val="single" w:sz="4" w:space="0" w:color="auto"/>
              <w:left w:val="single" w:sz="4" w:space="0" w:color="auto"/>
              <w:bottom w:val="single" w:sz="4" w:space="0" w:color="auto"/>
              <w:right w:val="single" w:sz="4" w:space="0" w:color="auto"/>
            </w:tcBorders>
            <w:tcPrChange w:id="1925" w:author="Christine Warren" w:date="2020-09-24T15:21:00Z">
              <w:tcPr>
                <w:tcW w:w="4675" w:type="dxa"/>
                <w:tcBorders>
                  <w:top w:val="single" w:sz="4" w:space="0" w:color="auto"/>
                  <w:left w:val="single" w:sz="4" w:space="0" w:color="auto"/>
                  <w:bottom w:val="single" w:sz="4" w:space="0" w:color="auto"/>
                  <w:right w:val="single" w:sz="4" w:space="0" w:color="auto"/>
                </w:tcBorders>
              </w:tcPr>
            </w:tcPrChange>
          </w:tcPr>
          <w:p w14:paraId="18C5C365" w14:textId="5FBE0766" w:rsidR="00CA422F" w:rsidRPr="00F84D64"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926" w:author="Christine Warren" w:date="2020-09-24T15:07:00Z"/>
                <w:b/>
                <w:rPrChange w:id="1927" w:author="Christine Warren" w:date="2020-09-24T15:11:00Z">
                  <w:rPr>
                    <w:ins w:id="1928" w:author="Christine Warren" w:date="2020-09-24T15:07:00Z"/>
                  </w:rPr>
                </w:rPrChange>
              </w:rPr>
            </w:pPr>
            <w:ins w:id="1929" w:author="Christine Warren" w:date="2020-09-24T15:08:00Z">
              <w:r w:rsidRPr="00F84D64">
                <w:rPr>
                  <w:b/>
                  <w:rPrChange w:id="1930" w:author="Christine Warren" w:date="2020-09-24T15:11:00Z">
                    <w:rPr/>
                  </w:rPrChange>
                </w:rPr>
                <w:t>Peer Group G</w:t>
              </w:r>
            </w:ins>
          </w:p>
        </w:tc>
        <w:tc>
          <w:tcPr>
            <w:tcW w:w="7228" w:type="dxa"/>
            <w:tcBorders>
              <w:top w:val="single" w:sz="4" w:space="0" w:color="auto"/>
              <w:left w:val="single" w:sz="4" w:space="0" w:color="auto"/>
              <w:bottom w:val="single" w:sz="4" w:space="0" w:color="auto"/>
              <w:right w:val="single" w:sz="4" w:space="0" w:color="auto"/>
            </w:tcBorders>
            <w:tcPrChange w:id="1931" w:author="Christine Warren" w:date="2020-09-24T15:21:00Z">
              <w:tcPr>
                <w:tcW w:w="4675" w:type="dxa"/>
                <w:tcBorders>
                  <w:top w:val="single" w:sz="4" w:space="0" w:color="auto"/>
                  <w:left w:val="single" w:sz="4" w:space="0" w:color="auto"/>
                  <w:bottom w:val="single" w:sz="4" w:space="0" w:color="auto"/>
                  <w:right w:val="single" w:sz="4" w:space="0" w:color="auto"/>
                </w:tcBorders>
              </w:tcPr>
            </w:tcPrChange>
          </w:tcPr>
          <w:p w14:paraId="160E3D4F"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932" w:author="Christine Warren" w:date="2020-09-24T15:09:00Z"/>
              </w:rPr>
            </w:pPr>
            <w:ins w:id="1933" w:author="Christine Warren" w:date="2020-09-24T15:09:00Z">
              <w:r>
                <w:t xml:space="preserve">2406 </w:t>
              </w:r>
              <w:proofErr w:type="spellStart"/>
              <w:r>
                <w:t>Région</w:t>
              </w:r>
              <w:proofErr w:type="spellEnd"/>
              <w:r>
                <w:t xml:space="preserve"> de Montréal</w:t>
              </w:r>
            </w:ins>
          </w:p>
          <w:p w14:paraId="3B52C289" w14:textId="77777777"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934" w:author="Christine Warren" w:date="2020-09-24T15:09:00Z"/>
              </w:rPr>
            </w:pPr>
            <w:ins w:id="1935" w:author="Christine Warren" w:date="2020-09-24T15:09:00Z">
              <w:r>
                <w:t>3595 City of Toronto Health Unit</w:t>
              </w:r>
            </w:ins>
          </w:p>
          <w:p w14:paraId="75E5C5AA" w14:textId="70FDDC81" w:rsidR="00CA422F" w:rsidRDefault="00CA422F" w:rsidP="00CA422F">
            <w:pPr>
              <w:pStyle w:val="PHOBodyText"/>
              <w:cnfStyle w:val="000000100000" w:firstRow="0" w:lastRow="0" w:firstColumn="0" w:lastColumn="0" w:oddVBand="0" w:evenVBand="0" w:oddHBand="1" w:evenHBand="0" w:firstRowFirstColumn="0" w:firstRowLastColumn="0" w:lastRowFirstColumn="0" w:lastRowLastColumn="0"/>
              <w:rPr>
                <w:ins w:id="1936" w:author="Christine Warren" w:date="2020-09-24T15:07:00Z"/>
              </w:rPr>
            </w:pPr>
            <w:ins w:id="1937" w:author="Christine Warren" w:date="2020-09-24T15:09:00Z">
              <w:r>
                <w:t>5932 Vancouver Health Service Delivery Area</w:t>
              </w:r>
            </w:ins>
          </w:p>
        </w:tc>
      </w:tr>
      <w:tr w:rsidR="00CA422F" w14:paraId="456D2B79" w14:textId="77777777" w:rsidTr="00BD6F65">
        <w:tblPrEx>
          <w:tblPrExChange w:id="1938" w:author="Christine Warren" w:date="2020-09-24T15:21:00Z">
            <w:tblPrEx>
              <w:tblBorders>
                <w:top w:val="none" w:sz="0" w:space="0" w:color="auto"/>
                <w:left w:val="none" w:sz="0" w:space="0" w:color="auto"/>
                <w:bottom w:val="double" w:sz="4" w:space="0" w:color="auto"/>
                <w:right w:val="none" w:sz="0" w:space="0" w:color="auto"/>
                <w:insideH w:val="none" w:sz="0" w:space="0" w:color="auto"/>
                <w:insideV w:val="none" w:sz="0" w:space="0" w:color="auto"/>
              </w:tblBorders>
            </w:tblPrEx>
          </w:tblPrExChange>
        </w:tblPrEx>
        <w:trPr>
          <w:cnfStyle w:val="000000010000" w:firstRow="0" w:lastRow="0" w:firstColumn="0" w:lastColumn="0" w:oddVBand="0" w:evenVBand="0" w:oddHBand="0" w:evenHBand="1" w:firstRowFirstColumn="0" w:firstRowLastColumn="0" w:lastRowFirstColumn="0" w:lastRowLastColumn="0"/>
          <w:ins w:id="1939" w:author="Christine Warren" w:date="2020-09-24T15:07:00Z"/>
        </w:trPr>
        <w:tc>
          <w:tcPr>
            <w:tcW w:w="2122" w:type="dxa"/>
            <w:tcBorders>
              <w:top w:val="single" w:sz="4" w:space="0" w:color="auto"/>
              <w:left w:val="single" w:sz="4" w:space="0" w:color="auto"/>
              <w:right w:val="single" w:sz="4" w:space="0" w:color="auto"/>
            </w:tcBorders>
            <w:tcPrChange w:id="1940" w:author="Christine Warren" w:date="2020-09-24T15:21:00Z">
              <w:tcPr>
                <w:tcW w:w="4675" w:type="dxa"/>
                <w:tcBorders>
                  <w:top w:val="single" w:sz="4" w:space="0" w:color="auto"/>
                  <w:left w:val="single" w:sz="4" w:space="0" w:color="auto"/>
                  <w:right w:val="single" w:sz="4" w:space="0" w:color="auto"/>
                </w:tcBorders>
              </w:tcPr>
            </w:tcPrChange>
          </w:tcPr>
          <w:p w14:paraId="721C7F5A" w14:textId="182EC9FF" w:rsidR="00CA422F" w:rsidRPr="00F84D64"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941" w:author="Christine Warren" w:date="2020-09-24T15:07:00Z"/>
                <w:b/>
                <w:rPrChange w:id="1942" w:author="Christine Warren" w:date="2020-09-24T15:11:00Z">
                  <w:rPr>
                    <w:ins w:id="1943" w:author="Christine Warren" w:date="2020-09-24T15:07:00Z"/>
                  </w:rPr>
                </w:rPrChange>
              </w:rPr>
            </w:pPr>
            <w:ins w:id="1944" w:author="Christine Warren" w:date="2020-09-24T15:08:00Z">
              <w:r w:rsidRPr="00F84D64">
                <w:rPr>
                  <w:b/>
                  <w:rPrChange w:id="1945" w:author="Christine Warren" w:date="2020-09-24T15:11:00Z">
                    <w:rPr/>
                  </w:rPrChange>
                </w:rPr>
                <w:t>Peer Group H</w:t>
              </w:r>
            </w:ins>
          </w:p>
        </w:tc>
        <w:tc>
          <w:tcPr>
            <w:tcW w:w="7228" w:type="dxa"/>
            <w:tcBorders>
              <w:top w:val="single" w:sz="4" w:space="0" w:color="auto"/>
              <w:left w:val="single" w:sz="4" w:space="0" w:color="auto"/>
              <w:right w:val="single" w:sz="4" w:space="0" w:color="auto"/>
            </w:tcBorders>
            <w:tcPrChange w:id="1946" w:author="Christine Warren" w:date="2020-09-24T15:21:00Z">
              <w:tcPr>
                <w:tcW w:w="4675" w:type="dxa"/>
                <w:tcBorders>
                  <w:top w:val="single" w:sz="4" w:space="0" w:color="auto"/>
                  <w:left w:val="single" w:sz="4" w:space="0" w:color="auto"/>
                  <w:right w:val="single" w:sz="4" w:space="0" w:color="auto"/>
                </w:tcBorders>
              </w:tcPr>
            </w:tcPrChange>
          </w:tcPr>
          <w:p w14:paraId="06A3D696"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947" w:author="Christine Warren" w:date="2020-09-24T15:09:00Z"/>
              </w:rPr>
            </w:pPr>
            <w:ins w:id="1948" w:author="Christine Warren" w:date="2020-09-24T15:09:00Z">
              <w:r>
                <w:t>3553 Peel Regional Health Unit</w:t>
              </w:r>
            </w:ins>
          </w:p>
          <w:p w14:paraId="566BE500"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949" w:author="Christine Warren" w:date="2020-09-24T15:09:00Z"/>
              </w:rPr>
            </w:pPr>
            <w:ins w:id="1950" w:author="Christine Warren" w:date="2020-09-24T15:09:00Z">
              <w:r>
                <w:t>3570 York Regional Health Unit</w:t>
              </w:r>
            </w:ins>
          </w:p>
          <w:p w14:paraId="043D06CC"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951" w:author="Christine Warren" w:date="2020-09-24T15:09:00Z"/>
              </w:rPr>
            </w:pPr>
            <w:ins w:id="1952" w:author="Christine Warren" w:date="2020-09-24T15:09:00Z">
              <w:r>
                <w:t>5922 Fraser North Health Service Delivery Area</w:t>
              </w:r>
            </w:ins>
          </w:p>
          <w:p w14:paraId="343A72C3"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953" w:author="Christine Warren" w:date="2020-09-24T15:09:00Z"/>
              </w:rPr>
            </w:pPr>
            <w:ins w:id="1954" w:author="Christine Warren" w:date="2020-09-24T15:09:00Z">
              <w:r>
                <w:t>5923 Fraser South Health Service Delivery Area</w:t>
              </w:r>
            </w:ins>
          </w:p>
          <w:p w14:paraId="41517496" w14:textId="77777777"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955" w:author="Christine Warren" w:date="2020-09-24T15:09:00Z"/>
              </w:rPr>
            </w:pPr>
            <w:ins w:id="1956" w:author="Christine Warren" w:date="2020-09-24T15:09:00Z">
              <w:r>
                <w:t>5931 Richmond Health Service Delivery Area</w:t>
              </w:r>
            </w:ins>
          </w:p>
          <w:p w14:paraId="4A4EA06C" w14:textId="6CF27ED9" w:rsidR="00CA422F" w:rsidRDefault="00CA422F" w:rsidP="00CA422F">
            <w:pPr>
              <w:pStyle w:val="PHOBodyText"/>
              <w:cnfStyle w:val="000000010000" w:firstRow="0" w:lastRow="0" w:firstColumn="0" w:lastColumn="0" w:oddVBand="0" w:evenVBand="0" w:oddHBand="0" w:evenHBand="1" w:firstRowFirstColumn="0" w:firstRowLastColumn="0" w:lastRowFirstColumn="0" w:lastRowLastColumn="0"/>
              <w:rPr>
                <w:ins w:id="1957" w:author="Christine Warren" w:date="2020-09-24T15:07:00Z"/>
              </w:rPr>
            </w:pPr>
            <w:ins w:id="1958" w:author="Christine Warren" w:date="2020-09-24T15:09:00Z">
              <w:r>
                <w:t>5933 North Shore/Coast Garibaldi Health Service Delivery Area</w:t>
              </w:r>
            </w:ins>
          </w:p>
        </w:tc>
      </w:tr>
    </w:tbl>
    <w:p w14:paraId="65051F3F" w14:textId="77777777" w:rsidR="00CA422F" w:rsidRPr="00CA422F" w:rsidRDefault="00CA422F">
      <w:pPr>
        <w:pStyle w:val="PHOBodyText"/>
        <w:rPr>
          <w:ins w:id="1959" w:author="Christine Warren" w:date="2020-09-24T15:03:00Z"/>
          <w:rPrChange w:id="1960" w:author="Christine Warren" w:date="2020-09-24T15:04:00Z">
            <w:rPr>
              <w:ins w:id="1961" w:author="Christine Warren" w:date="2020-09-24T15:03:00Z"/>
              <w:rFonts w:eastAsia="Times New Roman"/>
            </w:rPr>
          </w:rPrChange>
        </w:rPr>
        <w:pPrChange w:id="1962" w:author="Christine Warren" w:date="2020-09-24T15:04:00Z">
          <w:pPr>
            <w:spacing w:after="160" w:line="259" w:lineRule="auto"/>
          </w:pPr>
        </w:pPrChange>
      </w:pPr>
    </w:p>
    <w:p w14:paraId="6058C113" w14:textId="77777777" w:rsidR="005F39BE" w:rsidRPr="00E87DA6" w:rsidRDefault="005F39BE" w:rsidP="005F39BE">
      <w:pPr>
        <w:pStyle w:val="PHOBodyText"/>
      </w:pPr>
    </w:p>
    <w:sectPr w:rsidR="005F39BE" w:rsidRPr="00E87DA6" w:rsidSect="005022E8">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440" w:right="1440" w:bottom="1440" w:left="1440" w:header="708" w:footer="279" w:gutter="0"/>
      <w:pgNumType w:start="1"/>
      <w:cols w:space="3969"/>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9" w:author="Christine Warren" w:date="2020-09-24T09:10:00Z" w:initials="CW">
    <w:p w14:paraId="64631E9C" w14:textId="7145B088" w:rsidR="00787E9E" w:rsidRDefault="00787E9E">
      <w:pPr>
        <w:pStyle w:val="CommentText"/>
      </w:pPr>
      <w:r>
        <w:rPr>
          <w:rStyle w:val="CommentReference"/>
        </w:rPr>
        <w:annotationRef/>
      </w:r>
      <w:r>
        <w:t>Not in tool yet</w:t>
      </w:r>
    </w:p>
  </w:comment>
  <w:comment w:id="103" w:author="Christine Warren" w:date="2020-10-06T09:58:00Z" w:initials="CW">
    <w:p w14:paraId="4FDFDDB5" w14:textId="7638DD43" w:rsidR="00787E9E" w:rsidRDefault="00787E9E">
      <w:pPr>
        <w:pStyle w:val="CommentText"/>
      </w:pPr>
      <w:r>
        <w:rPr>
          <w:rStyle w:val="CommentReference"/>
        </w:rPr>
        <w:annotationRef/>
      </w:r>
      <w:r>
        <w:t>Double check</w:t>
      </w:r>
    </w:p>
  </w:comment>
  <w:comment w:id="110" w:author="Christine Warren" w:date="2020-10-13T15:10:00Z" w:initials="CW">
    <w:p w14:paraId="1F9908ED" w14:textId="00DEF2FF" w:rsidR="0085677E" w:rsidRDefault="0085677E">
      <w:pPr>
        <w:pStyle w:val="CommentText"/>
      </w:pPr>
      <w:r>
        <w:rPr>
          <w:rStyle w:val="CommentReference"/>
        </w:rPr>
        <w:annotationRef/>
      </w:r>
      <w:hyperlink r:id="rId1" w:history="1">
        <w:r>
          <w:rPr>
            <w:rStyle w:val="Hyperlink"/>
          </w:rPr>
          <w:t>https://www.onetonline.org/find/descriptor/browse/Work_Context/</w:t>
        </w:r>
      </w:hyperlink>
    </w:p>
  </w:comment>
  <w:comment w:id="139" w:author="Brendan Smith" w:date="2020-06-17T11:37:00Z" w:initials="BS">
    <w:p w14:paraId="6FBAA1F3" w14:textId="0A569485" w:rsidR="00787E9E" w:rsidRDefault="00787E9E">
      <w:pPr>
        <w:pStyle w:val="CommentText"/>
      </w:pPr>
      <w:r>
        <w:rPr>
          <w:rStyle w:val="CommentReference"/>
        </w:rPr>
        <w:annotationRef/>
      </w:r>
      <w:r>
        <w:t>Check</w:t>
      </w:r>
    </w:p>
    <w:p w14:paraId="368C5C21" w14:textId="2C4A2058" w:rsidR="00787E9E" w:rsidRDefault="00787E9E">
      <w:pPr>
        <w:pStyle w:val="CommentText"/>
      </w:pPr>
    </w:p>
  </w:comment>
  <w:comment w:id="140" w:author="Christine Warren" w:date="2020-09-24T09:22:00Z" w:initials="CW">
    <w:p w14:paraId="203F8513" w14:textId="77777777" w:rsidR="00787E9E" w:rsidRDefault="00787E9E" w:rsidP="00CE764E">
      <w:pPr>
        <w:pStyle w:val="CommentText"/>
      </w:pPr>
      <w:r>
        <w:rPr>
          <w:rStyle w:val="CommentReference"/>
        </w:rPr>
        <w:annotationRef/>
      </w:r>
    </w:p>
    <w:p w14:paraId="2DA83FF4" w14:textId="45E248EF" w:rsidR="00787E9E" w:rsidRDefault="00787E9E" w:rsidP="00CE764E">
      <w:pPr>
        <w:pStyle w:val="CommentText"/>
      </w:pPr>
      <w:r>
        <w:t>I didn’t include average employment, but I can. Will leave for now by remove if not adding</w:t>
      </w:r>
    </w:p>
  </w:comment>
  <w:comment w:id="151" w:author="Christine Warren" w:date="2020-10-13T15:11:00Z" w:initials="CW">
    <w:p w14:paraId="6B1706AC" w14:textId="2F8DA134" w:rsidR="00155F83" w:rsidRDefault="00155F83">
      <w:pPr>
        <w:pStyle w:val="CommentText"/>
      </w:pPr>
      <w:r>
        <w:rPr>
          <w:rStyle w:val="CommentReference"/>
        </w:rPr>
        <w:annotationRef/>
      </w:r>
      <w:r>
        <w:t>Not in there yet… coming soon!</w:t>
      </w:r>
    </w:p>
  </w:comment>
  <w:comment w:id="154" w:author="Brendan Smith" w:date="2020-06-17T11:37:00Z" w:initials="BS">
    <w:p w14:paraId="1F5148A1" w14:textId="154E164F" w:rsidR="00787E9E" w:rsidRDefault="00787E9E">
      <w:pPr>
        <w:pStyle w:val="CommentText"/>
      </w:pPr>
      <w:r>
        <w:rPr>
          <w:rStyle w:val="CommentReference"/>
        </w:rPr>
        <w:annotationRef/>
      </w:r>
      <w:r>
        <w:t>Economic family?</w:t>
      </w:r>
    </w:p>
  </w:comment>
  <w:comment w:id="155" w:author="Christine Warren" w:date="2020-09-24T09:27:00Z" w:initials="CW">
    <w:p w14:paraId="6AB34EC2" w14:textId="74D91A21" w:rsidR="00787E9E" w:rsidRDefault="00787E9E">
      <w:pPr>
        <w:pStyle w:val="CommentText"/>
      </w:pPr>
      <w:r>
        <w:rPr>
          <w:rStyle w:val="CommentReference"/>
        </w:rPr>
        <w:annotationRef/>
      </w:r>
      <w:r>
        <w:t>Statistical unit Looks correct</w:t>
      </w:r>
    </w:p>
    <w:p w14:paraId="0FEFDE9B" w14:textId="42C85479" w:rsidR="00787E9E" w:rsidRDefault="00787E9E">
      <w:pPr>
        <w:pStyle w:val="CommentText"/>
      </w:pPr>
      <w:r>
        <w:t xml:space="preserve">See </w:t>
      </w:r>
      <w:hyperlink r:id="rId2" w:history="1">
        <w:r>
          <w:rPr>
            <w:rStyle w:val="Hyperlink"/>
          </w:rPr>
          <w:t>https://www12.statcan.gc.ca/census-recensement/2016/ref/dict/households-menage030-eng.cfm</w:t>
        </w:r>
      </w:hyperlink>
    </w:p>
  </w:comment>
  <w:comment w:id="162" w:author="Christine Warren" w:date="2020-10-06T13:27:00Z" w:initials="CW">
    <w:p w14:paraId="4B143ED8" w14:textId="06FAB384" w:rsidR="00787E9E" w:rsidRDefault="00787E9E">
      <w:pPr>
        <w:pStyle w:val="CommentText"/>
      </w:pPr>
      <w:r>
        <w:rPr>
          <w:rStyle w:val="CommentReference"/>
        </w:rPr>
        <w:annotationRef/>
      </w:r>
      <w:r>
        <w:t>There is no way to analyze these comparisons in the tool. Perhaps just add to the health regions description above?</w:t>
      </w:r>
    </w:p>
  </w:comment>
  <w:comment w:id="184" w:author="Christine Warren" w:date="2020-09-24T10:19:00Z" w:initials="CW">
    <w:p w14:paraId="4BE57310" w14:textId="0512B18E" w:rsidR="00787E9E" w:rsidRDefault="00787E9E">
      <w:pPr>
        <w:pStyle w:val="CommentText"/>
      </w:pPr>
      <w:r>
        <w:rPr>
          <w:rStyle w:val="CommentReference"/>
        </w:rPr>
        <w:annotationRef/>
      </w:r>
      <w:hyperlink r:id="rId3" w:history="1">
        <w:r>
          <w:rPr>
            <w:rStyle w:val="Hyperlink"/>
          </w:rPr>
          <w:t>https://www23.statcan.gc.ca/imdb/p2SV.pl?Function=getSurvey&amp;SDDS=5221</w:t>
        </w:r>
      </w:hyperlink>
    </w:p>
  </w:comment>
  <w:comment w:id="191" w:author="Brendan Smith" w:date="2020-06-17T12:48:00Z" w:initials="BS">
    <w:p w14:paraId="1830E362" w14:textId="79600F68" w:rsidR="00787E9E" w:rsidRDefault="00787E9E">
      <w:pPr>
        <w:pStyle w:val="CommentText"/>
      </w:pPr>
      <w:r>
        <w:rPr>
          <w:rStyle w:val="CommentReference"/>
        </w:rPr>
        <w:annotationRef/>
      </w:r>
      <w:r>
        <w:t>Fill in</w:t>
      </w:r>
    </w:p>
  </w:comment>
  <w:comment w:id="284" w:author="Brendan Smith" w:date="2020-06-17T12:29:00Z" w:initials="BS">
    <w:p w14:paraId="6A38673E" w14:textId="0ED65F69" w:rsidR="00787E9E" w:rsidRDefault="00787E9E">
      <w:pPr>
        <w:pStyle w:val="CommentText"/>
      </w:pPr>
      <w:r>
        <w:rPr>
          <w:rStyle w:val="CommentReference"/>
        </w:rPr>
        <w:annotationRef/>
      </w:r>
      <w:r>
        <w:t>Need to add GSS and LFS</w:t>
      </w:r>
    </w:p>
  </w:comment>
  <w:comment w:id="308" w:author="Christine Warren" w:date="2020-09-25T15:08:00Z" w:initials="CW">
    <w:p w14:paraId="16201BA9" w14:textId="57DAFD18" w:rsidR="00787E9E" w:rsidRDefault="00787E9E">
      <w:pPr>
        <w:pStyle w:val="CommentText"/>
      </w:pPr>
      <w:r>
        <w:rPr>
          <w:rStyle w:val="CommentReference"/>
        </w:rPr>
        <w:annotationRef/>
      </w:r>
      <w:r>
        <w:t>Might be good to have Salma look over this section + edit</w:t>
      </w:r>
    </w:p>
  </w:comment>
  <w:comment w:id="424" w:author="Brendan Smith" w:date="2020-06-17T12:29:00Z" w:initials="BS">
    <w:p w14:paraId="5CC4C8B7" w14:textId="77777777" w:rsidR="00787E9E" w:rsidRDefault="00787E9E" w:rsidP="005469BF">
      <w:pPr>
        <w:pStyle w:val="CommentText"/>
      </w:pPr>
      <w:r>
        <w:rPr>
          <w:rStyle w:val="CommentReference"/>
        </w:rPr>
        <w:annotationRef/>
      </w:r>
      <w:r>
        <w:t>Need to add GSS and LFS</w:t>
      </w:r>
    </w:p>
  </w:comment>
  <w:comment w:id="425" w:author="Christine Warren" w:date="2020-10-01T14:44:00Z" w:initials="CW">
    <w:p w14:paraId="59D9DAA5" w14:textId="051F1E30" w:rsidR="00787E9E" w:rsidRDefault="00787E9E">
      <w:pPr>
        <w:pStyle w:val="CommentText"/>
      </w:pPr>
      <w:r>
        <w:rPr>
          <w:rStyle w:val="CommentReference"/>
        </w:rPr>
        <w:annotationRef/>
      </w:r>
      <w:r>
        <w:t>Added GSS earlier but there was no data linkage for these measures</w:t>
      </w:r>
    </w:p>
  </w:comment>
  <w:comment w:id="429" w:author="Christine Warren" w:date="2020-10-13T14:42:00Z" w:initials="CW">
    <w:p w14:paraId="3FBC6833" w14:textId="3FAAEC85" w:rsidR="0036656B" w:rsidRDefault="0036656B">
      <w:pPr>
        <w:pStyle w:val="CommentText"/>
      </w:pPr>
      <w:r>
        <w:rPr>
          <w:rStyle w:val="CommentReference"/>
        </w:rPr>
        <w:annotationRef/>
      </w:r>
      <w:hyperlink r:id="rId4" w:history="1">
        <w:r>
          <w:rPr>
            <w:rStyle w:val="Hyperlink"/>
          </w:rPr>
          <w:t>https://brookfieldinstitute.ca/connecting-the-dots-linking-canadian-occupations-to-skills-data/</w:t>
        </w:r>
      </w:hyperlink>
    </w:p>
  </w:comment>
  <w:comment w:id="466" w:author="Christine Warren" w:date="2020-10-13T14:37:00Z" w:initials="CW">
    <w:p w14:paraId="79FA3E7D" w14:textId="35284334" w:rsidR="001B6FCC" w:rsidRDefault="001B6FCC">
      <w:pPr>
        <w:pStyle w:val="CommentText"/>
      </w:pPr>
      <w:r>
        <w:rPr>
          <w:rStyle w:val="CommentReference"/>
        </w:rPr>
        <w:annotationRef/>
      </w:r>
      <w:r>
        <w:t>I think having an example of the essential/non-essential is helpful but also fine with removing.</w:t>
      </w:r>
    </w:p>
  </w:comment>
  <w:comment w:id="611" w:author="Christine Warren" w:date="2020-09-29T10:23:00Z" w:initials="CW">
    <w:p w14:paraId="7CAD97F7" w14:textId="5C53225F" w:rsidR="00787E9E" w:rsidRDefault="00787E9E">
      <w:pPr>
        <w:pStyle w:val="CommentText"/>
      </w:pPr>
      <w:r>
        <w:rPr>
          <w:rStyle w:val="CommentReference"/>
        </w:rPr>
        <w:annotationRef/>
      </w:r>
      <w:r>
        <w:t>Finalize titles</w:t>
      </w:r>
    </w:p>
  </w:comment>
  <w:comment w:id="1480" w:author="Christine Warren" w:date="2020-10-02T14:36:00Z" w:initials="CW">
    <w:p w14:paraId="0FFBA146" w14:textId="1522B273" w:rsidR="00787E9E" w:rsidRDefault="00787E9E">
      <w:pPr>
        <w:pStyle w:val="CommentText"/>
      </w:pPr>
      <w:r>
        <w:rPr>
          <w:rStyle w:val="CommentReference"/>
        </w:rPr>
        <w:annotationRef/>
      </w:r>
      <w:r>
        <w:t>Note: This may be incomplete/need to be edited, point form list of limitations for each data source below</w:t>
      </w:r>
    </w:p>
  </w:comment>
  <w:comment w:id="1491" w:author="Christine Warren" w:date="2020-10-02T09:40:00Z" w:initials="CW">
    <w:p w14:paraId="14853382" w14:textId="7FCCB621" w:rsidR="00787E9E" w:rsidRDefault="00787E9E">
      <w:pPr>
        <w:pStyle w:val="CommentText"/>
      </w:pPr>
      <w:r>
        <w:rPr>
          <w:rStyle w:val="CommentReference"/>
        </w:rPr>
        <w:annotationRef/>
      </w:r>
      <w:hyperlink r:id="rId5" w:history="1">
        <w:r>
          <w:rPr>
            <w:rStyle w:val="Hyperlink"/>
          </w:rPr>
          <w:t>https://www12.statcan.gc.ca/census-recensement/2016/ref/98-304/chap11-eng.cfm</w:t>
        </w:r>
      </w:hyperlink>
    </w:p>
  </w:comment>
  <w:comment w:id="1558" w:author="Christine Warren" w:date="2020-10-05T13:16:00Z" w:initials="CW">
    <w:p w14:paraId="0D813699" w14:textId="756EF42B" w:rsidR="00787E9E" w:rsidRDefault="00787E9E">
      <w:pPr>
        <w:pStyle w:val="CommentText"/>
        <w:rPr>
          <w:rStyle w:val="Hyperlink"/>
        </w:rPr>
      </w:pPr>
      <w:r>
        <w:rPr>
          <w:rStyle w:val="CommentReference"/>
        </w:rPr>
        <w:annotationRef/>
      </w:r>
      <w:hyperlink r:id="rId6" w:history="1">
        <w:r>
          <w:rPr>
            <w:rStyle w:val="Hyperlink"/>
          </w:rPr>
          <w:t>https://www12.statcan.gc.ca/census-recensement/2016/ref/98-304/chap10-eng.cfm</w:t>
        </w:r>
      </w:hyperlink>
    </w:p>
    <w:p w14:paraId="3556B4C9" w14:textId="078078E7" w:rsidR="00787E9E" w:rsidRDefault="00787E9E">
      <w:pPr>
        <w:pStyle w:val="CommentText"/>
      </w:pPr>
    </w:p>
  </w:comment>
  <w:comment w:id="1603" w:author="Christine Warren" w:date="2020-10-02T11:58:00Z" w:initials="CW">
    <w:p w14:paraId="5A8BCDB5" w14:textId="573C22A6" w:rsidR="00787E9E" w:rsidRDefault="00787E9E">
      <w:pPr>
        <w:pStyle w:val="CommentText"/>
      </w:pPr>
      <w:r>
        <w:rPr>
          <w:rStyle w:val="CommentReference"/>
        </w:rPr>
        <w:annotationRef/>
      </w:r>
      <w:hyperlink r:id="rId7" w:history="1">
        <w:r>
          <w:rPr>
            <w:rStyle w:val="Hyperlink"/>
          </w:rPr>
          <w:t>https://labourmarketresearch.springeropen.com/articles/10.1007/s12651-016-0199-8</w:t>
        </w:r>
      </w:hyperlink>
    </w:p>
  </w:comment>
  <w:comment w:id="1651" w:author="Christine Warren" w:date="2020-10-05T13:06:00Z" w:initials="CW">
    <w:p w14:paraId="4051B344" w14:textId="1F7AF7D0" w:rsidR="00787E9E" w:rsidRDefault="00787E9E">
      <w:pPr>
        <w:pStyle w:val="CommentText"/>
      </w:pPr>
      <w:r>
        <w:rPr>
          <w:rStyle w:val="CommentReference"/>
        </w:rPr>
        <w:annotationRef/>
      </w:r>
      <w:proofErr w:type="gramStart"/>
      <w:r>
        <w:t>should</w:t>
      </w:r>
      <w:proofErr w:type="gramEnd"/>
      <w:r>
        <w:t xml:space="preserve"> we add an acknowledgements chapter?</w:t>
      </w:r>
    </w:p>
    <w:p w14:paraId="3D206978" w14:textId="77777777" w:rsidR="00787E9E" w:rsidRDefault="00787E9E">
      <w:pPr>
        <w:pStyle w:val="CommentText"/>
      </w:pPr>
    </w:p>
  </w:comment>
  <w:comment w:id="1666" w:author="Christine Warren" w:date="2020-09-24T15:06:00Z" w:initials="CW">
    <w:p w14:paraId="02E1FEA4" w14:textId="77777777" w:rsidR="00787E9E" w:rsidRDefault="00787E9E">
      <w:pPr>
        <w:pStyle w:val="CommentText"/>
      </w:pPr>
      <w:r>
        <w:rPr>
          <w:rStyle w:val="CommentReference"/>
        </w:rPr>
        <w:annotationRef/>
      </w:r>
      <w:hyperlink r:id="rId8" w:history="1">
        <w:r>
          <w:rPr>
            <w:rStyle w:val="Hyperlink"/>
          </w:rPr>
          <w:t>https://www150.statcan.gc.ca/n1/pub/82-402-x/2018001/maps-cartes/rm-cr14-eng.htm</w:t>
        </w:r>
      </w:hyperlink>
    </w:p>
    <w:p w14:paraId="32F293E0" w14:textId="77777777" w:rsidR="00787E9E" w:rsidRDefault="00787E9E">
      <w:pPr>
        <w:pStyle w:val="CommentText"/>
      </w:pPr>
    </w:p>
    <w:p w14:paraId="137D33A4" w14:textId="15D82FBA" w:rsidR="00787E9E" w:rsidRDefault="00787E9E">
      <w:pPr>
        <w:pStyle w:val="CommentText"/>
      </w:pPr>
      <w:r>
        <w:rPr>
          <w:rFonts w:ascii="Arial" w:hAnsi="Arial" w:cs="Arial"/>
          <w:color w:val="333333"/>
          <w:sz w:val="30"/>
          <w:szCs w:val="30"/>
          <w:shd w:val="clear" w:color="auto" w:fill="FFFFFF"/>
        </w:rPr>
        <w:t xml:space="preserve">Statistics Canada, Health Regions: Boundaries and Correspondence with Census Geography (82-402-X). Produced by the Statistical </w:t>
      </w:r>
      <w:proofErr w:type="spellStart"/>
      <w:r>
        <w:rPr>
          <w:rFonts w:ascii="Arial" w:hAnsi="Arial" w:cs="Arial"/>
          <w:color w:val="333333"/>
          <w:sz w:val="30"/>
          <w:szCs w:val="30"/>
          <w:shd w:val="clear" w:color="auto" w:fill="FFFFFF"/>
        </w:rPr>
        <w:t>Geomatics</w:t>
      </w:r>
      <w:proofErr w:type="spellEnd"/>
      <w:r>
        <w:rPr>
          <w:rFonts w:ascii="Arial" w:hAnsi="Arial" w:cs="Arial"/>
          <w:color w:val="333333"/>
          <w:sz w:val="30"/>
          <w:szCs w:val="30"/>
          <w:shd w:val="clear" w:color="auto" w:fill="FFFFFF"/>
        </w:rPr>
        <w:t xml:space="preserve"> Centre for Health Statistics Division, 2018.</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631E9C" w15:done="0"/>
  <w15:commentEx w15:paraId="4FDFDDB5" w15:done="0"/>
  <w15:commentEx w15:paraId="1F9908ED" w15:done="0"/>
  <w15:commentEx w15:paraId="368C5C21" w15:done="0"/>
  <w15:commentEx w15:paraId="2DA83FF4" w15:paraIdParent="368C5C21" w15:done="0"/>
  <w15:commentEx w15:paraId="6B1706AC" w15:done="0"/>
  <w15:commentEx w15:paraId="1F5148A1" w15:done="0"/>
  <w15:commentEx w15:paraId="0FEFDE9B" w15:paraIdParent="1F5148A1" w15:done="0"/>
  <w15:commentEx w15:paraId="4B143ED8" w15:done="0"/>
  <w15:commentEx w15:paraId="4BE57310" w15:done="0"/>
  <w15:commentEx w15:paraId="1830E362" w15:done="0"/>
  <w15:commentEx w15:paraId="6A38673E" w15:done="0"/>
  <w15:commentEx w15:paraId="16201BA9" w15:done="0"/>
  <w15:commentEx w15:paraId="5CC4C8B7" w15:done="0"/>
  <w15:commentEx w15:paraId="59D9DAA5" w15:paraIdParent="5CC4C8B7" w15:done="0"/>
  <w15:commentEx w15:paraId="3FBC6833" w15:done="0"/>
  <w15:commentEx w15:paraId="79FA3E7D" w15:done="0"/>
  <w15:commentEx w15:paraId="7CAD97F7" w15:done="0"/>
  <w15:commentEx w15:paraId="0FFBA146" w15:done="0"/>
  <w15:commentEx w15:paraId="14853382" w15:done="0"/>
  <w15:commentEx w15:paraId="3556B4C9" w15:done="0"/>
  <w15:commentEx w15:paraId="5A8BCDB5" w15:done="0"/>
  <w15:commentEx w15:paraId="3D206978" w15:done="0"/>
  <w15:commentEx w15:paraId="137D33A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0B4A5" w14:textId="77777777" w:rsidR="00B833B8" w:rsidRDefault="00B833B8">
      <w:pPr>
        <w:spacing w:after="0"/>
      </w:pPr>
      <w:r>
        <w:separator/>
      </w:r>
    </w:p>
  </w:endnote>
  <w:endnote w:type="continuationSeparator" w:id="0">
    <w:p w14:paraId="368EE6B2" w14:textId="77777777" w:rsidR="00B833B8" w:rsidRDefault="00B83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Bold">
    <w:altName w:val="Calibri"/>
    <w:panose1 w:val="020F0702030404030204"/>
    <w:charset w:val="00"/>
    <w:family w:val="auto"/>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35EDD" w14:textId="77777777" w:rsidR="00F24A4F" w:rsidRDefault="00F24A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E2413" w14:textId="0822CF7D" w:rsidR="00787E9E" w:rsidRDefault="00787E9E" w:rsidP="00C33903">
    <w:pPr>
      <w:tabs>
        <w:tab w:val="right" w:pos="9356"/>
      </w:tabs>
    </w:pPr>
    <w:r w:rsidRPr="00C33903">
      <w:t>Occupational Risk of COVID-19 Tool Technical Notes</w:t>
    </w:r>
    <w:r>
      <w:tab/>
    </w:r>
    <w:sdt>
      <w:sdtPr>
        <w:id w:val="19389410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24A4F">
          <w:rPr>
            <w:noProof/>
          </w:rPr>
          <w:t>20</w:t>
        </w:r>
        <w:r>
          <w:rPr>
            <w:noProof/>
          </w:rPr>
          <w:fldChar w:fldCharType="end"/>
        </w:r>
      </w:sdtContent>
    </w:sdt>
  </w:p>
  <w:p w14:paraId="0E8F6524" w14:textId="77777777" w:rsidR="00787E9E" w:rsidRDefault="00787E9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E2415" w14:textId="3A77CB7D" w:rsidR="00787E9E" w:rsidRPr="00577B5D" w:rsidRDefault="00787E9E" w:rsidP="00577B5D">
    <w:r w:rsidRPr="003368BD">
      <w:t>Occupational Risk of COVID-19 Tool</w:t>
    </w:r>
    <w:r>
      <w:t xml:space="preserve"> Technical Notes</w:t>
    </w:r>
    <w:r w:rsidRPr="00577B5D">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21C3E" w14:textId="77777777" w:rsidR="00B833B8" w:rsidRDefault="00B833B8">
      <w:pPr>
        <w:spacing w:after="0"/>
      </w:pPr>
      <w:r>
        <w:separator/>
      </w:r>
    </w:p>
  </w:footnote>
  <w:footnote w:type="continuationSeparator" w:id="0">
    <w:p w14:paraId="0EDC7D8B" w14:textId="77777777" w:rsidR="00B833B8" w:rsidRDefault="00B833B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B9BE0" w14:textId="0E894CE0" w:rsidR="00F24A4F" w:rsidRDefault="00F24A4F">
    <w:pPr>
      <w:pStyle w:val="Header"/>
    </w:pPr>
    <w:ins w:id="1963" w:author="Brendan Smith" w:date="2020-11-12T12:20:00Z">
      <w:r>
        <w:rPr>
          <w:noProof/>
        </w:rPr>
        <w:pict w14:anchorId="086E67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9456188" o:spid="_x0000_s2050"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v:shape>
        </w:pict>
      </w:r>
    </w:ins>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EF39C" w14:textId="76C9E2DE" w:rsidR="00F24A4F" w:rsidRDefault="00F24A4F">
    <w:pPr>
      <w:pStyle w:val="Header"/>
    </w:pPr>
    <w:ins w:id="1964" w:author="Brendan Smith" w:date="2020-11-12T12:20:00Z">
      <w:r>
        <w:rPr>
          <w:noProof/>
        </w:rPr>
        <w:pict w14:anchorId="6460F5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9456189" o:spid="_x0000_s2051" type="#_x0000_t136" style="position:absolute;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v:shape>
        </w:pict>
      </w:r>
    </w:ins>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A8F7C" w14:textId="2C828B82" w:rsidR="00787E9E" w:rsidRDefault="00F24A4F">
    <w:pPr>
      <w:pStyle w:val="Header"/>
    </w:pPr>
    <w:ins w:id="1965" w:author="Brendan Smith" w:date="2020-11-12T12:20:00Z">
      <w:r>
        <w:rPr>
          <w:noProof/>
        </w:rPr>
        <w:pict w14:anchorId="5088D5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9456187" o:spid="_x0000_s2049" type="#_x0000_t136" style="position:absolute;margin-left:0;margin-top:0;width:329.75pt;height:329.75pt;rotation:315;z-index:-251657216;mso-position-horizontal:center;mso-position-horizontal-relative:margin;mso-position-vertical:center;mso-position-vertical-relative:margin" o:allowincell="f" fillcolor="silver" stroked="f">
            <v:fill opacity=".5"/>
          </v:shape>
        </w:pict>
      </w:r>
    </w:ins>
    <w:r w:rsidR="00787E9E">
      <w:rPr>
        <w:noProof/>
        <w:lang w:eastAsia="en-CA"/>
      </w:rPr>
      <w:drawing>
        <wp:inline distT="0" distB="0" distL="0" distR="0" wp14:anchorId="2F3E2416" wp14:editId="2F3E2417">
          <wp:extent cx="2800985" cy="564714"/>
          <wp:effectExtent l="0" t="0" r="0" b="6985"/>
          <wp:docPr id="6" name="Picture 6" descr="Public Health Ontario/Santé publique Ontario" title="PHO logo"/>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800985" cy="56471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489D"/>
    <w:multiLevelType w:val="hybridMultilevel"/>
    <w:tmpl w:val="CF7422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8B05B0"/>
    <w:multiLevelType w:val="hybridMultilevel"/>
    <w:tmpl w:val="AFE8D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1A24B67"/>
    <w:multiLevelType w:val="hybridMultilevel"/>
    <w:tmpl w:val="FD960EDE"/>
    <w:lvl w:ilvl="0" w:tplc="DDD0F95C">
      <w:start w:val="1"/>
      <w:numFmt w:val="decimal"/>
      <w:pStyle w:val="PHOFootnoteListNumber"/>
      <w:lvlText w:val="%1."/>
      <w:lvlJc w:val="lef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3" w15:restartNumberingAfterBreak="0">
    <w:nsid w:val="02CE46B9"/>
    <w:multiLevelType w:val="hybridMultilevel"/>
    <w:tmpl w:val="747ACFA8"/>
    <w:lvl w:ilvl="0" w:tplc="FFFAB704">
      <w:start w:val="1"/>
      <w:numFmt w:val="bullet"/>
      <w:pStyle w:val="PHOFootnoteBulletLis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4" w15:restartNumberingAfterBreak="0">
    <w:nsid w:val="065511EE"/>
    <w:multiLevelType w:val="hybridMultilevel"/>
    <w:tmpl w:val="0E5AD6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E797B5F"/>
    <w:multiLevelType w:val="hybridMultilevel"/>
    <w:tmpl w:val="71C073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07C0AA3"/>
    <w:multiLevelType w:val="hybridMultilevel"/>
    <w:tmpl w:val="5FD26138"/>
    <w:lvl w:ilvl="0" w:tplc="A10263F4">
      <w:start w:val="1"/>
      <w:numFmt w:val="decimal"/>
      <w:pStyle w:val="PHOListNumber3"/>
      <w:lvlText w:val="%1."/>
      <w:lvlJc w:val="left"/>
      <w:pPr>
        <w:ind w:left="720" w:hanging="360"/>
      </w:pPr>
      <w:rPr>
        <w:rFonts w:ascii="Calibri" w:hAnsi="Calibri" w:hint="default"/>
        <w:b w:val="0"/>
        <w:i w:val="0"/>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6B845F5"/>
    <w:multiLevelType w:val="hybridMultilevel"/>
    <w:tmpl w:val="FAF67B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7AC5445"/>
    <w:multiLevelType w:val="hybridMultilevel"/>
    <w:tmpl w:val="436E2F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A2543F4"/>
    <w:multiLevelType w:val="hybridMultilevel"/>
    <w:tmpl w:val="7ABE34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A26553C"/>
    <w:multiLevelType w:val="hybridMultilevel"/>
    <w:tmpl w:val="6BE244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BF3683F"/>
    <w:multiLevelType w:val="hybridMultilevel"/>
    <w:tmpl w:val="0DB4031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1EFD1017"/>
    <w:multiLevelType w:val="hybridMultilevel"/>
    <w:tmpl w:val="E2FC86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6780137"/>
    <w:multiLevelType w:val="hybridMultilevel"/>
    <w:tmpl w:val="8BCA3D74"/>
    <w:lvl w:ilvl="0" w:tplc="A114241C">
      <w:start w:val="1"/>
      <w:numFmt w:val="bullet"/>
      <w:pStyle w:val="PHOListBullet3"/>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976529C"/>
    <w:multiLevelType w:val="hybridMultilevel"/>
    <w:tmpl w:val="FA5061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CB96675"/>
    <w:multiLevelType w:val="hybridMultilevel"/>
    <w:tmpl w:val="D5A00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DA97149"/>
    <w:multiLevelType w:val="hybridMultilevel"/>
    <w:tmpl w:val="C876CE7E"/>
    <w:lvl w:ilvl="0" w:tplc="503ED200">
      <w:start w:val="1"/>
      <w:numFmt w:val="bullet"/>
      <w:pStyle w:val="PHOFootnoteList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7" w15:restartNumberingAfterBreak="0">
    <w:nsid w:val="2FBC7686"/>
    <w:multiLevelType w:val="hybridMultilevel"/>
    <w:tmpl w:val="928CAA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30C0573"/>
    <w:multiLevelType w:val="hybridMultilevel"/>
    <w:tmpl w:val="6A0E12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35D3CEB"/>
    <w:multiLevelType w:val="hybridMultilevel"/>
    <w:tmpl w:val="974EF7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62B4B76"/>
    <w:multiLevelType w:val="hybridMultilevel"/>
    <w:tmpl w:val="4D9844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9245F13"/>
    <w:multiLevelType w:val="hybridMultilevel"/>
    <w:tmpl w:val="3D1CC862"/>
    <w:lvl w:ilvl="0" w:tplc="E102BAF8">
      <w:start w:val="1"/>
      <w:numFmt w:val="bullet"/>
      <w:pStyle w:val="PHOListBullet2"/>
      <w:lvlText w:val=""/>
      <w:lvlJc w:val="left"/>
      <w:pPr>
        <w:ind w:left="1571" w:hanging="360"/>
      </w:pPr>
      <w:rPr>
        <w:rFonts w:ascii="Symbol" w:hAnsi="Symbol"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22" w15:restartNumberingAfterBreak="0">
    <w:nsid w:val="3A49503A"/>
    <w:multiLevelType w:val="multilevel"/>
    <w:tmpl w:val="5366D836"/>
    <w:lvl w:ilvl="0">
      <w:start w:val="1"/>
      <w:numFmt w:val="decimal"/>
      <w:pStyle w:val="PHOListNumber1"/>
      <w:lvlText w:val="%1."/>
      <w:lvlJc w:val="left"/>
      <w:pPr>
        <w:tabs>
          <w:tab w:val="num" w:pos="357"/>
        </w:tabs>
        <w:ind w:left="357" w:firstLine="0"/>
      </w:pPr>
      <w:rPr>
        <w:rFonts w:ascii="Calibri" w:hAnsi="Calibri" w:hint="default"/>
        <w:b w:val="0"/>
        <w:i w:val="0"/>
        <w:color w:val="auto"/>
        <w:sz w:val="22"/>
      </w:rPr>
    </w:lvl>
    <w:lvl w:ilvl="1">
      <w:start w:val="1"/>
      <w:numFmt w:val="decimal"/>
      <w:lvlRestart w:val="0"/>
      <w:pStyle w:val="PHOListNumber2"/>
      <w:lvlText w:val="%2."/>
      <w:lvlJc w:val="left"/>
      <w:pPr>
        <w:tabs>
          <w:tab w:val="num" w:pos="851"/>
        </w:tabs>
        <w:ind w:left="851" w:firstLine="0"/>
      </w:pPr>
      <w:rPr>
        <w:rFonts w:ascii="Calibri" w:hAnsi="Calibri" w:hint="default"/>
        <w:b w:val="0"/>
        <w:i w:val="0"/>
        <w:color w:val="auto"/>
        <w:sz w:val="22"/>
      </w:rPr>
    </w:lvl>
    <w:lvl w:ilvl="2">
      <w:start w:val="1"/>
      <w:numFmt w:val="decimal"/>
      <w:lvlRestart w:val="1"/>
      <w:lvlText w:val="%3."/>
      <w:lvlJc w:val="left"/>
      <w:pPr>
        <w:tabs>
          <w:tab w:val="num" w:pos="1418"/>
        </w:tabs>
        <w:ind w:left="1418" w:firstLine="0"/>
      </w:pPr>
      <w:rPr>
        <w:rFonts w:ascii="Calibri" w:hAnsi="Calibri" w:hint="default"/>
        <w:b w:val="0"/>
        <w:i w:val="0"/>
        <w:color w:val="auto"/>
        <w:sz w:val="2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66F6546"/>
    <w:multiLevelType w:val="hybridMultilevel"/>
    <w:tmpl w:val="F4C82F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723434F"/>
    <w:multiLevelType w:val="hybridMultilevel"/>
    <w:tmpl w:val="DC6EE946"/>
    <w:lvl w:ilvl="0" w:tplc="F3EAE07E">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84421BE"/>
    <w:multiLevelType w:val="multilevel"/>
    <w:tmpl w:val="1009001D"/>
    <w:styleLink w:val="PHONumberedLists"/>
    <w:lvl w:ilvl="0">
      <w:start w:val="1"/>
      <w:numFmt w:val="decimal"/>
      <w:lvlText w:val="%1)"/>
      <w:lvlJc w:val="left"/>
      <w:pPr>
        <w:ind w:left="360" w:hanging="360"/>
      </w:pPr>
      <w:rPr>
        <w:rFonts w:ascii="Calibri" w:hAnsi="Calibri"/>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F40609"/>
    <w:multiLevelType w:val="hybridMultilevel"/>
    <w:tmpl w:val="92A2E55C"/>
    <w:lvl w:ilvl="0" w:tplc="58BCBAC4">
      <w:start w:val="1"/>
      <w:numFmt w:val="bullet"/>
      <w:pStyle w:val="PHOListBulle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DBF5BFA"/>
    <w:multiLevelType w:val="hybridMultilevel"/>
    <w:tmpl w:val="B4DAB0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1A56892"/>
    <w:multiLevelType w:val="hybridMultilevel"/>
    <w:tmpl w:val="E7286F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2733C0B"/>
    <w:multiLevelType w:val="hybridMultilevel"/>
    <w:tmpl w:val="80C80866"/>
    <w:lvl w:ilvl="0" w:tplc="1BA26664">
      <w:start w:val="1"/>
      <w:numFmt w:val="decimal"/>
      <w:pStyle w:val="PHOFootnoteListBulletNumber"/>
      <w:lvlText w:val="%1."/>
      <w:lvlJc w:val="lef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30" w15:restartNumberingAfterBreak="0">
    <w:nsid w:val="576505A4"/>
    <w:multiLevelType w:val="hybridMultilevel"/>
    <w:tmpl w:val="1A7446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7EF4327"/>
    <w:multiLevelType w:val="hybridMultilevel"/>
    <w:tmpl w:val="C0E253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AA65F6A"/>
    <w:multiLevelType w:val="hybridMultilevel"/>
    <w:tmpl w:val="56D0D3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CE2196F"/>
    <w:multiLevelType w:val="hybridMultilevel"/>
    <w:tmpl w:val="CB3EBE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D862631"/>
    <w:multiLevelType w:val="hybridMultilevel"/>
    <w:tmpl w:val="AD1A3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EEC3BEB"/>
    <w:multiLevelType w:val="hybridMultilevel"/>
    <w:tmpl w:val="B2FC24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5FEE0088"/>
    <w:multiLevelType w:val="hybridMultilevel"/>
    <w:tmpl w:val="2BA4A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E201F78"/>
    <w:multiLevelType w:val="hybridMultilevel"/>
    <w:tmpl w:val="10A6F7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00C58F4"/>
    <w:multiLevelType w:val="hybridMultilevel"/>
    <w:tmpl w:val="82940B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2F14E63"/>
    <w:multiLevelType w:val="hybridMultilevel"/>
    <w:tmpl w:val="08504F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CB15707"/>
    <w:multiLevelType w:val="hybridMultilevel"/>
    <w:tmpl w:val="869219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D903E84"/>
    <w:multiLevelType w:val="hybridMultilevel"/>
    <w:tmpl w:val="FD8A5A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2"/>
  </w:num>
  <w:num w:numId="4">
    <w:abstractNumId w:val="3"/>
  </w:num>
  <w:num w:numId="5">
    <w:abstractNumId w:val="29"/>
  </w:num>
  <w:num w:numId="6">
    <w:abstractNumId w:val="26"/>
  </w:num>
  <w:num w:numId="7">
    <w:abstractNumId w:val="21"/>
  </w:num>
  <w:num w:numId="8">
    <w:abstractNumId w:val="13"/>
  </w:num>
  <w:num w:numId="9">
    <w:abstractNumId w:val="6"/>
  </w:num>
  <w:num w:numId="10">
    <w:abstractNumId w:val="22"/>
  </w:num>
  <w:num w:numId="11">
    <w:abstractNumId w:val="35"/>
  </w:num>
  <w:num w:numId="12">
    <w:abstractNumId w:val="38"/>
  </w:num>
  <w:num w:numId="13">
    <w:abstractNumId w:val="15"/>
  </w:num>
  <w:num w:numId="14">
    <w:abstractNumId w:val="40"/>
  </w:num>
  <w:num w:numId="15">
    <w:abstractNumId w:val="39"/>
  </w:num>
  <w:num w:numId="16">
    <w:abstractNumId w:val="9"/>
  </w:num>
  <w:num w:numId="17">
    <w:abstractNumId w:val="10"/>
  </w:num>
  <w:num w:numId="18">
    <w:abstractNumId w:val="14"/>
  </w:num>
  <w:num w:numId="19">
    <w:abstractNumId w:val="37"/>
  </w:num>
  <w:num w:numId="20">
    <w:abstractNumId w:val="27"/>
  </w:num>
  <w:num w:numId="21">
    <w:abstractNumId w:val="1"/>
  </w:num>
  <w:num w:numId="22">
    <w:abstractNumId w:val="20"/>
  </w:num>
  <w:num w:numId="23">
    <w:abstractNumId w:val="4"/>
  </w:num>
  <w:num w:numId="24">
    <w:abstractNumId w:val="11"/>
  </w:num>
  <w:num w:numId="25">
    <w:abstractNumId w:val="32"/>
  </w:num>
  <w:num w:numId="26">
    <w:abstractNumId w:val="12"/>
  </w:num>
  <w:num w:numId="27">
    <w:abstractNumId w:val="30"/>
  </w:num>
  <w:num w:numId="28">
    <w:abstractNumId w:val="33"/>
  </w:num>
  <w:num w:numId="29">
    <w:abstractNumId w:val="5"/>
  </w:num>
  <w:num w:numId="30">
    <w:abstractNumId w:val="17"/>
  </w:num>
  <w:num w:numId="31">
    <w:abstractNumId w:val="23"/>
  </w:num>
  <w:num w:numId="32">
    <w:abstractNumId w:val="0"/>
  </w:num>
  <w:num w:numId="33">
    <w:abstractNumId w:val="36"/>
  </w:num>
  <w:num w:numId="34">
    <w:abstractNumId w:val="31"/>
  </w:num>
  <w:num w:numId="35">
    <w:abstractNumId w:val="34"/>
  </w:num>
  <w:num w:numId="36">
    <w:abstractNumId w:val="28"/>
  </w:num>
  <w:num w:numId="37">
    <w:abstractNumId w:val="24"/>
  </w:num>
  <w:num w:numId="38">
    <w:abstractNumId w:val="19"/>
  </w:num>
  <w:num w:numId="39">
    <w:abstractNumId w:val="41"/>
  </w:num>
  <w:num w:numId="40">
    <w:abstractNumId w:val="18"/>
  </w:num>
  <w:num w:numId="41">
    <w:abstractNumId w:val="7"/>
  </w:num>
  <w:num w:numId="42">
    <w:abstractNumId w:val="8"/>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ine Warren">
    <w15:presenceInfo w15:providerId="AD" w15:userId="S-1-5-21-1537831172-1590105985-2931388466-14745"/>
  </w15:person>
  <w15:person w15:author="Brendan Smith">
    <w15:presenceInfo w15:providerId="AD" w15:userId="S-1-5-21-1537831172-1590105985-2931388466-105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styleLockTheme/>
  <w:styleLockQFSet/>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eba31553-cba0-41f5-922d-db85cce0798a"/>
  </w:docVars>
  <w:rsids>
    <w:rsidRoot w:val="001A3E42"/>
    <w:rsid w:val="000075EE"/>
    <w:rsid w:val="0001298F"/>
    <w:rsid w:val="00020412"/>
    <w:rsid w:val="00024C52"/>
    <w:rsid w:val="000431BB"/>
    <w:rsid w:val="00054B6C"/>
    <w:rsid w:val="000612C2"/>
    <w:rsid w:val="00076A34"/>
    <w:rsid w:val="00077B4E"/>
    <w:rsid w:val="00080276"/>
    <w:rsid w:val="00087B52"/>
    <w:rsid w:val="00092956"/>
    <w:rsid w:val="0009454F"/>
    <w:rsid w:val="000A24BD"/>
    <w:rsid w:val="000A3097"/>
    <w:rsid w:val="000B1104"/>
    <w:rsid w:val="000B28BE"/>
    <w:rsid w:val="000B6720"/>
    <w:rsid w:val="000B7CF1"/>
    <w:rsid w:val="000B7EC9"/>
    <w:rsid w:val="000C0A37"/>
    <w:rsid w:val="000C24DC"/>
    <w:rsid w:val="000C5523"/>
    <w:rsid w:val="000C7737"/>
    <w:rsid w:val="000D1A55"/>
    <w:rsid w:val="000D333D"/>
    <w:rsid w:val="000F576D"/>
    <w:rsid w:val="000F60C5"/>
    <w:rsid w:val="000F69B7"/>
    <w:rsid w:val="000F709A"/>
    <w:rsid w:val="00103D7A"/>
    <w:rsid w:val="00115A79"/>
    <w:rsid w:val="00115F13"/>
    <w:rsid w:val="0011684B"/>
    <w:rsid w:val="00117D8F"/>
    <w:rsid w:val="001208C7"/>
    <w:rsid w:val="00122005"/>
    <w:rsid w:val="00125D46"/>
    <w:rsid w:val="00126DB8"/>
    <w:rsid w:val="00140D95"/>
    <w:rsid w:val="001416D2"/>
    <w:rsid w:val="001437E0"/>
    <w:rsid w:val="00145FF9"/>
    <w:rsid w:val="0015040F"/>
    <w:rsid w:val="00152F97"/>
    <w:rsid w:val="0015343F"/>
    <w:rsid w:val="00155F83"/>
    <w:rsid w:val="001633FC"/>
    <w:rsid w:val="00166A84"/>
    <w:rsid w:val="00173E96"/>
    <w:rsid w:val="00174C2C"/>
    <w:rsid w:val="00175304"/>
    <w:rsid w:val="001759D0"/>
    <w:rsid w:val="001800B3"/>
    <w:rsid w:val="001859E8"/>
    <w:rsid w:val="00186E48"/>
    <w:rsid w:val="00192419"/>
    <w:rsid w:val="001A3E42"/>
    <w:rsid w:val="001A54FB"/>
    <w:rsid w:val="001B47F8"/>
    <w:rsid w:val="001B5BC2"/>
    <w:rsid w:val="001B5C85"/>
    <w:rsid w:val="001B5F85"/>
    <w:rsid w:val="001B6FCC"/>
    <w:rsid w:val="001C471B"/>
    <w:rsid w:val="001D76D6"/>
    <w:rsid w:val="001E0A30"/>
    <w:rsid w:val="001E0BE8"/>
    <w:rsid w:val="001E1E21"/>
    <w:rsid w:val="001E3661"/>
    <w:rsid w:val="001E563A"/>
    <w:rsid w:val="001F0B91"/>
    <w:rsid w:val="001F21D6"/>
    <w:rsid w:val="001F379C"/>
    <w:rsid w:val="002044CE"/>
    <w:rsid w:val="002047F7"/>
    <w:rsid w:val="00207C38"/>
    <w:rsid w:val="00210D75"/>
    <w:rsid w:val="0021199C"/>
    <w:rsid w:val="0021602F"/>
    <w:rsid w:val="0022091A"/>
    <w:rsid w:val="00220AC3"/>
    <w:rsid w:val="00221BC7"/>
    <w:rsid w:val="00233157"/>
    <w:rsid w:val="0023343E"/>
    <w:rsid w:val="00234D9C"/>
    <w:rsid w:val="00241088"/>
    <w:rsid w:val="00242876"/>
    <w:rsid w:val="00246F47"/>
    <w:rsid w:val="00250378"/>
    <w:rsid w:val="002525E3"/>
    <w:rsid w:val="0025517E"/>
    <w:rsid w:val="002559A3"/>
    <w:rsid w:val="00257A06"/>
    <w:rsid w:val="00260911"/>
    <w:rsid w:val="00261C17"/>
    <w:rsid w:val="002641D4"/>
    <w:rsid w:val="0027155F"/>
    <w:rsid w:val="002932DB"/>
    <w:rsid w:val="00293328"/>
    <w:rsid w:val="002A0044"/>
    <w:rsid w:val="002A140D"/>
    <w:rsid w:val="002A50AA"/>
    <w:rsid w:val="002B141B"/>
    <w:rsid w:val="002B66A9"/>
    <w:rsid w:val="002C4107"/>
    <w:rsid w:val="002D291D"/>
    <w:rsid w:val="002D3496"/>
    <w:rsid w:val="002E2B96"/>
    <w:rsid w:val="002F5AA6"/>
    <w:rsid w:val="002F7379"/>
    <w:rsid w:val="0030146B"/>
    <w:rsid w:val="003044FC"/>
    <w:rsid w:val="00311E5E"/>
    <w:rsid w:val="00312DAA"/>
    <w:rsid w:val="0031562F"/>
    <w:rsid w:val="00317D65"/>
    <w:rsid w:val="00332ED5"/>
    <w:rsid w:val="003368BD"/>
    <w:rsid w:val="00341D35"/>
    <w:rsid w:val="0034232D"/>
    <w:rsid w:val="00342C7B"/>
    <w:rsid w:val="0034667E"/>
    <w:rsid w:val="003547D0"/>
    <w:rsid w:val="00354BFE"/>
    <w:rsid w:val="003603A7"/>
    <w:rsid w:val="00360B47"/>
    <w:rsid w:val="0036656B"/>
    <w:rsid w:val="0037344D"/>
    <w:rsid w:val="00381C89"/>
    <w:rsid w:val="0039359F"/>
    <w:rsid w:val="0039422B"/>
    <w:rsid w:val="00395ECA"/>
    <w:rsid w:val="003977C2"/>
    <w:rsid w:val="003A732B"/>
    <w:rsid w:val="003A73F8"/>
    <w:rsid w:val="003B666E"/>
    <w:rsid w:val="003D305B"/>
    <w:rsid w:val="003D409A"/>
    <w:rsid w:val="003D4C9A"/>
    <w:rsid w:val="003D5A9C"/>
    <w:rsid w:val="003D7F83"/>
    <w:rsid w:val="003E130C"/>
    <w:rsid w:val="003E53BB"/>
    <w:rsid w:val="00402C7B"/>
    <w:rsid w:val="00403EB5"/>
    <w:rsid w:val="00405284"/>
    <w:rsid w:val="00407576"/>
    <w:rsid w:val="00414A98"/>
    <w:rsid w:val="00425E8D"/>
    <w:rsid w:val="00427C64"/>
    <w:rsid w:val="00431603"/>
    <w:rsid w:val="004317B9"/>
    <w:rsid w:val="00432C5E"/>
    <w:rsid w:val="00433EF8"/>
    <w:rsid w:val="00443661"/>
    <w:rsid w:val="004441A8"/>
    <w:rsid w:val="00447BA3"/>
    <w:rsid w:val="00455F5F"/>
    <w:rsid w:val="00471C18"/>
    <w:rsid w:val="0047610F"/>
    <w:rsid w:val="00480CD9"/>
    <w:rsid w:val="004813F7"/>
    <w:rsid w:val="0048142C"/>
    <w:rsid w:val="0048574C"/>
    <w:rsid w:val="00494F3E"/>
    <w:rsid w:val="004B199C"/>
    <w:rsid w:val="004B7038"/>
    <w:rsid w:val="004C13F9"/>
    <w:rsid w:val="004D22AA"/>
    <w:rsid w:val="004D39DD"/>
    <w:rsid w:val="004D3F54"/>
    <w:rsid w:val="004D54A6"/>
    <w:rsid w:val="004D59D6"/>
    <w:rsid w:val="004E1CF6"/>
    <w:rsid w:val="004E70E5"/>
    <w:rsid w:val="004F26F8"/>
    <w:rsid w:val="004F53B6"/>
    <w:rsid w:val="005022E8"/>
    <w:rsid w:val="00502A0D"/>
    <w:rsid w:val="00502DD7"/>
    <w:rsid w:val="005054E3"/>
    <w:rsid w:val="00507C8E"/>
    <w:rsid w:val="005131F3"/>
    <w:rsid w:val="00516B23"/>
    <w:rsid w:val="00521154"/>
    <w:rsid w:val="00526408"/>
    <w:rsid w:val="00530844"/>
    <w:rsid w:val="00543EAD"/>
    <w:rsid w:val="0054465E"/>
    <w:rsid w:val="005469BF"/>
    <w:rsid w:val="005475BF"/>
    <w:rsid w:val="0055484A"/>
    <w:rsid w:val="0055533A"/>
    <w:rsid w:val="00555355"/>
    <w:rsid w:val="00561026"/>
    <w:rsid w:val="005638CB"/>
    <w:rsid w:val="00563E9F"/>
    <w:rsid w:val="0056612A"/>
    <w:rsid w:val="00570783"/>
    <w:rsid w:val="0057419A"/>
    <w:rsid w:val="00577B5D"/>
    <w:rsid w:val="00585400"/>
    <w:rsid w:val="005873C5"/>
    <w:rsid w:val="005944CD"/>
    <w:rsid w:val="005952AE"/>
    <w:rsid w:val="005A450B"/>
    <w:rsid w:val="005A492D"/>
    <w:rsid w:val="005B03F4"/>
    <w:rsid w:val="005B0D0C"/>
    <w:rsid w:val="005B2E28"/>
    <w:rsid w:val="005B4F9F"/>
    <w:rsid w:val="005B58ED"/>
    <w:rsid w:val="005B7104"/>
    <w:rsid w:val="005C26BF"/>
    <w:rsid w:val="005D2AA1"/>
    <w:rsid w:val="005D2FD4"/>
    <w:rsid w:val="005D59AB"/>
    <w:rsid w:val="005E2717"/>
    <w:rsid w:val="005E6462"/>
    <w:rsid w:val="005F0513"/>
    <w:rsid w:val="005F39BE"/>
    <w:rsid w:val="005F41AA"/>
    <w:rsid w:val="0060407E"/>
    <w:rsid w:val="006158D5"/>
    <w:rsid w:val="00617E3C"/>
    <w:rsid w:val="00621C6C"/>
    <w:rsid w:val="00631FB0"/>
    <w:rsid w:val="00632165"/>
    <w:rsid w:val="006347A2"/>
    <w:rsid w:val="0069188F"/>
    <w:rsid w:val="006B1158"/>
    <w:rsid w:val="006B2D16"/>
    <w:rsid w:val="006B3155"/>
    <w:rsid w:val="006B4DDF"/>
    <w:rsid w:val="006B6A51"/>
    <w:rsid w:val="006C31A3"/>
    <w:rsid w:val="006C397D"/>
    <w:rsid w:val="006D31C1"/>
    <w:rsid w:val="006E45D8"/>
    <w:rsid w:val="006F06D7"/>
    <w:rsid w:val="006F5392"/>
    <w:rsid w:val="007010F0"/>
    <w:rsid w:val="0070267A"/>
    <w:rsid w:val="00704576"/>
    <w:rsid w:val="00706BB7"/>
    <w:rsid w:val="0071330B"/>
    <w:rsid w:val="00714E91"/>
    <w:rsid w:val="0072440D"/>
    <w:rsid w:val="007269F8"/>
    <w:rsid w:val="007271FF"/>
    <w:rsid w:val="00727A39"/>
    <w:rsid w:val="007358A2"/>
    <w:rsid w:val="00737478"/>
    <w:rsid w:val="007374D0"/>
    <w:rsid w:val="00741F0A"/>
    <w:rsid w:val="00743BE2"/>
    <w:rsid w:val="00745C99"/>
    <w:rsid w:val="00745CC1"/>
    <w:rsid w:val="00750ECB"/>
    <w:rsid w:val="007559BE"/>
    <w:rsid w:val="00763CC5"/>
    <w:rsid w:val="00766C4B"/>
    <w:rsid w:val="0077321A"/>
    <w:rsid w:val="00775143"/>
    <w:rsid w:val="007825A1"/>
    <w:rsid w:val="00787A2D"/>
    <w:rsid w:val="00787E9E"/>
    <w:rsid w:val="007A2FCA"/>
    <w:rsid w:val="007A5467"/>
    <w:rsid w:val="007A6CF6"/>
    <w:rsid w:val="007B076C"/>
    <w:rsid w:val="007B6967"/>
    <w:rsid w:val="007C046D"/>
    <w:rsid w:val="007C1489"/>
    <w:rsid w:val="007C2C0F"/>
    <w:rsid w:val="007D4E72"/>
    <w:rsid w:val="007D673E"/>
    <w:rsid w:val="007D7715"/>
    <w:rsid w:val="007F132A"/>
    <w:rsid w:val="007F37DB"/>
    <w:rsid w:val="00802503"/>
    <w:rsid w:val="0080453A"/>
    <w:rsid w:val="00812D33"/>
    <w:rsid w:val="00814125"/>
    <w:rsid w:val="00817BA7"/>
    <w:rsid w:val="0082466F"/>
    <w:rsid w:val="0083051E"/>
    <w:rsid w:val="008339CB"/>
    <w:rsid w:val="00833A1B"/>
    <w:rsid w:val="0085677E"/>
    <w:rsid w:val="00856D33"/>
    <w:rsid w:val="008576BB"/>
    <w:rsid w:val="008641CC"/>
    <w:rsid w:val="00864365"/>
    <w:rsid w:val="0086521A"/>
    <w:rsid w:val="008667F8"/>
    <w:rsid w:val="00866E89"/>
    <w:rsid w:val="00873D78"/>
    <w:rsid w:val="00895E7E"/>
    <w:rsid w:val="0089743C"/>
    <w:rsid w:val="008B15D3"/>
    <w:rsid w:val="008B2C16"/>
    <w:rsid w:val="008B3DBA"/>
    <w:rsid w:val="008B50AA"/>
    <w:rsid w:val="008C2C75"/>
    <w:rsid w:val="008C56D7"/>
    <w:rsid w:val="008D1CDC"/>
    <w:rsid w:val="008E034F"/>
    <w:rsid w:val="008E19CE"/>
    <w:rsid w:val="008F0E1C"/>
    <w:rsid w:val="008F1C4D"/>
    <w:rsid w:val="008F35D6"/>
    <w:rsid w:val="008F3A00"/>
    <w:rsid w:val="00905674"/>
    <w:rsid w:val="0091319B"/>
    <w:rsid w:val="00913B38"/>
    <w:rsid w:val="009157D3"/>
    <w:rsid w:val="00920802"/>
    <w:rsid w:val="00921F20"/>
    <w:rsid w:val="009232F5"/>
    <w:rsid w:val="00930AF1"/>
    <w:rsid w:val="00940761"/>
    <w:rsid w:val="00953817"/>
    <w:rsid w:val="00960057"/>
    <w:rsid w:val="009653C4"/>
    <w:rsid w:val="00965F0A"/>
    <w:rsid w:val="00967697"/>
    <w:rsid w:val="0097207E"/>
    <w:rsid w:val="0097376C"/>
    <w:rsid w:val="00977810"/>
    <w:rsid w:val="0098123D"/>
    <w:rsid w:val="009845A2"/>
    <w:rsid w:val="00985C8A"/>
    <w:rsid w:val="00997E10"/>
    <w:rsid w:val="009A095B"/>
    <w:rsid w:val="009A5DEC"/>
    <w:rsid w:val="009C73B6"/>
    <w:rsid w:val="009D1339"/>
    <w:rsid w:val="009D4311"/>
    <w:rsid w:val="009D77AD"/>
    <w:rsid w:val="009E25E2"/>
    <w:rsid w:val="009E7E62"/>
    <w:rsid w:val="009F26B3"/>
    <w:rsid w:val="00A066FC"/>
    <w:rsid w:val="00A12570"/>
    <w:rsid w:val="00A17D7F"/>
    <w:rsid w:val="00A23741"/>
    <w:rsid w:val="00A32352"/>
    <w:rsid w:val="00A323DD"/>
    <w:rsid w:val="00A4366F"/>
    <w:rsid w:val="00A44DBC"/>
    <w:rsid w:val="00A467F2"/>
    <w:rsid w:val="00A51D55"/>
    <w:rsid w:val="00A52C48"/>
    <w:rsid w:val="00A5457E"/>
    <w:rsid w:val="00A65E03"/>
    <w:rsid w:val="00A67932"/>
    <w:rsid w:val="00A82B8F"/>
    <w:rsid w:val="00A8369C"/>
    <w:rsid w:val="00A86527"/>
    <w:rsid w:val="00A9076B"/>
    <w:rsid w:val="00A916B3"/>
    <w:rsid w:val="00A92E99"/>
    <w:rsid w:val="00A932F9"/>
    <w:rsid w:val="00AA3070"/>
    <w:rsid w:val="00AA5828"/>
    <w:rsid w:val="00AA6C24"/>
    <w:rsid w:val="00AA7FEF"/>
    <w:rsid w:val="00AB2514"/>
    <w:rsid w:val="00AB42E6"/>
    <w:rsid w:val="00AB6BA5"/>
    <w:rsid w:val="00AC0C06"/>
    <w:rsid w:val="00AD4C30"/>
    <w:rsid w:val="00AE09B3"/>
    <w:rsid w:val="00AE1B9A"/>
    <w:rsid w:val="00AE5119"/>
    <w:rsid w:val="00AE720A"/>
    <w:rsid w:val="00AF0D7F"/>
    <w:rsid w:val="00AF1FB6"/>
    <w:rsid w:val="00AF46A4"/>
    <w:rsid w:val="00B0153A"/>
    <w:rsid w:val="00B02409"/>
    <w:rsid w:val="00B20A6C"/>
    <w:rsid w:val="00B2625B"/>
    <w:rsid w:val="00B36C79"/>
    <w:rsid w:val="00B41E11"/>
    <w:rsid w:val="00B43769"/>
    <w:rsid w:val="00B45041"/>
    <w:rsid w:val="00B4677A"/>
    <w:rsid w:val="00B55935"/>
    <w:rsid w:val="00B55C65"/>
    <w:rsid w:val="00B569AC"/>
    <w:rsid w:val="00B62A87"/>
    <w:rsid w:val="00B73F26"/>
    <w:rsid w:val="00B77236"/>
    <w:rsid w:val="00B77342"/>
    <w:rsid w:val="00B80081"/>
    <w:rsid w:val="00B833B8"/>
    <w:rsid w:val="00B84178"/>
    <w:rsid w:val="00B94234"/>
    <w:rsid w:val="00B95DAE"/>
    <w:rsid w:val="00BA1218"/>
    <w:rsid w:val="00BA3696"/>
    <w:rsid w:val="00BB546A"/>
    <w:rsid w:val="00BC696A"/>
    <w:rsid w:val="00BD0ED5"/>
    <w:rsid w:val="00BD1834"/>
    <w:rsid w:val="00BD6F65"/>
    <w:rsid w:val="00BE0CFE"/>
    <w:rsid w:val="00C0175B"/>
    <w:rsid w:val="00C126AC"/>
    <w:rsid w:val="00C16E71"/>
    <w:rsid w:val="00C25698"/>
    <w:rsid w:val="00C33903"/>
    <w:rsid w:val="00C511AE"/>
    <w:rsid w:val="00C5143A"/>
    <w:rsid w:val="00C5570D"/>
    <w:rsid w:val="00C61325"/>
    <w:rsid w:val="00C72203"/>
    <w:rsid w:val="00C72E1B"/>
    <w:rsid w:val="00C8557F"/>
    <w:rsid w:val="00C93D5D"/>
    <w:rsid w:val="00C96F89"/>
    <w:rsid w:val="00CA3649"/>
    <w:rsid w:val="00CA422F"/>
    <w:rsid w:val="00CA4A36"/>
    <w:rsid w:val="00CA4F6A"/>
    <w:rsid w:val="00CA747F"/>
    <w:rsid w:val="00CC001F"/>
    <w:rsid w:val="00CC4EA1"/>
    <w:rsid w:val="00CD2069"/>
    <w:rsid w:val="00CD33FF"/>
    <w:rsid w:val="00CD3596"/>
    <w:rsid w:val="00CD6619"/>
    <w:rsid w:val="00CD7395"/>
    <w:rsid w:val="00CD73BA"/>
    <w:rsid w:val="00CE250A"/>
    <w:rsid w:val="00CE2804"/>
    <w:rsid w:val="00CE764E"/>
    <w:rsid w:val="00CF2B20"/>
    <w:rsid w:val="00CF529D"/>
    <w:rsid w:val="00CF6874"/>
    <w:rsid w:val="00CF6920"/>
    <w:rsid w:val="00CF7AAC"/>
    <w:rsid w:val="00CF7D89"/>
    <w:rsid w:val="00D10384"/>
    <w:rsid w:val="00D13DCB"/>
    <w:rsid w:val="00D306DB"/>
    <w:rsid w:val="00D30ECC"/>
    <w:rsid w:val="00D31822"/>
    <w:rsid w:val="00D44131"/>
    <w:rsid w:val="00D52F85"/>
    <w:rsid w:val="00D53771"/>
    <w:rsid w:val="00D5589B"/>
    <w:rsid w:val="00D67154"/>
    <w:rsid w:val="00D77433"/>
    <w:rsid w:val="00D77665"/>
    <w:rsid w:val="00D80144"/>
    <w:rsid w:val="00D80579"/>
    <w:rsid w:val="00D83F04"/>
    <w:rsid w:val="00D86C61"/>
    <w:rsid w:val="00D87545"/>
    <w:rsid w:val="00D914D7"/>
    <w:rsid w:val="00D92E9F"/>
    <w:rsid w:val="00DA464B"/>
    <w:rsid w:val="00DB769E"/>
    <w:rsid w:val="00DD1DBF"/>
    <w:rsid w:val="00DD24D7"/>
    <w:rsid w:val="00DD4FDA"/>
    <w:rsid w:val="00DD69C9"/>
    <w:rsid w:val="00DE4C62"/>
    <w:rsid w:val="00DE72ED"/>
    <w:rsid w:val="00DF0506"/>
    <w:rsid w:val="00DF2410"/>
    <w:rsid w:val="00DF5FAA"/>
    <w:rsid w:val="00DF72EE"/>
    <w:rsid w:val="00E03384"/>
    <w:rsid w:val="00E04BAF"/>
    <w:rsid w:val="00E11A6F"/>
    <w:rsid w:val="00E16A9A"/>
    <w:rsid w:val="00E16BE6"/>
    <w:rsid w:val="00E22FF7"/>
    <w:rsid w:val="00E24021"/>
    <w:rsid w:val="00E251C9"/>
    <w:rsid w:val="00E27666"/>
    <w:rsid w:val="00E35A0D"/>
    <w:rsid w:val="00E35B51"/>
    <w:rsid w:val="00E37F69"/>
    <w:rsid w:val="00E41DBA"/>
    <w:rsid w:val="00E41E87"/>
    <w:rsid w:val="00E5270B"/>
    <w:rsid w:val="00E55552"/>
    <w:rsid w:val="00E55AD6"/>
    <w:rsid w:val="00E60211"/>
    <w:rsid w:val="00E60B6E"/>
    <w:rsid w:val="00E67F55"/>
    <w:rsid w:val="00E74428"/>
    <w:rsid w:val="00E7447B"/>
    <w:rsid w:val="00E83A38"/>
    <w:rsid w:val="00E87DA6"/>
    <w:rsid w:val="00E93887"/>
    <w:rsid w:val="00EA1142"/>
    <w:rsid w:val="00EC5865"/>
    <w:rsid w:val="00EC649D"/>
    <w:rsid w:val="00ED08C0"/>
    <w:rsid w:val="00F020E4"/>
    <w:rsid w:val="00F06B91"/>
    <w:rsid w:val="00F10E43"/>
    <w:rsid w:val="00F22406"/>
    <w:rsid w:val="00F24A4F"/>
    <w:rsid w:val="00F3003D"/>
    <w:rsid w:val="00F32CF9"/>
    <w:rsid w:val="00F52840"/>
    <w:rsid w:val="00F56B66"/>
    <w:rsid w:val="00F65B99"/>
    <w:rsid w:val="00F75315"/>
    <w:rsid w:val="00F777D4"/>
    <w:rsid w:val="00F77E8E"/>
    <w:rsid w:val="00F820E8"/>
    <w:rsid w:val="00F84D64"/>
    <w:rsid w:val="00F855AB"/>
    <w:rsid w:val="00F92BF5"/>
    <w:rsid w:val="00F93455"/>
    <w:rsid w:val="00F95697"/>
    <w:rsid w:val="00FA1C12"/>
    <w:rsid w:val="00FA1EFE"/>
    <w:rsid w:val="00FB498F"/>
    <w:rsid w:val="00FC7D90"/>
    <w:rsid w:val="00FE1014"/>
    <w:rsid w:val="00FE5114"/>
    <w:rsid w:val="00FF1246"/>
    <w:rsid w:val="00FF2269"/>
    <w:rsid w:val="00FF3765"/>
    <w:rsid w:val="00FF39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F3E240C"/>
  <w15:docId w15:val="{3B890347-3867-4A52-809A-BCCF5E32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sz w:val="22"/>
        <w:szCs w:val="22"/>
        <w:lang w:val="en-CA"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F6A"/>
  </w:style>
  <w:style w:type="paragraph" w:styleId="Heading1">
    <w:name w:val="heading 1"/>
    <w:basedOn w:val="Normal"/>
    <w:next w:val="Normal"/>
    <w:link w:val="Heading1Char"/>
    <w:uiPriority w:val="9"/>
    <w:semiHidden/>
    <w:qFormat/>
    <w:rsid w:val="00E938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qFormat/>
    <w:rsid w:val="00E938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938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OBodyText">
    <w:name w:val="PHO Body Text"/>
    <w:basedOn w:val="Normal"/>
    <w:link w:val="PHOBodyTextChar"/>
    <w:qFormat/>
    <w:rsid w:val="00DA464B"/>
    <w:rPr>
      <w:rFonts w:eastAsiaTheme="minorEastAsia"/>
      <w:szCs w:val="32"/>
      <w:lang w:eastAsia="en-CA"/>
    </w:rPr>
  </w:style>
  <w:style w:type="character" w:customStyle="1" w:styleId="PHOBodyTextChar">
    <w:name w:val="PHO Body Text Char"/>
    <w:basedOn w:val="DefaultParagraphFont"/>
    <w:link w:val="PHOBodyText"/>
    <w:rsid w:val="00186E48"/>
    <w:rPr>
      <w:rFonts w:eastAsiaTheme="minorEastAsia"/>
      <w:szCs w:val="32"/>
      <w:lang w:eastAsia="en-CA"/>
    </w:rPr>
  </w:style>
  <w:style w:type="paragraph" w:customStyle="1" w:styleId="PHOFeatureBox">
    <w:name w:val="PHO Feature Box"/>
    <w:basedOn w:val="PHOBodyText"/>
    <w:uiPriority w:val="31"/>
    <w:qFormat/>
    <w:rsid w:val="00DA464B"/>
    <w:pPr>
      <w:framePr w:hSpace="227" w:wrap="around" w:vAnchor="text" w:hAnchor="text" w:y="1"/>
      <w:pBdr>
        <w:top w:val="single" w:sz="24" w:space="10" w:color="F2F2F2" w:themeColor="background1" w:themeShade="F2"/>
        <w:left w:val="single" w:sz="24" w:space="12" w:color="0F80A7"/>
        <w:bottom w:val="single" w:sz="24" w:space="5" w:color="F2F2F2" w:themeColor="background1" w:themeShade="F2"/>
        <w:right w:val="single" w:sz="24" w:space="4" w:color="F2F2F2" w:themeColor="background1" w:themeShade="F2"/>
      </w:pBdr>
      <w:shd w:val="clear" w:color="auto" w:fill="F2F2F2" w:themeFill="background1" w:themeFillShade="F2"/>
    </w:pPr>
    <w:rPr>
      <w:sz w:val="24"/>
      <w:lang w:val="en"/>
    </w:rPr>
  </w:style>
  <w:style w:type="paragraph" w:customStyle="1" w:styleId="PHOCalloutbox-fullwidth">
    <w:name w:val="PHO Callout box - full width"/>
    <w:basedOn w:val="PHOBodyText"/>
    <w:next w:val="PHOBodyText"/>
    <w:uiPriority w:val="28"/>
    <w:qFormat/>
    <w:rsid w:val="00DA464B"/>
    <w:pPr>
      <w:keepNext/>
      <w:keepLines/>
      <w:framePr w:vSpace="170" w:wrap="around" w:vAnchor="text" w:hAnchor="margin" w:y="1"/>
      <w:pBdr>
        <w:top w:val="single" w:sz="8" w:space="10" w:color="0F80A7"/>
        <w:bottom w:val="single" w:sz="8" w:space="10" w:color="0F80A7"/>
      </w:pBdr>
      <w:spacing w:before="240" w:after="80"/>
      <w:textboxTightWrap w:val="allLines"/>
    </w:pPr>
    <w:rPr>
      <w:sz w:val="32"/>
    </w:rPr>
  </w:style>
  <w:style w:type="paragraph" w:customStyle="1" w:styleId="PHOCalloutbox-left">
    <w:name w:val="PHO Callout box - left"/>
    <w:basedOn w:val="PHOCalloutbox-fullwidth"/>
    <w:next w:val="PHOBodyText"/>
    <w:uiPriority w:val="29"/>
    <w:qFormat/>
    <w:rsid w:val="00DA464B"/>
    <w:pPr>
      <w:framePr w:w="4536" w:hSpace="284" w:wrap="around" w:vAnchor="page" w:hAnchor="page" w:x="1442" w:y="6226"/>
    </w:pPr>
  </w:style>
  <w:style w:type="paragraph" w:customStyle="1" w:styleId="PHOCalloutbox-right">
    <w:name w:val="PHO Callout box - right"/>
    <w:basedOn w:val="PHOCalloutbox-fullwidth"/>
    <w:next w:val="PHOBodyText"/>
    <w:uiPriority w:val="30"/>
    <w:qFormat/>
    <w:rsid w:val="00DA464B"/>
    <w:pPr>
      <w:framePr w:w="4536" w:hSpace="284" w:wrap="around" w:vAnchor="margin" w:hAnchor="text" w:xAlign="right"/>
      <w:spacing w:after="120"/>
    </w:pPr>
  </w:style>
  <w:style w:type="paragraph" w:customStyle="1" w:styleId="PHOCaptionText">
    <w:name w:val="PHO Caption Text"/>
    <w:basedOn w:val="PHOBodyText"/>
    <w:next w:val="PHOBodyText"/>
    <w:uiPriority w:val="32"/>
    <w:qFormat/>
    <w:rsid w:val="00DA464B"/>
    <w:pPr>
      <w:spacing w:before="360"/>
    </w:pPr>
    <w:rPr>
      <w:b/>
      <w:i/>
      <w:color w:val="3D8704"/>
    </w:rPr>
  </w:style>
  <w:style w:type="paragraph" w:customStyle="1" w:styleId="PHOCommentreferenceornotes">
    <w:name w:val="PHO Comment reference or notes"/>
    <w:basedOn w:val="PHOBodyText"/>
    <w:next w:val="PHOBodyText"/>
    <w:uiPriority w:val="33"/>
    <w:qFormat/>
    <w:rsid w:val="00DA464B"/>
    <w:pPr>
      <w:contextualSpacing/>
    </w:pPr>
    <w:rPr>
      <w:sz w:val="20"/>
    </w:rPr>
  </w:style>
  <w:style w:type="paragraph" w:customStyle="1" w:styleId="PHOCompanyaddressbackcover">
    <w:name w:val="PHO Company address back cover"/>
    <w:basedOn w:val="PHOBodyText"/>
    <w:next w:val="PHOBodyText"/>
    <w:uiPriority w:val="27"/>
    <w:semiHidden/>
    <w:qFormat/>
    <w:rsid w:val="00DA464B"/>
    <w:pPr>
      <w:spacing w:before="8000" w:after="0"/>
    </w:pPr>
  </w:style>
  <w:style w:type="paragraph" w:customStyle="1" w:styleId="PHOCoverPageDate">
    <w:name w:val="PHO Cover Page Date"/>
    <w:next w:val="PHOBodyText"/>
    <w:link w:val="PHOCoverPageDateChar"/>
    <w:uiPriority w:val="26"/>
    <w:semiHidden/>
    <w:qFormat/>
    <w:rsid w:val="005054E3"/>
    <w:pPr>
      <w:spacing w:after="120" w:line="290" w:lineRule="exact"/>
    </w:pPr>
    <w:rPr>
      <w:rFonts w:eastAsiaTheme="minorEastAsia"/>
      <w:spacing w:val="10"/>
      <w:sz w:val="28"/>
      <w:szCs w:val="32"/>
      <w:lang w:eastAsia="en-CA"/>
    </w:rPr>
  </w:style>
  <w:style w:type="character" w:customStyle="1" w:styleId="PHOCoverPageDateChar">
    <w:name w:val="PHO Cover Page Date Char"/>
    <w:basedOn w:val="PHOBodyTextChar"/>
    <w:link w:val="PHOCoverPageDate"/>
    <w:uiPriority w:val="26"/>
    <w:semiHidden/>
    <w:rsid w:val="008B3DBA"/>
    <w:rPr>
      <w:rFonts w:eastAsiaTheme="minorEastAsia"/>
      <w:spacing w:val="10"/>
      <w:sz w:val="28"/>
      <w:szCs w:val="32"/>
      <w:lang w:eastAsia="en-CA"/>
    </w:rPr>
  </w:style>
  <w:style w:type="paragraph" w:customStyle="1" w:styleId="PHOFigureTitle">
    <w:name w:val="PHO Figure Title"/>
    <w:basedOn w:val="PHOBodyText"/>
    <w:next w:val="PHOBodyText"/>
    <w:uiPriority w:val="15"/>
    <w:qFormat/>
    <w:rsid w:val="00DA464B"/>
    <w:pPr>
      <w:spacing w:before="360"/>
    </w:pPr>
    <w:rPr>
      <w:rFonts w:ascii="Calibri Bold" w:hAnsi="Calibri Bold"/>
      <w:b/>
      <w:color w:val="000000" w:themeColor="text1"/>
      <w:sz w:val="24"/>
    </w:rPr>
  </w:style>
  <w:style w:type="paragraph" w:customStyle="1" w:styleId="PHOFooterText">
    <w:name w:val="PHO Footer Text"/>
    <w:basedOn w:val="PHOBodyText"/>
    <w:link w:val="PHOFooterTextChar"/>
    <w:uiPriority w:val="7"/>
    <w:qFormat/>
    <w:rsid w:val="00DA464B"/>
    <w:pPr>
      <w:tabs>
        <w:tab w:val="center" w:pos="4678"/>
        <w:tab w:val="right" w:pos="9361"/>
      </w:tabs>
      <w:spacing w:after="0"/>
    </w:pPr>
    <w:rPr>
      <w:sz w:val="20"/>
    </w:rPr>
  </w:style>
  <w:style w:type="character" w:customStyle="1" w:styleId="PHOFooterTextChar">
    <w:name w:val="PHO Footer Text Char"/>
    <w:basedOn w:val="PHOBodyTextChar"/>
    <w:link w:val="PHOFooterText"/>
    <w:uiPriority w:val="7"/>
    <w:rsid w:val="00DA464B"/>
    <w:rPr>
      <w:rFonts w:eastAsiaTheme="minorEastAsia"/>
      <w:sz w:val="20"/>
      <w:szCs w:val="32"/>
      <w:lang w:eastAsia="en-CA"/>
    </w:rPr>
  </w:style>
  <w:style w:type="character" w:customStyle="1" w:styleId="PHOFootnoteReferenceandEndnoteReference">
    <w:name w:val="PHO Footnote Reference and Endnote Reference"/>
    <w:basedOn w:val="PHOBodyTextChar"/>
    <w:uiPriority w:val="5"/>
    <w:qFormat/>
    <w:rsid w:val="00DA464B"/>
    <w:rPr>
      <w:rFonts w:ascii="Calibri" w:eastAsiaTheme="minorEastAsia" w:hAnsi="Calibri"/>
      <w:caps w:val="0"/>
      <w:smallCaps w:val="0"/>
      <w:strike w:val="0"/>
      <w:dstrike w:val="0"/>
      <w:noProof w:val="0"/>
      <w:vanish w:val="0"/>
      <w:color w:val="auto"/>
      <w:sz w:val="20"/>
      <w:szCs w:val="32"/>
      <w:vertAlign w:val="superscript"/>
      <w:lang w:val="en-CA" w:eastAsia="en-CA"/>
    </w:rPr>
  </w:style>
  <w:style w:type="paragraph" w:customStyle="1" w:styleId="PHOFootnoteText">
    <w:name w:val="PHO Footnote Text"/>
    <w:basedOn w:val="PHOBodyText"/>
    <w:link w:val="PHOFootnoteTextChar"/>
    <w:uiPriority w:val="34"/>
    <w:qFormat/>
    <w:rsid w:val="00DA464B"/>
    <w:pPr>
      <w:spacing w:after="0"/>
    </w:pPr>
    <w:rPr>
      <w:sz w:val="20"/>
    </w:rPr>
  </w:style>
  <w:style w:type="character" w:customStyle="1" w:styleId="PHOFootnoteTextChar">
    <w:name w:val="PHO Footnote Text Char"/>
    <w:basedOn w:val="PHOBodyTextChar"/>
    <w:link w:val="PHOFootnoteText"/>
    <w:uiPriority w:val="34"/>
    <w:rsid w:val="00DA464B"/>
    <w:rPr>
      <w:rFonts w:eastAsiaTheme="minorEastAsia"/>
      <w:sz w:val="20"/>
      <w:szCs w:val="32"/>
      <w:lang w:eastAsia="en-CA"/>
    </w:rPr>
  </w:style>
  <w:style w:type="table" w:customStyle="1" w:styleId="PHOGreen">
    <w:name w:val="PHO Green"/>
    <w:basedOn w:val="TableNormal"/>
    <w:uiPriority w:val="99"/>
    <w:rsid w:val="00DA464B"/>
    <w:pPr>
      <w:spacing w:after="0"/>
    </w:pPr>
    <w:tblPr>
      <w:tblStyleRowBandSize w:val="1"/>
      <w:tblStyleColBandSize w:val="1"/>
      <w:tblBorders>
        <w:bottom w:val="double" w:sz="4" w:space="0" w:color="auto"/>
      </w:tblBorders>
    </w:tblPr>
    <w:tcPr>
      <w:vAlign w:val="center"/>
    </w:tcPr>
    <w:tblStylePr w:type="firstRow">
      <w:pPr>
        <w:wordWrap/>
        <w:spacing w:beforeLines="0" w:before="120" w:beforeAutospacing="0" w:afterLines="0" w:after="120" w:afterAutospacing="0"/>
      </w:pPr>
      <w:rPr>
        <w:rFonts w:ascii="Calibri" w:hAnsi="Calibri"/>
        <w:b/>
        <w:color w:val="auto"/>
        <w:sz w:val="22"/>
      </w:rPr>
      <w:tblPr/>
      <w:tcPr>
        <w:tcBorders>
          <w:top w:val="nil"/>
          <w:left w:val="nil"/>
          <w:bottom w:val="nil"/>
          <w:right w:val="nil"/>
          <w:insideH w:val="nil"/>
          <w:insideV w:val="single" w:sz="4" w:space="0" w:color="auto"/>
          <w:tl2br w:val="nil"/>
          <w:tr2bl w:val="nil"/>
        </w:tcBorders>
        <w:shd w:val="clear" w:color="auto" w:fill="9BCA90"/>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PHOHeading2">
    <w:name w:val="PHO Heading 2"/>
    <w:basedOn w:val="PHOHeading1"/>
    <w:next w:val="PHOBodyText"/>
    <w:link w:val="PHOHeading2Char"/>
    <w:qFormat/>
    <w:rsid w:val="00DA464B"/>
    <w:pPr>
      <w:pBdr>
        <w:bottom w:val="none" w:sz="0" w:space="0" w:color="auto"/>
      </w:pBdr>
      <w:spacing w:before="240" w:after="0" w:line="281" w:lineRule="auto"/>
      <w:outlineLvl w:val="1"/>
    </w:pPr>
    <w:rPr>
      <w:sz w:val="40"/>
      <w:szCs w:val="40"/>
    </w:rPr>
  </w:style>
  <w:style w:type="character" w:customStyle="1" w:styleId="PHOHeading2Char">
    <w:name w:val="PHO Heading 2 Char"/>
    <w:basedOn w:val="PHOBodyTextChar"/>
    <w:link w:val="PHOHeading2"/>
    <w:rsid w:val="00DA464B"/>
    <w:rPr>
      <w:rFonts w:eastAsiaTheme="minorEastAsia"/>
      <w:color w:val="3D8704"/>
      <w:sz w:val="40"/>
      <w:szCs w:val="40"/>
      <w:lang w:eastAsia="en-CA"/>
    </w:rPr>
  </w:style>
  <w:style w:type="paragraph" w:customStyle="1" w:styleId="PHOHeading1">
    <w:name w:val="PHO Heading 1"/>
    <w:basedOn w:val="PHOBodyText"/>
    <w:next w:val="PHOBodyText"/>
    <w:link w:val="PHOHeading1Char"/>
    <w:qFormat/>
    <w:rsid w:val="00DA464B"/>
    <w:pPr>
      <w:keepNext/>
      <w:keepLines/>
      <w:pBdr>
        <w:bottom w:val="single" w:sz="4" w:space="1" w:color="auto"/>
      </w:pBdr>
      <w:spacing w:after="360"/>
      <w:outlineLvl w:val="0"/>
    </w:pPr>
    <w:rPr>
      <w:color w:val="3D8704"/>
      <w:sz w:val="48"/>
      <w:szCs w:val="48"/>
    </w:rPr>
  </w:style>
  <w:style w:type="character" w:customStyle="1" w:styleId="PHOHeading1Char">
    <w:name w:val="PHO Heading 1 Char"/>
    <w:basedOn w:val="PHOBodyTextChar"/>
    <w:link w:val="PHOHeading1"/>
    <w:rsid w:val="00186E48"/>
    <w:rPr>
      <w:rFonts w:eastAsiaTheme="minorEastAsia"/>
      <w:color w:val="3D8704"/>
      <w:sz w:val="48"/>
      <w:szCs w:val="48"/>
      <w:lang w:eastAsia="en-CA"/>
    </w:rPr>
  </w:style>
  <w:style w:type="paragraph" w:customStyle="1" w:styleId="PHOHeading3">
    <w:name w:val="PHO Heading 3"/>
    <w:basedOn w:val="PHOHeading2"/>
    <w:next w:val="PHOBodyText"/>
    <w:link w:val="PHOHeading3Char"/>
    <w:qFormat/>
    <w:rsid w:val="00DA464B"/>
    <w:pPr>
      <w:outlineLvl w:val="2"/>
    </w:pPr>
    <w:rPr>
      <w:sz w:val="32"/>
      <w:szCs w:val="36"/>
    </w:rPr>
  </w:style>
  <w:style w:type="character" w:customStyle="1" w:styleId="PHOHeading3Char">
    <w:name w:val="PHO Heading 3 Char"/>
    <w:basedOn w:val="PHOBodyTextChar"/>
    <w:link w:val="PHOHeading3"/>
    <w:rsid w:val="00186E48"/>
    <w:rPr>
      <w:rFonts w:eastAsiaTheme="minorEastAsia"/>
      <w:color w:val="3D8704"/>
      <w:sz w:val="32"/>
      <w:szCs w:val="36"/>
      <w:lang w:eastAsia="en-CA"/>
    </w:rPr>
  </w:style>
  <w:style w:type="paragraph" w:customStyle="1" w:styleId="PHOHeading4">
    <w:name w:val="PHO Heading 4"/>
    <w:basedOn w:val="PHOHeading3"/>
    <w:next w:val="PHOBodyText"/>
    <w:link w:val="PHOHeading4Char"/>
    <w:qFormat/>
    <w:rsid w:val="00DA464B"/>
    <w:pPr>
      <w:spacing w:before="0" w:line="276" w:lineRule="auto"/>
      <w:outlineLvl w:val="3"/>
    </w:pPr>
    <w:rPr>
      <w:rFonts w:ascii="Calibri Bold" w:hAnsi="Calibri Bold"/>
      <w:b/>
      <w:caps/>
      <w:sz w:val="28"/>
      <w:szCs w:val="28"/>
    </w:rPr>
  </w:style>
  <w:style w:type="character" w:customStyle="1" w:styleId="PHOHeading4Char">
    <w:name w:val="PHO Heading 4 Char"/>
    <w:basedOn w:val="PHOBodyTextChar"/>
    <w:link w:val="PHOHeading4"/>
    <w:rsid w:val="00186E48"/>
    <w:rPr>
      <w:rFonts w:ascii="Calibri Bold" w:eastAsiaTheme="minorEastAsia" w:hAnsi="Calibri Bold"/>
      <w:b/>
      <w:caps/>
      <w:color w:val="3D8704"/>
      <w:sz w:val="28"/>
      <w:szCs w:val="28"/>
      <w:lang w:eastAsia="en-CA"/>
    </w:rPr>
  </w:style>
  <w:style w:type="paragraph" w:customStyle="1" w:styleId="PHOHeading5">
    <w:name w:val="PHO Heading 5"/>
    <w:basedOn w:val="PHOHeading4"/>
    <w:next w:val="PHOBodyText"/>
    <w:link w:val="PHOHeading5Char"/>
    <w:qFormat/>
    <w:rsid w:val="00DA464B"/>
    <w:pPr>
      <w:spacing w:after="120"/>
      <w:outlineLvl w:val="4"/>
    </w:pPr>
    <w:rPr>
      <w:sz w:val="24"/>
      <w:szCs w:val="24"/>
    </w:rPr>
  </w:style>
  <w:style w:type="character" w:customStyle="1" w:styleId="PHOHeading5Char">
    <w:name w:val="PHO Heading 5 Char"/>
    <w:basedOn w:val="PHOBodyTextChar"/>
    <w:link w:val="PHOHeading5"/>
    <w:rsid w:val="00186E48"/>
    <w:rPr>
      <w:rFonts w:ascii="Calibri Bold" w:eastAsiaTheme="minorEastAsia" w:hAnsi="Calibri Bold"/>
      <w:b/>
      <w:caps/>
      <w:color w:val="3D8704"/>
      <w:sz w:val="24"/>
      <w:szCs w:val="24"/>
      <w:lang w:eastAsia="en-CA"/>
    </w:rPr>
  </w:style>
  <w:style w:type="character" w:customStyle="1" w:styleId="PHOHyperlinkFollowed">
    <w:name w:val="PHO Hyperlink Followed"/>
    <w:basedOn w:val="PHOHyperlink"/>
    <w:uiPriority w:val="1"/>
    <w:semiHidden/>
    <w:qFormat/>
    <w:rsid w:val="00ED08C0"/>
    <w:rPr>
      <w:rFonts w:ascii="Calibri" w:eastAsiaTheme="minorEastAsia" w:hAnsi="Calibri"/>
      <w:b w:val="0"/>
      <w:i w:val="0"/>
      <w:noProof w:val="0"/>
      <w:color w:val="693A77"/>
      <w:szCs w:val="32"/>
      <w:u w:val="single" w:color="693A77"/>
      <w:lang w:val="en-CA" w:eastAsia="en-CA"/>
    </w:rPr>
  </w:style>
  <w:style w:type="paragraph" w:customStyle="1" w:styleId="PHOListBullet1">
    <w:name w:val="PHO List Bullet 1"/>
    <w:basedOn w:val="PHOBodyText"/>
    <w:link w:val="PHOListBullet1Char"/>
    <w:uiPriority w:val="1"/>
    <w:qFormat/>
    <w:rsid w:val="00985C8A"/>
    <w:pPr>
      <w:numPr>
        <w:numId w:val="6"/>
      </w:numPr>
      <w:tabs>
        <w:tab w:val="left" w:pos="357"/>
      </w:tabs>
      <w:ind w:left="714" w:hanging="357"/>
    </w:pPr>
  </w:style>
  <w:style w:type="character" w:customStyle="1" w:styleId="PHOListBullet1Char">
    <w:name w:val="PHO List Bullet 1 Char"/>
    <w:basedOn w:val="DefaultParagraphFont"/>
    <w:link w:val="PHOListBullet1"/>
    <w:uiPriority w:val="1"/>
    <w:rsid w:val="00985C8A"/>
    <w:rPr>
      <w:rFonts w:eastAsiaTheme="minorEastAsia"/>
      <w:szCs w:val="32"/>
      <w:lang w:eastAsia="en-CA"/>
    </w:rPr>
  </w:style>
  <w:style w:type="paragraph" w:customStyle="1" w:styleId="PHOListBullet2">
    <w:name w:val="PHO List Bullet 2"/>
    <w:basedOn w:val="PHOListBullet1"/>
    <w:link w:val="PHOListBullet2Char"/>
    <w:qFormat/>
    <w:rsid w:val="00985C8A"/>
    <w:pPr>
      <w:numPr>
        <w:numId w:val="7"/>
      </w:numPr>
      <w:tabs>
        <w:tab w:val="left" w:pos="851"/>
      </w:tabs>
      <w:ind w:left="1208" w:hanging="357"/>
    </w:pPr>
  </w:style>
  <w:style w:type="character" w:customStyle="1" w:styleId="PHOListBullet2Char">
    <w:name w:val="PHO List Bullet 2 Char"/>
    <w:basedOn w:val="PHOListBullet1Char"/>
    <w:link w:val="PHOListBullet2"/>
    <w:rsid w:val="00985C8A"/>
    <w:rPr>
      <w:rFonts w:eastAsiaTheme="minorEastAsia"/>
      <w:szCs w:val="32"/>
      <w:lang w:eastAsia="en-CA"/>
    </w:rPr>
  </w:style>
  <w:style w:type="paragraph" w:customStyle="1" w:styleId="PHOListBullet3">
    <w:name w:val="PHO List Bullet 3"/>
    <w:basedOn w:val="PHOListBullet2"/>
    <w:link w:val="PHOListBullet3Char"/>
    <w:uiPriority w:val="1"/>
    <w:qFormat/>
    <w:rsid w:val="00985C8A"/>
    <w:pPr>
      <w:numPr>
        <w:numId w:val="8"/>
      </w:numPr>
      <w:ind w:left="1775" w:hanging="357"/>
    </w:pPr>
  </w:style>
  <w:style w:type="character" w:customStyle="1" w:styleId="PHOListBullet3Char">
    <w:name w:val="PHO List Bullet 3 Char"/>
    <w:basedOn w:val="PHOListBullet2Char"/>
    <w:link w:val="PHOListBullet3"/>
    <w:uiPriority w:val="1"/>
    <w:rsid w:val="00985C8A"/>
    <w:rPr>
      <w:rFonts w:eastAsiaTheme="minorEastAsia"/>
      <w:szCs w:val="32"/>
      <w:lang w:eastAsia="en-CA"/>
    </w:rPr>
  </w:style>
  <w:style w:type="paragraph" w:customStyle="1" w:styleId="PHOListNumber1">
    <w:name w:val="PHO List Number 1"/>
    <w:basedOn w:val="PHOBodyText"/>
    <w:uiPriority w:val="9"/>
    <w:qFormat/>
    <w:rsid w:val="00985C8A"/>
    <w:pPr>
      <w:numPr>
        <w:numId w:val="10"/>
      </w:numPr>
      <w:ind w:left="811" w:hanging="454"/>
    </w:pPr>
  </w:style>
  <w:style w:type="paragraph" w:customStyle="1" w:styleId="PHOListNumber2">
    <w:name w:val="PHO List Number 2"/>
    <w:basedOn w:val="PHOListNumber1"/>
    <w:uiPriority w:val="10"/>
    <w:qFormat/>
    <w:rsid w:val="00985C8A"/>
    <w:pPr>
      <w:numPr>
        <w:ilvl w:val="1"/>
      </w:numPr>
      <w:ind w:left="1305" w:hanging="454"/>
    </w:pPr>
  </w:style>
  <w:style w:type="paragraph" w:customStyle="1" w:styleId="PHOListNumber3">
    <w:name w:val="PHO List Number 3"/>
    <w:basedOn w:val="PHOListNumber2"/>
    <w:uiPriority w:val="2"/>
    <w:qFormat/>
    <w:rsid w:val="00985C8A"/>
    <w:pPr>
      <w:numPr>
        <w:ilvl w:val="0"/>
        <w:numId w:val="9"/>
      </w:numPr>
      <w:ind w:left="1872" w:hanging="454"/>
    </w:pPr>
  </w:style>
  <w:style w:type="paragraph" w:customStyle="1" w:styleId="PHOReportsubtitle">
    <w:name w:val="PHO Report subtitle"/>
    <w:link w:val="PHOReportsubtitleChar"/>
    <w:qFormat/>
    <w:rsid w:val="001B5C85"/>
    <w:pPr>
      <w:spacing w:after="6360" w:line="480" w:lineRule="exact"/>
    </w:pPr>
    <w:rPr>
      <w:rFonts w:eastAsiaTheme="minorEastAsia"/>
      <w:sz w:val="48"/>
      <w:szCs w:val="48"/>
      <w:lang w:eastAsia="en-CA"/>
    </w:rPr>
  </w:style>
  <w:style w:type="character" w:customStyle="1" w:styleId="PHOReportsubtitleChar">
    <w:name w:val="PHO Report subtitle Char"/>
    <w:basedOn w:val="DefaultParagraphFont"/>
    <w:link w:val="PHOReportsubtitle"/>
    <w:rsid w:val="008B3DBA"/>
    <w:rPr>
      <w:rFonts w:eastAsiaTheme="minorEastAsia"/>
      <w:sz w:val="48"/>
      <w:szCs w:val="48"/>
      <w:lang w:eastAsia="en-CA"/>
    </w:rPr>
  </w:style>
  <w:style w:type="paragraph" w:customStyle="1" w:styleId="PHOReporttitle">
    <w:name w:val="PHO Report title"/>
    <w:basedOn w:val="PHOBodyText"/>
    <w:link w:val="PHOReporttitleChar"/>
    <w:qFormat/>
    <w:rsid w:val="00BD1834"/>
    <w:pPr>
      <w:spacing w:before="1200" w:after="240" w:line="800" w:lineRule="exact"/>
    </w:pPr>
    <w:rPr>
      <w:sz w:val="80"/>
      <w:szCs w:val="88"/>
    </w:rPr>
  </w:style>
  <w:style w:type="character" w:customStyle="1" w:styleId="PHOReporttitleChar">
    <w:name w:val="PHO Report title Char"/>
    <w:basedOn w:val="DefaultParagraphFont"/>
    <w:link w:val="PHOReporttitle"/>
    <w:rsid w:val="008B3DBA"/>
    <w:rPr>
      <w:rFonts w:eastAsiaTheme="minorEastAsia"/>
      <w:sz w:val="80"/>
      <w:szCs w:val="88"/>
      <w:lang w:eastAsia="en-CA"/>
    </w:rPr>
  </w:style>
  <w:style w:type="paragraph" w:customStyle="1" w:styleId="PHOTableText">
    <w:name w:val="PHO Table Text"/>
    <w:basedOn w:val="PHOBodyText"/>
    <w:qFormat/>
    <w:rsid w:val="00DA464B"/>
    <w:pPr>
      <w:spacing w:before="120" w:after="120"/>
    </w:pPr>
  </w:style>
  <w:style w:type="paragraph" w:customStyle="1" w:styleId="PHOTableTitle">
    <w:name w:val="PHO Table Title"/>
    <w:basedOn w:val="PHOFigureTitle"/>
    <w:next w:val="PHOBodyText"/>
    <w:uiPriority w:val="16"/>
    <w:qFormat/>
    <w:rsid w:val="00DA464B"/>
  </w:style>
  <w:style w:type="paragraph" w:customStyle="1" w:styleId="PHOAuthorListSpacing">
    <w:name w:val="PHO Author List Spacing"/>
    <w:basedOn w:val="PHOBodyText"/>
    <w:uiPriority w:val="8"/>
    <w:qFormat/>
    <w:rsid w:val="00DA464B"/>
    <w:pPr>
      <w:spacing w:after="0"/>
    </w:pPr>
  </w:style>
  <w:style w:type="numbering" w:customStyle="1" w:styleId="PHONumberedLists">
    <w:name w:val="PHO Numbered Lists"/>
    <w:uiPriority w:val="99"/>
    <w:rsid w:val="0034232D"/>
    <w:pPr>
      <w:numPr>
        <w:numId w:val="1"/>
      </w:numPr>
    </w:pPr>
  </w:style>
  <w:style w:type="character" w:customStyle="1" w:styleId="PHOBodyTextBold">
    <w:name w:val="PHO Body Text Bold"/>
    <w:basedOn w:val="DefaultParagraphFont"/>
    <w:qFormat/>
    <w:rsid w:val="00DA464B"/>
    <w:rPr>
      <w:rFonts w:asciiTheme="minorHAnsi" w:hAnsiTheme="minorHAnsi"/>
      <w:b/>
    </w:rPr>
  </w:style>
  <w:style w:type="character" w:customStyle="1" w:styleId="PHOBodyTextItalics">
    <w:name w:val="PHO Body Text Italics"/>
    <w:basedOn w:val="DefaultParagraphFont"/>
    <w:qFormat/>
    <w:rsid w:val="00DA464B"/>
    <w:rPr>
      <w:rFonts w:asciiTheme="minorHAnsi" w:hAnsiTheme="minorHAnsi"/>
      <w:i/>
    </w:rPr>
  </w:style>
  <w:style w:type="character" w:customStyle="1" w:styleId="PHOBodyTextUnderline">
    <w:name w:val="PHO Body Text Underline"/>
    <w:basedOn w:val="DefaultParagraphFont"/>
    <w:qFormat/>
    <w:rsid w:val="00DA464B"/>
    <w:rPr>
      <w:rFonts w:asciiTheme="minorHAnsi" w:hAnsiTheme="minorHAnsi"/>
      <w:u w:val="single"/>
    </w:rPr>
  </w:style>
  <w:style w:type="character" w:customStyle="1" w:styleId="PHOHyperlink">
    <w:name w:val="PHO Hyperlink"/>
    <w:basedOn w:val="PHOBodyTextChar"/>
    <w:uiPriority w:val="3"/>
    <w:qFormat/>
    <w:rsid w:val="00DA464B"/>
    <w:rPr>
      <w:rFonts w:ascii="Calibri" w:eastAsiaTheme="minorEastAsia" w:hAnsi="Calibri"/>
      <w:b w:val="0"/>
      <w:i w:val="0"/>
      <w:noProof w:val="0"/>
      <w:color w:val="3D8704"/>
      <w:szCs w:val="32"/>
      <w:u w:val="single" w:color="3D8704"/>
      <w:lang w:val="en-CA" w:eastAsia="en-CA"/>
    </w:rPr>
  </w:style>
  <w:style w:type="character" w:styleId="Hyperlink">
    <w:name w:val="Hyperlink"/>
    <w:basedOn w:val="DefaultParagraphFont"/>
    <w:uiPriority w:val="99"/>
    <w:rsid w:val="0098123D"/>
    <w:rPr>
      <w:rFonts w:ascii="Calibri" w:hAnsi="Calibri"/>
      <w:noProof w:val="0"/>
      <w:color w:val="3D8704"/>
      <w:u w:val="single" w:color="3D8704"/>
      <w:lang w:val="en-CA"/>
    </w:rPr>
  </w:style>
  <w:style w:type="paragraph" w:styleId="BalloonText">
    <w:name w:val="Balloon Text"/>
    <w:basedOn w:val="Normal"/>
    <w:link w:val="BalloonTextChar"/>
    <w:uiPriority w:val="99"/>
    <w:semiHidden/>
    <w:unhideWhenUsed/>
    <w:rsid w:val="00E83A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A38"/>
    <w:rPr>
      <w:rFonts w:ascii="Tahoma" w:hAnsi="Tahoma" w:cs="Tahoma"/>
      <w:sz w:val="16"/>
      <w:szCs w:val="16"/>
    </w:rPr>
  </w:style>
  <w:style w:type="paragraph" w:customStyle="1" w:styleId="PreparedbyAuthors">
    <w:name w:val="Prepared by Authors"/>
    <w:semiHidden/>
    <w:rsid w:val="00092956"/>
    <w:pPr>
      <w:spacing w:after="0"/>
    </w:pPr>
    <w:rPr>
      <w:rFonts w:eastAsia="Times New Roman" w:cs="Calibri"/>
    </w:rPr>
  </w:style>
  <w:style w:type="table" w:styleId="TableGrid">
    <w:name w:val="Table Grid"/>
    <w:basedOn w:val="TableNormal"/>
    <w:uiPriority w:val="59"/>
    <w:rsid w:val="001F21D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PHOBodyText"/>
    <w:next w:val="PHOBodyText"/>
    <w:autoRedefine/>
    <w:uiPriority w:val="39"/>
    <w:rsid w:val="00115A79"/>
    <w:pPr>
      <w:spacing w:after="100"/>
    </w:pPr>
  </w:style>
  <w:style w:type="paragraph" w:styleId="TOC2">
    <w:name w:val="toc 2"/>
    <w:basedOn w:val="PHOBodyText"/>
    <w:next w:val="PHOBodyText"/>
    <w:autoRedefine/>
    <w:uiPriority w:val="39"/>
    <w:rsid w:val="00115A79"/>
    <w:pPr>
      <w:spacing w:after="100"/>
      <w:ind w:left="220"/>
    </w:pPr>
  </w:style>
  <w:style w:type="paragraph" w:styleId="TOC3">
    <w:name w:val="toc 3"/>
    <w:basedOn w:val="PHOBodyText"/>
    <w:next w:val="PHOBodyText"/>
    <w:autoRedefine/>
    <w:uiPriority w:val="39"/>
    <w:rsid w:val="00115A79"/>
    <w:pPr>
      <w:spacing w:after="100"/>
      <w:ind w:left="440"/>
    </w:pPr>
  </w:style>
  <w:style w:type="character" w:customStyle="1" w:styleId="Heading1Char">
    <w:name w:val="Heading 1 Char"/>
    <w:basedOn w:val="DefaultParagraphFont"/>
    <w:link w:val="Heading1"/>
    <w:uiPriority w:val="9"/>
    <w:semiHidden/>
    <w:rsid w:val="00E938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938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93887"/>
    <w:rPr>
      <w:rFonts w:asciiTheme="majorHAnsi" w:eastAsiaTheme="majorEastAsia" w:hAnsiTheme="majorHAnsi" w:cstheme="majorBidi"/>
      <w:b/>
      <w:bCs/>
      <w:color w:val="4F81BD" w:themeColor="accent1"/>
    </w:rPr>
  </w:style>
  <w:style w:type="character" w:customStyle="1" w:styleId="PHOBodyTextBoldItalics">
    <w:name w:val="PHO Body Text Bold Italics"/>
    <w:basedOn w:val="PHOBodyTextChar"/>
    <w:qFormat/>
    <w:rsid w:val="00DA464B"/>
    <w:rPr>
      <w:rFonts w:eastAsiaTheme="minorEastAsia"/>
      <w:b/>
      <w:i/>
      <w:szCs w:val="32"/>
      <w:lang w:eastAsia="en-CA"/>
    </w:rPr>
  </w:style>
  <w:style w:type="paragraph" w:customStyle="1" w:styleId="PHOFootnoteListBullet">
    <w:name w:val="PHO Footnote List Bullet"/>
    <w:basedOn w:val="PHOFootnoteText"/>
    <w:next w:val="PHOFootnoteText"/>
    <w:uiPriority w:val="35"/>
    <w:qFormat/>
    <w:rsid w:val="00F77E8E"/>
    <w:pPr>
      <w:numPr>
        <w:numId w:val="2"/>
      </w:numPr>
    </w:pPr>
  </w:style>
  <w:style w:type="paragraph" w:customStyle="1" w:styleId="PHOFootnoteListNumber">
    <w:name w:val="PHO Footnote List Number"/>
    <w:basedOn w:val="PHOFootnoteText"/>
    <w:next w:val="PHOFootnoteText"/>
    <w:uiPriority w:val="36"/>
    <w:qFormat/>
    <w:rsid w:val="00F77E8E"/>
    <w:pPr>
      <w:numPr>
        <w:numId w:val="3"/>
      </w:numPr>
    </w:pPr>
  </w:style>
  <w:style w:type="paragraph" w:styleId="BodyText">
    <w:name w:val="Body Text"/>
    <w:basedOn w:val="Normal"/>
    <w:link w:val="BodyTextChar"/>
    <w:semiHidden/>
    <w:qFormat/>
    <w:rsid w:val="00207C38"/>
    <w:rPr>
      <w:rFonts w:eastAsia="Calibri" w:cs="Times New Roman"/>
      <w:noProof/>
    </w:rPr>
  </w:style>
  <w:style w:type="character" w:customStyle="1" w:styleId="BodyTextChar">
    <w:name w:val="Body Text Char"/>
    <w:basedOn w:val="DefaultParagraphFont"/>
    <w:link w:val="BodyText"/>
    <w:semiHidden/>
    <w:rsid w:val="002F7379"/>
    <w:rPr>
      <w:rFonts w:eastAsia="Calibri" w:cs="Times New Roman"/>
      <w:noProof/>
    </w:rPr>
  </w:style>
  <w:style w:type="paragraph" w:customStyle="1" w:styleId="PHOReferenceText">
    <w:name w:val="PHO Reference Text"/>
    <w:basedOn w:val="PHOListNumber1"/>
    <w:qFormat/>
    <w:rsid w:val="00617E3C"/>
    <w:pPr>
      <w:tabs>
        <w:tab w:val="clear" w:pos="357"/>
        <w:tab w:val="num" w:pos="0"/>
      </w:tabs>
      <w:ind w:left="284"/>
    </w:pPr>
  </w:style>
  <w:style w:type="paragraph" w:customStyle="1" w:styleId="PHOBoldText">
    <w:name w:val="PHO Bold Text"/>
    <w:basedOn w:val="PHOBodyText"/>
    <w:next w:val="PHOBodyText"/>
    <w:link w:val="PHOBoldTextChar"/>
    <w:semiHidden/>
    <w:qFormat/>
    <w:rsid w:val="003D305B"/>
    <w:pPr>
      <w:spacing w:after="0"/>
      <w:outlineLvl w:val="0"/>
    </w:pPr>
    <w:rPr>
      <w:rFonts w:ascii="Calibri Bold" w:hAnsi="Calibri Bold"/>
      <w:b/>
      <w:sz w:val="24"/>
      <w:szCs w:val="24"/>
    </w:rPr>
  </w:style>
  <w:style w:type="character" w:customStyle="1" w:styleId="PHOBoldTextChar">
    <w:name w:val="PHO Bold Text Char"/>
    <w:basedOn w:val="PHOBodyTextChar"/>
    <w:link w:val="PHOBoldText"/>
    <w:semiHidden/>
    <w:rsid w:val="00621C6C"/>
    <w:rPr>
      <w:rFonts w:ascii="Calibri Bold" w:eastAsiaTheme="minorEastAsia" w:hAnsi="Calibri Bold"/>
      <w:b/>
      <w:sz w:val="24"/>
      <w:szCs w:val="24"/>
      <w:lang w:eastAsia="en-CA"/>
    </w:rPr>
  </w:style>
  <w:style w:type="character" w:styleId="PlaceholderText">
    <w:name w:val="Placeholder Text"/>
    <w:basedOn w:val="DefaultParagraphFont"/>
    <w:uiPriority w:val="99"/>
    <w:semiHidden/>
    <w:rsid w:val="002641D4"/>
    <w:rPr>
      <w:color w:val="808080"/>
    </w:rPr>
  </w:style>
  <w:style w:type="character" w:customStyle="1" w:styleId="PHOHyperlinkChar">
    <w:name w:val="PHO Hyperlink Char"/>
    <w:basedOn w:val="PHOBodyTextChar"/>
    <w:rsid w:val="00C72203"/>
    <w:rPr>
      <w:rFonts w:ascii="Calibri" w:eastAsia="Calibri" w:hAnsi="Calibri"/>
      <w:noProof/>
      <w:color w:val="3D8704"/>
      <w:szCs w:val="32"/>
      <w:u w:val="single" w:color="3D8704"/>
      <w:lang w:eastAsia="en-CA"/>
    </w:rPr>
  </w:style>
  <w:style w:type="paragraph" w:customStyle="1" w:styleId="PHOFootnoteBulletList">
    <w:name w:val="PHO Footnote Bullet List"/>
    <w:basedOn w:val="PHOFootnoteText"/>
    <w:next w:val="PHOFootnoteText"/>
    <w:uiPriority w:val="35"/>
    <w:qFormat/>
    <w:rsid w:val="00DA464B"/>
    <w:pPr>
      <w:numPr>
        <w:numId w:val="4"/>
      </w:numPr>
    </w:pPr>
  </w:style>
  <w:style w:type="paragraph" w:customStyle="1" w:styleId="PHOFootnoteListBulletNumber">
    <w:name w:val="PHO Footnote List Bullet Number"/>
    <w:basedOn w:val="PHOFootnoteText"/>
    <w:next w:val="PHOFootnoteText"/>
    <w:uiPriority w:val="36"/>
    <w:qFormat/>
    <w:rsid w:val="00DA464B"/>
    <w:pPr>
      <w:numPr>
        <w:numId w:val="5"/>
      </w:numPr>
    </w:pPr>
  </w:style>
  <w:style w:type="paragraph" w:customStyle="1" w:styleId="PHOReference">
    <w:name w:val="PHO Reference"/>
    <w:basedOn w:val="PHOListNumber1"/>
    <w:uiPriority w:val="14"/>
    <w:qFormat/>
    <w:rsid w:val="00DA464B"/>
    <w:pPr>
      <w:numPr>
        <w:numId w:val="0"/>
      </w:numPr>
    </w:pPr>
  </w:style>
  <w:style w:type="paragraph" w:styleId="Quote">
    <w:name w:val="Quote"/>
    <w:basedOn w:val="Normal"/>
    <w:next w:val="Normal"/>
    <w:link w:val="QuoteChar"/>
    <w:uiPriority w:val="29"/>
    <w:semiHidden/>
    <w:rsid w:val="00F93455"/>
    <w:rPr>
      <w:rFonts w:eastAsiaTheme="minorEastAsia"/>
      <w:i/>
      <w:iCs/>
      <w:color w:val="000000" w:themeColor="text1"/>
      <w:lang w:eastAsia="en-CA"/>
    </w:rPr>
  </w:style>
  <w:style w:type="character" w:customStyle="1" w:styleId="QuoteChar">
    <w:name w:val="Quote Char"/>
    <w:basedOn w:val="DefaultParagraphFont"/>
    <w:link w:val="Quote"/>
    <w:uiPriority w:val="29"/>
    <w:semiHidden/>
    <w:rsid w:val="00F93455"/>
    <w:rPr>
      <w:rFonts w:eastAsiaTheme="minorEastAsia"/>
      <w:i/>
      <w:iCs/>
      <w:color w:val="000000" w:themeColor="text1"/>
      <w:lang w:eastAsia="en-CA"/>
    </w:rPr>
  </w:style>
  <w:style w:type="paragraph" w:styleId="Header">
    <w:name w:val="header"/>
    <w:basedOn w:val="Normal"/>
    <w:link w:val="HeaderChar"/>
    <w:semiHidden/>
    <w:rsid w:val="001D76D6"/>
    <w:pPr>
      <w:tabs>
        <w:tab w:val="center" w:pos="4680"/>
        <w:tab w:val="right" w:pos="9360"/>
      </w:tabs>
      <w:spacing w:after="0"/>
    </w:pPr>
  </w:style>
  <w:style w:type="character" w:customStyle="1" w:styleId="HeaderChar">
    <w:name w:val="Header Char"/>
    <w:basedOn w:val="DefaultParagraphFont"/>
    <w:link w:val="Header"/>
    <w:semiHidden/>
    <w:rsid w:val="00A932F9"/>
  </w:style>
  <w:style w:type="paragraph" w:styleId="Footer">
    <w:name w:val="footer"/>
    <w:basedOn w:val="Normal"/>
    <w:link w:val="FooterChar"/>
    <w:uiPriority w:val="99"/>
    <w:semiHidden/>
    <w:rsid w:val="001D76D6"/>
    <w:pPr>
      <w:tabs>
        <w:tab w:val="center" w:pos="4680"/>
        <w:tab w:val="right" w:pos="9360"/>
      </w:tabs>
      <w:spacing w:after="0"/>
    </w:pPr>
  </w:style>
  <w:style w:type="character" w:customStyle="1" w:styleId="FooterChar">
    <w:name w:val="Footer Char"/>
    <w:basedOn w:val="DefaultParagraphFont"/>
    <w:link w:val="Footer"/>
    <w:uiPriority w:val="99"/>
    <w:semiHidden/>
    <w:rsid w:val="00A932F9"/>
  </w:style>
  <w:style w:type="paragraph" w:customStyle="1" w:styleId="maintext">
    <w:name w:val="main text"/>
    <w:basedOn w:val="Normal"/>
    <w:qFormat/>
    <w:rsid w:val="000B7EC9"/>
    <w:rPr>
      <w:rFonts w:eastAsia="Calibri" w:cs="Calibri"/>
      <w:noProof/>
      <w:lang w:val="en-US" w:eastAsia="en-CA"/>
    </w:rPr>
  </w:style>
  <w:style w:type="table" w:customStyle="1" w:styleId="PHOGreen1">
    <w:name w:val="PHO Green1"/>
    <w:basedOn w:val="TableNormal"/>
    <w:uiPriority w:val="99"/>
    <w:rsid w:val="005B7104"/>
    <w:pPr>
      <w:spacing w:after="0"/>
    </w:pPr>
    <w:tblPr>
      <w:tblStyleRowBandSize w:val="1"/>
      <w:tblStyleColBandSize w:val="1"/>
      <w:tblBorders>
        <w:bottom w:val="double" w:sz="4" w:space="0" w:color="auto"/>
      </w:tblBorders>
    </w:tblPr>
    <w:tcPr>
      <w:vAlign w:val="center"/>
    </w:tcPr>
    <w:tblStylePr w:type="firstRow">
      <w:pPr>
        <w:wordWrap/>
        <w:spacing w:beforeLines="0" w:before="120" w:beforeAutospacing="0" w:afterLines="0" w:after="120" w:afterAutospacing="0"/>
      </w:pPr>
      <w:rPr>
        <w:rFonts w:ascii="Calibri" w:hAnsi="Calibri"/>
        <w:b/>
        <w:color w:val="auto"/>
        <w:sz w:val="22"/>
      </w:rPr>
      <w:tblPr/>
      <w:tcPr>
        <w:tcBorders>
          <w:top w:val="nil"/>
          <w:left w:val="nil"/>
          <w:bottom w:val="nil"/>
          <w:right w:val="nil"/>
          <w:insideH w:val="nil"/>
          <w:insideV w:val="single" w:sz="4" w:space="0" w:color="auto"/>
          <w:tl2br w:val="nil"/>
          <w:tr2bl w:val="nil"/>
        </w:tcBorders>
        <w:shd w:val="clear" w:color="auto" w:fill="9BCA90"/>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StylePHOReporttitle20ptAccent1Before0ptAfter6">
    <w:name w:val="Style PHO Report title + 20 pt Accent 1 Before:  0 pt After:  6 ..."/>
    <w:basedOn w:val="PHOReporttitle"/>
    <w:rsid w:val="001633FC"/>
    <w:pPr>
      <w:spacing w:before="0" w:after="120" w:line="360" w:lineRule="exact"/>
      <w:outlineLvl w:val="0"/>
    </w:pPr>
    <w:rPr>
      <w:rFonts w:eastAsia="Times New Roman" w:cs="Times New Roman"/>
      <w:color w:val="0F80A7"/>
      <w:sz w:val="40"/>
      <w:szCs w:val="20"/>
    </w:rPr>
  </w:style>
  <w:style w:type="paragraph" w:customStyle="1" w:styleId="StylePHOReporttitle20ptCustomColorRGB15128167Befo">
    <w:name w:val="Style PHO Report title + 20 pt Custom Color(RGB(15128167)) Befo..."/>
    <w:basedOn w:val="Normal"/>
    <w:rsid w:val="001633FC"/>
    <w:pPr>
      <w:spacing w:after="120" w:line="360" w:lineRule="exact"/>
      <w:outlineLvl w:val="0"/>
    </w:pPr>
    <w:rPr>
      <w:rFonts w:eastAsia="Times New Roman" w:cs="Times New Roman"/>
      <w:color w:val="0F80A7"/>
      <w:sz w:val="40"/>
      <w:szCs w:val="20"/>
      <w:lang w:eastAsia="en-CA"/>
    </w:rPr>
  </w:style>
  <w:style w:type="character" w:styleId="FollowedHyperlink">
    <w:name w:val="FollowedHyperlink"/>
    <w:basedOn w:val="DefaultParagraphFont"/>
    <w:uiPriority w:val="99"/>
    <w:semiHidden/>
    <w:unhideWhenUsed/>
    <w:rsid w:val="001208C7"/>
    <w:rPr>
      <w:color w:val="800080" w:themeColor="followedHyperlink"/>
      <w:u w:val="single"/>
    </w:rPr>
  </w:style>
  <w:style w:type="paragraph" w:styleId="ListParagraph">
    <w:name w:val="List Paragraph"/>
    <w:basedOn w:val="Normal"/>
    <w:uiPriority w:val="34"/>
    <w:qFormat/>
    <w:rsid w:val="00DF5FAA"/>
    <w:pPr>
      <w:spacing w:after="160" w:line="259" w:lineRule="auto"/>
      <w:ind w:left="720"/>
      <w:contextualSpacing/>
    </w:pPr>
    <w:rPr>
      <w:rFonts w:asciiTheme="minorHAnsi" w:hAnsiTheme="minorHAnsi"/>
    </w:rPr>
  </w:style>
  <w:style w:type="character" w:styleId="CommentReference">
    <w:name w:val="annotation reference"/>
    <w:basedOn w:val="DefaultParagraphFont"/>
    <w:uiPriority w:val="99"/>
    <w:semiHidden/>
    <w:unhideWhenUsed/>
    <w:rsid w:val="00714E91"/>
    <w:rPr>
      <w:sz w:val="16"/>
      <w:szCs w:val="16"/>
    </w:rPr>
  </w:style>
  <w:style w:type="paragraph" w:styleId="CommentText">
    <w:name w:val="annotation text"/>
    <w:basedOn w:val="Normal"/>
    <w:link w:val="CommentTextChar"/>
    <w:uiPriority w:val="99"/>
    <w:semiHidden/>
    <w:unhideWhenUsed/>
    <w:rsid w:val="00714E91"/>
    <w:rPr>
      <w:sz w:val="20"/>
      <w:szCs w:val="20"/>
    </w:rPr>
  </w:style>
  <w:style w:type="character" w:customStyle="1" w:styleId="CommentTextChar">
    <w:name w:val="Comment Text Char"/>
    <w:basedOn w:val="DefaultParagraphFont"/>
    <w:link w:val="CommentText"/>
    <w:uiPriority w:val="99"/>
    <w:semiHidden/>
    <w:rsid w:val="00714E91"/>
    <w:rPr>
      <w:sz w:val="20"/>
      <w:szCs w:val="20"/>
    </w:rPr>
  </w:style>
  <w:style w:type="paragraph" w:styleId="CommentSubject">
    <w:name w:val="annotation subject"/>
    <w:basedOn w:val="CommentText"/>
    <w:next w:val="CommentText"/>
    <w:link w:val="CommentSubjectChar"/>
    <w:uiPriority w:val="99"/>
    <w:semiHidden/>
    <w:unhideWhenUsed/>
    <w:rsid w:val="00714E91"/>
    <w:rPr>
      <w:b/>
      <w:bCs/>
    </w:rPr>
  </w:style>
  <w:style w:type="character" w:customStyle="1" w:styleId="CommentSubjectChar">
    <w:name w:val="Comment Subject Char"/>
    <w:basedOn w:val="CommentTextChar"/>
    <w:link w:val="CommentSubject"/>
    <w:uiPriority w:val="99"/>
    <w:semiHidden/>
    <w:rsid w:val="00714E91"/>
    <w:rPr>
      <w:b/>
      <w:bCs/>
      <w:sz w:val="20"/>
      <w:szCs w:val="20"/>
    </w:rPr>
  </w:style>
  <w:style w:type="paragraph" w:styleId="TOCHeading">
    <w:name w:val="TOC Heading"/>
    <w:basedOn w:val="Heading1"/>
    <w:next w:val="Normal"/>
    <w:uiPriority w:val="39"/>
    <w:unhideWhenUsed/>
    <w:qFormat/>
    <w:rsid w:val="00543EAD"/>
    <w:pPr>
      <w:spacing w:before="240" w:line="259" w:lineRule="auto"/>
      <w:outlineLvl w:val="9"/>
    </w:pPr>
    <w:rPr>
      <w:b w:val="0"/>
      <w:bCs w:val="0"/>
      <w:sz w:val="32"/>
      <w:szCs w:val="32"/>
      <w:lang w:val="en-US"/>
    </w:rPr>
  </w:style>
  <w:style w:type="table" w:styleId="GridTable4-Accent5">
    <w:name w:val="Grid Table 4 Accent 5"/>
    <w:basedOn w:val="TableNormal"/>
    <w:uiPriority w:val="49"/>
    <w:rsid w:val="00CA422F"/>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3-Accent1">
    <w:name w:val="List Table 3 Accent 1"/>
    <w:basedOn w:val="TableNormal"/>
    <w:uiPriority w:val="48"/>
    <w:rsid w:val="00CA422F"/>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B5593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4938">
      <w:bodyDiv w:val="1"/>
      <w:marLeft w:val="0"/>
      <w:marRight w:val="0"/>
      <w:marTop w:val="0"/>
      <w:marBottom w:val="0"/>
      <w:divBdr>
        <w:top w:val="none" w:sz="0" w:space="0" w:color="auto"/>
        <w:left w:val="none" w:sz="0" w:space="0" w:color="auto"/>
        <w:bottom w:val="none" w:sz="0" w:space="0" w:color="auto"/>
        <w:right w:val="none" w:sz="0" w:space="0" w:color="auto"/>
      </w:divBdr>
    </w:div>
    <w:div w:id="461458726">
      <w:bodyDiv w:val="1"/>
      <w:marLeft w:val="0"/>
      <w:marRight w:val="0"/>
      <w:marTop w:val="0"/>
      <w:marBottom w:val="0"/>
      <w:divBdr>
        <w:top w:val="none" w:sz="0" w:space="0" w:color="auto"/>
        <w:left w:val="none" w:sz="0" w:space="0" w:color="auto"/>
        <w:bottom w:val="none" w:sz="0" w:space="0" w:color="auto"/>
        <w:right w:val="none" w:sz="0" w:space="0" w:color="auto"/>
      </w:divBdr>
    </w:div>
    <w:div w:id="533427700">
      <w:bodyDiv w:val="1"/>
      <w:marLeft w:val="0"/>
      <w:marRight w:val="0"/>
      <w:marTop w:val="0"/>
      <w:marBottom w:val="0"/>
      <w:divBdr>
        <w:top w:val="none" w:sz="0" w:space="0" w:color="auto"/>
        <w:left w:val="none" w:sz="0" w:space="0" w:color="auto"/>
        <w:bottom w:val="none" w:sz="0" w:space="0" w:color="auto"/>
        <w:right w:val="none" w:sz="0" w:space="0" w:color="auto"/>
      </w:divBdr>
    </w:div>
    <w:div w:id="815612113">
      <w:bodyDiv w:val="1"/>
      <w:marLeft w:val="0"/>
      <w:marRight w:val="0"/>
      <w:marTop w:val="0"/>
      <w:marBottom w:val="0"/>
      <w:divBdr>
        <w:top w:val="none" w:sz="0" w:space="0" w:color="auto"/>
        <w:left w:val="none" w:sz="0" w:space="0" w:color="auto"/>
        <w:bottom w:val="none" w:sz="0" w:space="0" w:color="auto"/>
        <w:right w:val="none" w:sz="0" w:space="0" w:color="auto"/>
      </w:divBdr>
    </w:div>
    <w:div w:id="843082908">
      <w:bodyDiv w:val="1"/>
      <w:marLeft w:val="0"/>
      <w:marRight w:val="0"/>
      <w:marTop w:val="0"/>
      <w:marBottom w:val="0"/>
      <w:divBdr>
        <w:top w:val="none" w:sz="0" w:space="0" w:color="auto"/>
        <w:left w:val="none" w:sz="0" w:space="0" w:color="auto"/>
        <w:bottom w:val="none" w:sz="0" w:space="0" w:color="auto"/>
        <w:right w:val="none" w:sz="0" w:space="0" w:color="auto"/>
      </w:divBdr>
    </w:div>
    <w:div w:id="857810223">
      <w:bodyDiv w:val="1"/>
      <w:marLeft w:val="0"/>
      <w:marRight w:val="0"/>
      <w:marTop w:val="0"/>
      <w:marBottom w:val="0"/>
      <w:divBdr>
        <w:top w:val="none" w:sz="0" w:space="0" w:color="auto"/>
        <w:left w:val="none" w:sz="0" w:space="0" w:color="auto"/>
        <w:bottom w:val="none" w:sz="0" w:space="0" w:color="auto"/>
        <w:right w:val="none" w:sz="0" w:space="0" w:color="auto"/>
      </w:divBdr>
    </w:div>
    <w:div w:id="1040478195">
      <w:bodyDiv w:val="1"/>
      <w:marLeft w:val="0"/>
      <w:marRight w:val="0"/>
      <w:marTop w:val="0"/>
      <w:marBottom w:val="0"/>
      <w:divBdr>
        <w:top w:val="none" w:sz="0" w:space="0" w:color="auto"/>
        <w:left w:val="none" w:sz="0" w:space="0" w:color="auto"/>
        <w:bottom w:val="none" w:sz="0" w:space="0" w:color="auto"/>
        <w:right w:val="none" w:sz="0" w:space="0" w:color="auto"/>
      </w:divBdr>
    </w:div>
    <w:div w:id="1323001718">
      <w:bodyDiv w:val="1"/>
      <w:marLeft w:val="0"/>
      <w:marRight w:val="0"/>
      <w:marTop w:val="0"/>
      <w:marBottom w:val="0"/>
      <w:divBdr>
        <w:top w:val="none" w:sz="0" w:space="0" w:color="auto"/>
        <w:left w:val="none" w:sz="0" w:space="0" w:color="auto"/>
        <w:bottom w:val="none" w:sz="0" w:space="0" w:color="auto"/>
        <w:right w:val="none" w:sz="0" w:space="0" w:color="auto"/>
      </w:divBdr>
    </w:div>
    <w:div w:id="1839272568">
      <w:bodyDiv w:val="1"/>
      <w:marLeft w:val="0"/>
      <w:marRight w:val="0"/>
      <w:marTop w:val="0"/>
      <w:marBottom w:val="0"/>
      <w:divBdr>
        <w:top w:val="none" w:sz="0" w:space="0" w:color="auto"/>
        <w:left w:val="none" w:sz="0" w:space="0" w:color="auto"/>
        <w:bottom w:val="none" w:sz="0" w:space="0" w:color="auto"/>
        <w:right w:val="none" w:sz="0" w:space="0" w:color="auto"/>
      </w:divBdr>
    </w:div>
    <w:div w:id="190810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150.statcan.gc.ca/n1/pub/82-402-x/2018001/maps-cartes/rm-cr14-eng.htm" TargetMode="External"/><Relationship Id="rId3" Type="http://schemas.openxmlformats.org/officeDocument/2006/relationships/hyperlink" Target="https://www23.statcan.gc.ca/imdb/p2SV.pl?Function=getSurvey&amp;SDDS=5221" TargetMode="External"/><Relationship Id="rId7" Type="http://schemas.openxmlformats.org/officeDocument/2006/relationships/hyperlink" Target="https://labourmarketresearch.springeropen.com/articles/10.1007/s12651-016-0199-8" TargetMode="External"/><Relationship Id="rId2" Type="http://schemas.openxmlformats.org/officeDocument/2006/relationships/hyperlink" Target="https://www12.statcan.gc.ca/census-recensement/2016/ref/dict/households-menage030-eng.cfm" TargetMode="External"/><Relationship Id="rId1" Type="http://schemas.openxmlformats.org/officeDocument/2006/relationships/hyperlink" Target="https://www.onetonline.org/find/descriptor/browse/Work_Context/" TargetMode="External"/><Relationship Id="rId6" Type="http://schemas.openxmlformats.org/officeDocument/2006/relationships/hyperlink" Target="https://www12.statcan.gc.ca/census-recensement/2016/ref/98-304/chap10-eng.cfm" TargetMode="External"/><Relationship Id="rId5" Type="http://schemas.openxmlformats.org/officeDocument/2006/relationships/hyperlink" Target="https://www12.statcan.gc.ca/census-recensement/2016/ref/98-304/chap11-eng.cfm" TargetMode="External"/><Relationship Id="rId4" Type="http://schemas.openxmlformats.org/officeDocument/2006/relationships/hyperlink" Target="https://brookfieldinstitute.ca/connecting-the-dots-linking-canadian-occupations-to-skills-data/"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microsoft.com/office/2011/relationships/people" Target="people.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ddd86614-e075-45fd-ad75-7be4b83b486d">E7YEJEDTSY7N-593282337-1290</_dlc_DocId>
    <_dlc_DocIdUrl xmlns="ddd86614-e075-45fd-ad75-7be4b83b486d">
      <Url>https://goto.oahpp.ca/areas/ke/_layouts/DocIdRedir.aspx?ID=E7YEJEDTSY7N-593282337-1290</Url>
      <Description>E7YEJEDTSY7N-593282337-1290</Description>
    </_dlc_DocIdUrl>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13528DE5B61364C80199F77CB130E79" ma:contentTypeVersion="9" ma:contentTypeDescription="Create a new document." ma:contentTypeScope="" ma:versionID="2ed3b3f16158858118caca802f02f705">
  <xsd:schema xmlns:xsd="http://www.w3.org/2001/XMLSchema" xmlns:xs="http://www.w3.org/2001/XMLSchema" xmlns:p="http://schemas.microsoft.com/office/2006/metadata/properties" xmlns:ns1="http://schemas.microsoft.com/sharepoint/v3" xmlns:ns2="ddd86614-e075-45fd-ad75-7be4b83b486d" targetNamespace="http://schemas.microsoft.com/office/2006/metadata/properties" ma:root="true" ma:fieldsID="cd1f8adac46da51049defcb6e74aa9f9" ns1:_="" ns2:_="">
    <xsd:import namespace="http://schemas.microsoft.com/sharepoint/v3"/>
    <xsd:import namespace="ddd86614-e075-45fd-ad75-7be4b83b486d"/>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dd86614-e075-45fd-ad75-7be4b83b486d"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AE8FE-D9ED-406B-BE08-1BD2FEC5C6D1}">
  <ds:schemaRefs>
    <ds:schemaRef ds:uri="http://schemas.microsoft.com/sharepoint/v3/contenttype/forms"/>
  </ds:schemaRefs>
</ds:datastoreItem>
</file>

<file path=customXml/itemProps2.xml><?xml version="1.0" encoding="utf-8"?>
<ds:datastoreItem xmlns:ds="http://schemas.openxmlformats.org/officeDocument/2006/customXml" ds:itemID="{9B87A812-5EF1-48DF-86DB-CF6033245C28}">
  <ds:schemaRefs>
    <ds:schemaRef ds:uri="http://schemas.microsoft.com/sharepoint/events"/>
  </ds:schemaRefs>
</ds:datastoreItem>
</file>

<file path=customXml/itemProps3.xml><?xml version="1.0" encoding="utf-8"?>
<ds:datastoreItem xmlns:ds="http://schemas.openxmlformats.org/officeDocument/2006/customXml" ds:itemID="{F1250ED4-7667-4E61-963F-AC02557E2AD7}">
  <ds:schemaRefs>
    <ds:schemaRef ds:uri="http://schemas.microsoft.com/office/2006/metadata/properties"/>
    <ds:schemaRef ds:uri="http://schemas.microsoft.com/office/infopath/2007/PartnerControls"/>
    <ds:schemaRef ds:uri="ddd86614-e075-45fd-ad75-7be4b83b486d"/>
    <ds:schemaRef ds:uri="http://schemas.microsoft.com/sharepoint/v3"/>
  </ds:schemaRefs>
</ds:datastoreItem>
</file>

<file path=customXml/itemProps4.xml><?xml version="1.0" encoding="utf-8"?>
<ds:datastoreItem xmlns:ds="http://schemas.openxmlformats.org/officeDocument/2006/customXml" ds:itemID="{233525DE-F470-4FA5-97C9-9EFC7C2A3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dd86614-e075-45fd-ad75-7be4b83b48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67CCE27-5D19-483C-A46E-F58E960E5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12955</Words>
  <Characters>73844</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Simple Report Template</vt:lpstr>
    </vt:vector>
  </TitlesOfParts>
  <Company>MGS</Company>
  <LinksUpToDate>false</LinksUpToDate>
  <CharactersWithSpaces>86626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Report Template</dc:title>
  <dc:creator>Communications</dc:creator>
  <cp:keywords>communcations;templates</cp:keywords>
  <cp:lastModifiedBy>Brendan Smith</cp:lastModifiedBy>
  <cp:revision>2</cp:revision>
  <dcterms:created xsi:type="dcterms:W3CDTF">2020-11-12T17:28:00Z</dcterms:created>
  <dcterms:modified xsi:type="dcterms:W3CDTF">2020-11-12T17:28:00Z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7278c11d-d0ae-4c89-b7c3-b1ec02e859b5</vt:lpwstr>
  </property>
  <property fmtid="{D5CDD505-2E9C-101B-9397-08002B2CF9AE}" pid="3" name="ContentTypeId">
    <vt:lpwstr>0x010100D13528DE5B61364C80199F77CB130E79</vt:lpwstr>
  </property>
</Properties>
</file>